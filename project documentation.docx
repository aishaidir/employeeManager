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16E" w:rsidRPr="00AD5424" w:rsidRDefault="00C6316E" w:rsidP="0047246A">
      <w:pPr>
        <w:pStyle w:val="NormalWeb"/>
        <w:spacing w:line="360" w:lineRule="auto"/>
        <w:jc w:val="center"/>
        <w:rPr>
          <w:b/>
        </w:rPr>
      </w:pPr>
      <w:r w:rsidRPr="00774C8E">
        <w:rPr>
          <w:b/>
        </w:rPr>
        <w:t xml:space="preserve">DESIGN AND IMPLEMENTATION OF WEB-BASED </w:t>
      </w:r>
      <w:r>
        <w:rPr>
          <w:b/>
        </w:rPr>
        <w:t>EMPLOYEES’ DAILY REPORT MANAGER FOR STETIS LIMITED</w:t>
      </w:r>
    </w:p>
    <w:p w:rsidR="00C6316E" w:rsidRPr="00774C8E" w:rsidRDefault="00C6316E" w:rsidP="00C6316E">
      <w:pPr>
        <w:jc w:val="center"/>
        <w:rPr>
          <w:rFonts w:ascii="Times New Roman" w:hAnsi="Times New Roman" w:cs="Times New Roman"/>
          <w:b/>
          <w:sz w:val="32"/>
          <w:szCs w:val="32"/>
        </w:rPr>
      </w:pPr>
    </w:p>
    <w:p w:rsidR="00C6316E" w:rsidRPr="00774C8E" w:rsidRDefault="00C6316E" w:rsidP="00C6316E">
      <w:pPr>
        <w:jc w:val="center"/>
        <w:rPr>
          <w:rFonts w:ascii="Times New Roman" w:hAnsi="Times New Roman" w:cs="Times New Roman"/>
          <w:b/>
          <w:sz w:val="32"/>
          <w:szCs w:val="32"/>
        </w:rPr>
      </w:pPr>
    </w:p>
    <w:p w:rsidR="00C6316E" w:rsidRDefault="00C6316E" w:rsidP="00C6316E">
      <w:pPr>
        <w:jc w:val="center"/>
        <w:rPr>
          <w:ins w:id="0" w:author="Aisha Abdulkadir" w:date="2018-09-28T11:28:00Z"/>
          <w:rFonts w:ascii="Times New Roman" w:hAnsi="Times New Roman" w:cs="Times New Roman"/>
          <w:b/>
          <w:sz w:val="32"/>
          <w:szCs w:val="32"/>
        </w:rPr>
      </w:pPr>
    </w:p>
    <w:p w:rsidR="00E31CC2" w:rsidRDefault="00E31CC2" w:rsidP="00C6316E">
      <w:pPr>
        <w:jc w:val="center"/>
        <w:rPr>
          <w:ins w:id="1" w:author="Aisha Abdulkadir" w:date="2018-09-28T11:28:00Z"/>
          <w:rFonts w:ascii="Times New Roman" w:hAnsi="Times New Roman" w:cs="Times New Roman"/>
          <w:b/>
          <w:sz w:val="32"/>
          <w:szCs w:val="32"/>
        </w:rPr>
      </w:pPr>
    </w:p>
    <w:p w:rsidR="00E31CC2" w:rsidRPr="00774C8E" w:rsidRDefault="00E31CC2" w:rsidP="00C6316E">
      <w:pPr>
        <w:jc w:val="center"/>
        <w:rPr>
          <w:rFonts w:ascii="Times New Roman" w:hAnsi="Times New Roman" w:cs="Times New Roman"/>
          <w:b/>
          <w:sz w:val="32"/>
          <w:szCs w:val="32"/>
        </w:rPr>
      </w:pPr>
    </w:p>
    <w:p w:rsidR="00C6316E" w:rsidRPr="00774C8E" w:rsidRDefault="00C6316E" w:rsidP="00C6316E">
      <w:pPr>
        <w:jc w:val="center"/>
        <w:rPr>
          <w:rFonts w:ascii="Times New Roman" w:hAnsi="Times New Roman" w:cs="Times New Roman"/>
          <w:b/>
          <w:sz w:val="32"/>
          <w:szCs w:val="32"/>
        </w:rPr>
      </w:pPr>
    </w:p>
    <w:p w:rsidR="00C6316E" w:rsidRPr="00774C8E" w:rsidRDefault="00C6316E" w:rsidP="00C6316E">
      <w:pPr>
        <w:spacing w:line="480" w:lineRule="auto"/>
        <w:jc w:val="center"/>
        <w:rPr>
          <w:rFonts w:ascii="Times New Roman" w:hAnsi="Times New Roman" w:cs="Times New Roman"/>
          <w:b/>
          <w:sz w:val="24"/>
          <w:szCs w:val="24"/>
        </w:rPr>
      </w:pPr>
      <w:r w:rsidRPr="00774C8E">
        <w:rPr>
          <w:rFonts w:ascii="Times New Roman" w:hAnsi="Times New Roman" w:cs="Times New Roman"/>
          <w:b/>
          <w:sz w:val="24"/>
          <w:szCs w:val="24"/>
        </w:rPr>
        <w:t>BY</w:t>
      </w:r>
    </w:p>
    <w:p w:rsidR="00C6316E" w:rsidRPr="00774C8E" w:rsidRDefault="00C6316E" w:rsidP="00C6316E">
      <w:pPr>
        <w:spacing w:line="480" w:lineRule="auto"/>
        <w:jc w:val="center"/>
        <w:rPr>
          <w:rFonts w:ascii="Times New Roman" w:hAnsi="Times New Roman" w:cs="Times New Roman"/>
          <w:b/>
          <w:sz w:val="24"/>
          <w:szCs w:val="24"/>
        </w:rPr>
      </w:pPr>
      <w:r w:rsidRPr="00774C8E">
        <w:rPr>
          <w:rFonts w:ascii="Times New Roman" w:hAnsi="Times New Roman" w:cs="Times New Roman"/>
          <w:b/>
          <w:sz w:val="24"/>
          <w:szCs w:val="24"/>
        </w:rPr>
        <w:t>ABDULKADIR AISHA USMAN</w:t>
      </w:r>
    </w:p>
    <w:p w:rsidR="00C6316E" w:rsidRPr="00774C8E" w:rsidRDefault="00C6316E" w:rsidP="00C6316E">
      <w:pPr>
        <w:spacing w:line="480" w:lineRule="auto"/>
        <w:jc w:val="center"/>
        <w:rPr>
          <w:rFonts w:ascii="Times New Roman" w:hAnsi="Times New Roman" w:cs="Times New Roman"/>
          <w:b/>
          <w:sz w:val="24"/>
          <w:szCs w:val="24"/>
        </w:rPr>
      </w:pPr>
      <w:r w:rsidRPr="00774C8E">
        <w:rPr>
          <w:rFonts w:ascii="Times New Roman" w:hAnsi="Times New Roman" w:cs="Times New Roman"/>
          <w:b/>
          <w:sz w:val="24"/>
          <w:szCs w:val="24"/>
        </w:rPr>
        <w:t>U14CS1082</w:t>
      </w:r>
    </w:p>
    <w:p w:rsidR="00C6316E" w:rsidRDefault="00C6316E" w:rsidP="006716DE">
      <w:pPr>
        <w:rPr>
          <w:rFonts w:ascii="Times New Roman" w:hAnsi="Times New Roman" w:cs="Times New Roman"/>
          <w:b/>
          <w:sz w:val="32"/>
          <w:szCs w:val="32"/>
        </w:rPr>
      </w:pPr>
    </w:p>
    <w:p w:rsidR="006716DE" w:rsidRDefault="006716DE" w:rsidP="006716DE">
      <w:pPr>
        <w:rPr>
          <w:rFonts w:ascii="Times New Roman" w:hAnsi="Times New Roman" w:cs="Times New Roman"/>
          <w:b/>
          <w:sz w:val="32"/>
          <w:szCs w:val="32"/>
        </w:rPr>
      </w:pPr>
    </w:p>
    <w:p w:rsidR="006716DE" w:rsidRPr="00774C8E" w:rsidDel="00574D61" w:rsidRDefault="006716DE">
      <w:pPr>
        <w:rPr>
          <w:del w:id="2" w:author="Aisha Abdulkadir" w:date="2018-09-28T11:30:00Z"/>
          <w:rFonts w:ascii="Times New Roman" w:hAnsi="Times New Roman" w:cs="Times New Roman"/>
          <w:b/>
          <w:sz w:val="32"/>
          <w:szCs w:val="32"/>
        </w:rPr>
        <w:pPrChange w:id="3" w:author="Aisha Abdulkadir" w:date="2018-09-28T11:30:00Z">
          <w:pPr>
            <w:jc w:val="center"/>
          </w:pPr>
        </w:pPrChange>
      </w:pPr>
    </w:p>
    <w:p w:rsidR="00C6316E" w:rsidRPr="00774C8E" w:rsidDel="00574D61" w:rsidRDefault="00C6316E">
      <w:pPr>
        <w:rPr>
          <w:del w:id="4" w:author="Aisha Abdulkadir" w:date="2018-09-28T11:30:00Z"/>
          <w:rFonts w:ascii="Times New Roman" w:hAnsi="Times New Roman" w:cs="Times New Roman"/>
          <w:b/>
          <w:sz w:val="32"/>
          <w:szCs w:val="32"/>
        </w:rPr>
        <w:pPrChange w:id="5" w:author="Aisha Abdulkadir" w:date="2018-09-28T11:30:00Z">
          <w:pPr>
            <w:jc w:val="center"/>
          </w:pPr>
        </w:pPrChange>
      </w:pPr>
    </w:p>
    <w:p w:rsidR="00C6316E" w:rsidRPr="00774C8E" w:rsidRDefault="00C6316E">
      <w:pPr>
        <w:rPr>
          <w:rFonts w:ascii="Times New Roman" w:hAnsi="Times New Roman" w:cs="Times New Roman"/>
          <w:b/>
          <w:sz w:val="32"/>
          <w:szCs w:val="32"/>
        </w:rPr>
        <w:pPrChange w:id="6" w:author="Aisha Abdulkadir" w:date="2018-09-28T11:30:00Z">
          <w:pPr>
            <w:jc w:val="center"/>
          </w:pPr>
        </w:pPrChange>
      </w:pPr>
    </w:p>
    <w:p w:rsidR="00C6316E" w:rsidRPr="00774C8E" w:rsidRDefault="00C6316E" w:rsidP="00C6316E">
      <w:pPr>
        <w:jc w:val="center"/>
        <w:rPr>
          <w:rFonts w:ascii="Times New Roman" w:hAnsi="Times New Roman" w:cs="Times New Roman"/>
          <w:b/>
          <w:sz w:val="32"/>
          <w:szCs w:val="32"/>
        </w:rPr>
      </w:pPr>
    </w:p>
    <w:p w:rsidR="00C6316E" w:rsidRDefault="00C6316E" w:rsidP="00C6316E">
      <w:pPr>
        <w:spacing w:line="480" w:lineRule="auto"/>
        <w:jc w:val="center"/>
        <w:rPr>
          <w:rFonts w:ascii="Times New Roman" w:hAnsi="Times New Roman" w:cs="Times New Roman"/>
          <w:b/>
          <w:sz w:val="24"/>
          <w:szCs w:val="24"/>
        </w:rPr>
      </w:pPr>
      <w:r w:rsidRPr="00774C8E">
        <w:rPr>
          <w:rFonts w:ascii="Times New Roman" w:hAnsi="Times New Roman" w:cs="Times New Roman"/>
          <w:b/>
          <w:sz w:val="24"/>
          <w:szCs w:val="24"/>
        </w:rPr>
        <w:t>A PROJECT PROPOSAL SUBMITTED TO THE DEPARTMENT OF COMPUTER SCIENCE, FACULTY OF PHYSICAL SCIENCES, AHMADU BELLO UNIVERSITY, ZARIA.</w:t>
      </w:r>
    </w:p>
    <w:p w:rsidR="006716DE" w:rsidRDefault="006716DE" w:rsidP="00C6316E">
      <w:pPr>
        <w:spacing w:line="480" w:lineRule="auto"/>
        <w:jc w:val="center"/>
        <w:rPr>
          <w:rFonts w:ascii="Times New Roman" w:hAnsi="Times New Roman" w:cs="Times New Roman"/>
          <w:b/>
          <w:sz w:val="24"/>
          <w:szCs w:val="24"/>
        </w:rPr>
      </w:pPr>
    </w:p>
    <w:p w:rsidR="006716DE" w:rsidRDefault="006716DE" w:rsidP="00C6316E">
      <w:pPr>
        <w:spacing w:line="480" w:lineRule="auto"/>
        <w:jc w:val="center"/>
        <w:rPr>
          <w:rFonts w:ascii="Times New Roman" w:hAnsi="Times New Roman" w:cs="Times New Roman"/>
          <w:b/>
          <w:sz w:val="24"/>
          <w:szCs w:val="24"/>
        </w:rPr>
      </w:pPr>
    </w:p>
    <w:p w:rsidR="006716DE" w:rsidRDefault="006716DE" w:rsidP="00C6316E">
      <w:pPr>
        <w:spacing w:line="480" w:lineRule="auto"/>
        <w:jc w:val="center"/>
        <w:rPr>
          <w:rFonts w:ascii="Times New Roman" w:hAnsi="Times New Roman" w:cs="Times New Roman"/>
          <w:b/>
          <w:sz w:val="24"/>
          <w:szCs w:val="24"/>
        </w:rPr>
      </w:pPr>
    </w:p>
    <w:p w:rsidR="006716DE" w:rsidRPr="00774C8E" w:rsidDel="00574D61" w:rsidRDefault="006716DE" w:rsidP="006716DE">
      <w:pPr>
        <w:spacing w:line="480" w:lineRule="auto"/>
        <w:rPr>
          <w:del w:id="7" w:author="Aisha Abdulkadir" w:date="2018-09-28T11:29:00Z"/>
          <w:rFonts w:ascii="Times New Roman" w:hAnsi="Times New Roman" w:cs="Times New Roman"/>
          <w:b/>
          <w:sz w:val="24"/>
          <w:szCs w:val="24"/>
        </w:rPr>
      </w:pPr>
    </w:p>
    <w:p w:rsidR="00C6316E" w:rsidRPr="00774C8E" w:rsidDel="00574D61" w:rsidRDefault="00C6316E">
      <w:pPr>
        <w:spacing w:line="480" w:lineRule="auto"/>
        <w:rPr>
          <w:del w:id="8" w:author="Aisha Abdulkadir" w:date="2018-09-28T11:29:00Z"/>
          <w:rFonts w:ascii="Times New Roman" w:hAnsi="Times New Roman" w:cs="Times New Roman"/>
          <w:b/>
          <w:sz w:val="24"/>
          <w:szCs w:val="24"/>
        </w:rPr>
        <w:pPrChange w:id="9" w:author="Aisha Abdulkadir" w:date="2018-09-28T11:31:00Z">
          <w:pPr>
            <w:spacing w:line="480" w:lineRule="auto"/>
            <w:jc w:val="center"/>
          </w:pPr>
        </w:pPrChange>
      </w:pPr>
    </w:p>
    <w:p w:rsidR="00C6316E" w:rsidRPr="00774C8E" w:rsidDel="00574D61" w:rsidRDefault="00C6316E">
      <w:pPr>
        <w:spacing w:line="480" w:lineRule="auto"/>
        <w:rPr>
          <w:del w:id="10" w:author="Aisha Abdulkadir" w:date="2018-09-28T11:29:00Z"/>
          <w:rFonts w:ascii="Times New Roman" w:hAnsi="Times New Roman" w:cs="Times New Roman"/>
          <w:b/>
          <w:sz w:val="24"/>
          <w:szCs w:val="24"/>
        </w:rPr>
        <w:pPrChange w:id="11" w:author="Aisha Abdulkadir" w:date="2018-09-28T11:31:00Z">
          <w:pPr>
            <w:spacing w:line="480" w:lineRule="auto"/>
            <w:jc w:val="center"/>
          </w:pPr>
        </w:pPrChange>
      </w:pPr>
    </w:p>
    <w:p w:rsidR="00C6316E" w:rsidDel="00574D61" w:rsidRDefault="00C6316E">
      <w:pPr>
        <w:spacing w:line="480" w:lineRule="auto"/>
        <w:rPr>
          <w:del w:id="12" w:author="Aisha Abdulkadir" w:date="2018-09-28T11:29:00Z"/>
          <w:rFonts w:ascii="Times New Roman" w:hAnsi="Times New Roman" w:cs="Times New Roman"/>
          <w:b/>
          <w:sz w:val="24"/>
          <w:szCs w:val="24"/>
        </w:rPr>
        <w:pPrChange w:id="13" w:author="Aisha Abdulkadir" w:date="2018-09-28T11:31:00Z">
          <w:pPr>
            <w:spacing w:line="480" w:lineRule="auto"/>
            <w:jc w:val="center"/>
          </w:pPr>
        </w:pPrChange>
      </w:pPr>
    </w:p>
    <w:p w:rsidR="00574D61" w:rsidRPr="00774C8E" w:rsidRDefault="00574D61" w:rsidP="006716DE">
      <w:pPr>
        <w:spacing w:line="480" w:lineRule="auto"/>
        <w:rPr>
          <w:ins w:id="14" w:author="Aisha Abdulkadir" w:date="2018-09-28T11:29:00Z"/>
          <w:rFonts w:ascii="Times New Roman" w:hAnsi="Times New Roman" w:cs="Times New Roman"/>
          <w:b/>
          <w:sz w:val="24"/>
          <w:szCs w:val="24"/>
        </w:rPr>
      </w:pPr>
    </w:p>
    <w:p w:rsidR="00574D61" w:rsidRDefault="00574D61">
      <w:pPr>
        <w:spacing w:line="480" w:lineRule="auto"/>
        <w:jc w:val="center"/>
        <w:rPr>
          <w:moveTo w:id="15" w:author="Aisha Abdulkadir" w:date="2018-09-28T11:30:00Z"/>
          <w:rFonts w:ascii="Times New Roman" w:hAnsi="Times New Roman" w:cs="Times New Roman"/>
          <w:b/>
          <w:sz w:val="24"/>
          <w:szCs w:val="24"/>
        </w:rPr>
        <w:sectPr w:rsidR="00574D61" w:rsidSect="000250A0">
          <w:pgSz w:w="11906" w:h="16838"/>
          <w:pgMar w:top="1440" w:right="1440" w:bottom="1440" w:left="1699" w:header="708" w:footer="708" w:gutter="0"/>
          <w:cols w:space="708"/>
          <w:docGrid w:linePitch="360"/>
        </w:sectPr>
        <w:pPrChange w:id="16" w:author="Aisha Abdulkadir" w:date="2018-09-28T11:31:00Z">
          <w:pPr>
            <w:spacing w:line="480" w:lineRule="auto"/>
          </w:pPr>
        </w:pPrChange>
      </w:pPr>
      <w:moveToRangeStart w:id="17" w:author="Aisha Abdulkadir" w:date="2018-09-28T11:30:00Z" w:name="move525897561"/>
      <w:moveTo w:id="18" w:author="Aisha Abdulkadir" w:date="2018-09-28T11:30:00Z">
        <w:r>
          <w:rPr>
            <w:rFonts w:ascii="Times New Roman" w:hAnsi="Times New Roman" w:cs="Times New Roman"/>
            <w:b/>
            <w:sz w:val="24"/>
            <w:szCs w:val="24"/>
          </w:rPr>
          <w:t>AUGUST</w:t>
        </w:r>
        <w:r w:rsidRPr="00774C8E">
          <w:rPr>
            <w:rFonts w:ascii="Times New Roman" w:hAnsi="Times New Roman" w:cs="Times New Roman"/>
            <w:b/>
            <w:sz w:val="24"/>
            <w:szCs w:val="24"/>
          </w:rPr>
          <w:t xml:space="preserve"> 2018.</w:t>
        </w:r>
      </w:moveTo>
    </w:p>
    <w:moveToRangeEnd w:id="17"/>
    <w:p w:rsidR="00C6316E" w:rsidDel="00574D61" w:rsidRDefault="00C6316E">
      <w:pPr>
        <w:spacing w:line="480" w:lineRule="auto"/>
        <w:rPr>
          <w:del w:id="19" w:author="Aisha Abdulkadir" w:date="2018-09-28T11:29:00Z"/>
          <w:rFonts w:ascii="Times New Roman" w:hAnsi="Times New Roman" w:cs="Times New Roman"/>
          <w:b/>
          <w:sz w:val="24"/>
          <w:szCs w:val="24"/>
        </w:rPr>
        <w:pPrChange w:id="20" w:author="Aisha Abdulkadir" w:date="2018-09-28T11:29:00Z">
          <w:pPr>
            <w:spacing w:line="480" w:lineRule="auto"/>
            <w:jc w:val="center"/>
          </w:pPr>
        </w:pPrChange>
      </w:pPr>
    </w:p>
    <w:p w:rsidR="00C6316E" w:rsidRPr="00774C8E" w:rsidDel="00574D61" w:rsidRDefault="00C6316E">
      <w:pPr>
        <w:spacing w:line="480" w:lineRule="auto"/>
        <w:rPr>
          <w:del w:id="21" w:author="Aisha Abdulkadir" w:date="2018-09-28T11:29:00Z"/>
          <w:rFonts w:ascii="Times New Roman" w:hAnsi="Times New Roman" w:cs="Times New Roman"/>
          <w:b/>
          <w:sz w:val="24"/>
          <w:szCs w:val="24"/>
        </w:rPr>
        <w:pPrChange w:id="22" w:author="Aisha Abdulkadir" w:date="2018-09-28T11:29:00Z">
          <w:pPr>
            <w:spacing w:line="480" w:lineRule="auto"/>
            <w:jc w:val="center"/>
          </w:pPr>
        </w:pPrChange>
      </w:pPr>
    </w:p>
    <w:p w:rsidR="00C6316E" w:rsidDel="00574D61" w:rsidRDefault="00C6316E">
      <w:pPr>
        <w:spacing w:line="480" w:lineRule="auto"/>
        <w:rPr>
          <w:del w:id="23" w:author="Aisha Abdulkadir" w:date="2018-09-28T11:31:00Z"/>
          <w:moveFrom w:id="24" w:author="Aisha Abdulkadir" w:date="2018-09-28T11:30:00Z"/>
          <w:rFonts w:ascii="Times New Roman" w:hAnsi="Times New Roman" w:cs="Times New Roman"/>
          <w:b/>
          <w:sz w:val="24"/>
          <w:szCs w:val="24"/>
        </w:rPr>
        <w:sectPr w:rsidR="00C6316E" w:rsidDel="00574D61" w:rsidSect="000250A0">
          <w:pgSz w:w="11906" w:h="16838"/>
          <w:pgMar w:top="1440" w:right="1440" w:bottom="1440" w:left="1699" w:header="708" w:footer="708" w:gutter="0"/>
          <w:cols w:space="708"/>
          <w:docGrid w:linePitch="360"/>
        </w:sectPr>
        <w:pPrChange w:id="25" w:author="Aisha Abdulkadir" w:date="2018-09-28T11:29:00Z">
          <w:pPr>
            <w:spacing w:line="480" w:lineRule="auto"/>
            <w:jc w:val="center"/>
          </w:pPr>
        </w:pPrChange>
      </w:pPr>
      <w:moveFromRangeStart w:id="26" w:author="Aisha Abdulkadir" w:date="2018-09-28T11:30:00Z" w:name="move525897561"/>
      <w:moveFrom w:id="27" w:author="Aisha Abdulkadir" w:date="2018-09-28T11:30:00Z">
        <w:del w:id="28" w:author="Aisha Abdulkadir" w:date="2018-09-28T11:31:00Z">
          <w:r w:rsidDel="00574D61">
            <w:rPr>
              <w:rFonts w:ascii="Times New Roman" w:hAnsi="Times New Roman" w:cs="Times New Roman"/>
              <w:b/>
              <w:sz w:val="24"/>
              <w:szCs w:val="24"/>
            </w:rPr>
            <w:delText>AUGUST</w:delText>
          </w:r>
          <w:r w:rsidRPr="00774C8E" w:rsidDel="00574D61">
            <w:rPr>
              <w:rFonts w:ascii="Times New Roman" w:hAnsi="Times New Roman" w:cs="Times New Roman"/>
              <w:b/>
              <w:sz w:val="24"/>
              <w:szCs w:val="24"/>
            </w:rPr>
            <w:delText xml:space="preserve"> 2018.</w:delText>
          </w:r>
        </w:del>
      </w:moveFrom>
    </w:p>
    <w:p w:rsidR="0008762B" w:rsidRPr="00C6316E" w:rsidRDefault="0008762B" w:rsidP="00C6316E">
      <w:pPr>
        <w:pStyle w:val="Heading1"/>
        <w:spacing w:line="360" w:lineRule="auto"/>
        <w:jc w:val="center"/>
        <w:rPr>
          <w:rFonts w:ascii="Times New Roman" w:hAnsi="Times New Roman" w:cs="Times New Roman"/>
          <w:b/>
          <w:color w:val="auto"/>
          <w:sz w:val="24"/>
          <w:szCs w:val="24"/>
        </w:rPr>
      </w:pPr>
      <w:bookmarkStart w:id="29" w:name="_Toc525897795"/>
      <w:moveFromRangeEnd w:id="26"/>
      <w:r w:rsidRPr="00C6316E">
        <w:rPr>
          <w:rFonts w:ascii="Times New Roman" w:hAnsi="Times New Roman" w:cs="Times New Roman"/>
          <w:b/>
          <w:color w:val="auto"/>
          <w:sz w:val="24"/>
          <w:szCs w:val="24"/>
        </w:rPr>
        <w:t>DECLARATION</w:t>
      </w:r>
      <w:bookmarkEnd w:id="29"/>
    </w:p>
    <w:p w:rsidR="0008762B" w:rsidRDefault="0008762B" w:rsidP="0008762B">
      <w:pPr>
        <w:spacing w:line="480" w:lineRule="auto"/>
        <w:jc w:val="both"/>
        <w:rPr>
          <w:rFonts w:ascii="Times New Roman" w:hAnsi="Times New Roman" w:cs="Times New Roman"/>
          <w:sz w:val="24"/>
          <w:szCs w:val="24"/>
        </w:rPr>
      </w:pPr>
      <w:r w:rsidRPr="00380336">
        <w:rPr>
          <w:rFonts w:ascii="Times New Roman" w:hAnsi="Times New Roman" w:cs="Times New Roman"/>
          <w:sz w:val="24"/>
          <w:szCs w:val="24"/>
        </w:rPr>
        <w:t>I,</w:t>
      </w:r>
      <w:r>
        <w:rPr>
          <w:rFonts w:ascii="Times New Roman" w:hAnsi="Times New Roman" w:cs="Times New Roman"/>
          <w:sz w:val="24"/>
          <w:szCs w:val="24"/>
        </w:rPr>
        <w:t xml:space="preserve"> Abdulkadir Aisha Usman</w:t>
      </w:r>
      <w:r w:rsidRPr="00380336">
        <w:rPr>
          <w:rFonts w:ascii="Times New Roman" w:hAnsi="Times New Roman" w:cs="Times New Roman"/>
          <w:sz w:val="24"/>
          <w:szCs w:val="24"/>
        </w:rPr>
        <w:t xml:space="preserve">, hereby declare that this project </w:t>
      </w:r>
      <w:r>
        <w:rPr>
          <w:rFonts w:ascii="Times New Roman" w:hAnsi="Times New Roman" w:cs="Times New Roman"/>
          <w:sz w:val="24"/>
          <w:szCs w:val="24"/>
        </w:rPr>
        <w:t>titled Design and Implementation of Employee</w:t>
      </w:r>
      <w:r w:rsidR="00A35F1B">
        <w:rPr>
          <w:rFonts w:ascii="Times New Roman" w:hAnsi="Times New Roman" w:cs="Times New Roman"/>
          <w:sz w:val="24"/>
          <w:szCs w:val="24"/>
        </w:rPr>
        <w:t>s’</w:t>
      </w:r>
      <w:r>
        <w:rPr>
          <w:rFonts w:ascii="Times New Roman" w:hAnsi="Times New Roman" w:cs="Times New Roman"/>
          <w:sz w:val="24"/>
          <w:szCs w:val="24"/>
        </w:rPr>
        <w:t xml:space="preserve"> Daily Report Manager for </w:t>
      </w:r>
      <w:proofErr w:type="spellStart"/>
      <w:r>
        <w:rPr>
          <w:rFonts w:ascii="Times New Roman" w:hAnsi="Times New Roman" w:cs="Times New Roman"/>
          <w:sz w:val="24"/>
          <w:szCs w:val="24"/>
        </w:rPr>
        <w:t>Stetis</w:t>
      </w:r>
      <w:proofErr w:type="spellEnd"/>
      <w:r>
        <w:rPr>
          <w:rFonts w:ascii="Times New Roman" w:hAnsi="Times New Roman" w:cs="Times New Roman"/>
          <w:sz w:val="24"/>
          <w:szCs w:val="24"/>
        </w:rPr>
        <w:t xml:space="preserve"> limited</w:t>
      </w:r>
      <w:r w:rsidRPr="00380336">
        <w:rPr>
          <w:rFonts w:ascii="Times New Roman" w:hAnsi="Times New Roman" w:cs="Times New Roman"/>
          <w:sz w:val="24"/>
          <w:szCs w:val="24"/>
        </w:rPr>
        <w:t xml:space="preserve"> has been carried out b</w:t>
      </w:r>
      <w:r w:rsidR="00D557FD">
        <w:rPr>
          <w:rFonts w:ascii="Times New Roman" w:hAnsi="Times New Roman" w:cs="Times New Roman"/>
          <w:sz w:val="24"/>
          <w:szCs w:val="24"/>
        </w:rPr>
        <w:t xml:space="preserve">y me under the supervision of Dr. O.N. </w:t>
      </w:r>
      <w:proofErr w:type="spellStart"/>
      <w:r w:rsidR="00D557FD">
        <w:rPr>
          <w:rFonts w:ascii="Times New Roman" w:hAnsi="Times New Roman" w:cs="Times New Roman"/>
          <w:sz w:val="24"/>
          <w:szCs w:val="24"/>
        </w:rPr>
        <w:t>Oyelade</w:t>
      </w:r>
      <w:proofErr w:type="spellEnd"/>
      <w:r w:rsidRPr="00380336">
        <w:rPr>
          <w:rFonts w:ascii="Times New Roman" w:hAnsi="Times New Roman" w:cs="Times New Roman"/>
          <w:sz w:val="24"/>
          <w:szCs w:val="24"/>
        </w:rPr>
        <w:t>. It has not been presented for award of any degree in any institution. All sources of information are specifically acknowledged by means of reference.</w:t>
      </w:r>
    </w:p>
    <w:p w:rsidR="00D557FD" w:rsidRPr="00380336" w:rsidRDefault="00D557FD" w:rsidP="0008762B">
      <w:pPr>
        <w:spacing w:line="480" w:lineRule="auto"/>
        <w:jc w:val="both"/>
        <w:rPr>
          <w:rFonts w:ascii="Times New Roman" w:hAnsi="Times New Roman" w:cs="Times New Roman"/>
          <w:sz w:val="24"/>
          <w:szCs w:val="24"/>
        </w:rPr>
      </w:pPr>
    </w:p>
    <w:p w:rsidR="0008762B" w:rsidRPr="00380336" w:rsidRDefault="0008762B" w:rsidP="0020493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08762B" w:rsidRPr="00380336" w:rsidRDefault="0008762B" w:rsidP="00204935">
      <w:pPr>
        <w:spacing w:after="0" w:line="360" w:lineRule="auto"/>
        <w:jc w:val="both"/>
        <w:rPr>
          <w:rFonts w:ascii="Times New Roman" w:hAnsi="Times New Roman" w:cs="Times New Roman"/>
          <w:sz w:val="24"/>
          <w:szCs w:val="24"/>
        </w:rPr>
      </w:pPr>
      <w:r w:rsidRPr="00380336">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04935">
        <w:rPr>
          <w:rFonts w:ascii="Times New Roman" w:hAnsi="Times New Roman" w:cs="Times New Roman"/>
          <w:sz w:val="24"/>
          <w:szCs w:val="24"/>
        </w:rPr>
        <w:tab/>
      </w:r>
      <w:r>
        <w:rPr>
          <w:rFonts w:ascii="Times New Roman" w:hAnsi="Times New Roman" w:cs="Times New Roman"/>
          <w:sz w:val="24"/>
          <w:szCs w:val="24"/>
        </w:rPr>
        <w:t>Date</w:t>
      </w:r>
    </w:p>
    <w:p w:rsidR="0008762B" w:rsidRPr="00774C8E" w:rsidRDefault="0008762B" w:rsidP="0008762B">
      <w:pPr>
        <w:spacing w:line="480" w:lineRule="auto"/>
        <w:jc w:val="center"/>
        <w:rPr>
          <w:rFonts w:ascii="Times New Roman" w:hAnsi="Times New Roman" w:cs="Times New Roman"/>
          <w:b/>
          <w:sz w:val="24"/>
          <w:szCs w:val="24"/>
        </w:rPr>
        <w:sectPr w:rsidR="0008762B" w:rsidRPr="00774C8E" w:rsidSect="000250A0">
          <w:footerReference w:type="default" r:id="rId8"/>
          <w:pgSz w:w="11906" w:h="16838"/>
          <w:pgMar w:top="1440" w:right="1440" w:bottom="1440" w:left="1699" w:header="708" w:footer="708" w:gutter="0"/>
          <w:pgNumType w:fmt="lowerRoman" w:start="1"/>
          <w:cols w:space="708"/>
          <w:docGrid w:linePitch="360"/>
        </w:sectPr>
      </w:pPr>
    </w:p>
    <w:p w:rsidR="00D3407E" w:rsidRPr="0008762B" w:rsidRDefault="0008762B" w:rsidP="00B963D7">
      <w:pPr>
        <w:pStyle w:val="Heading1"/>
        <w:spacing w:before="0" w:line="360" w:lineRule="auto"/>
        <w:jc w:val="center"/>
        <w:rPr>
          <w:rFonts w:ascii="Times New Roman" w:hAnsi="Times New Roman" w:cs="Times New Roman"/>
          <w:b/>
          <w:color w:val="auto"/>
          <w:sz w:val="24"/>
          <w:szCs w:val="24"/>
        </w:rPr>
      </w:pPr>
      <w:bookmarkStart w:id="30" w:name="_Toc525897796"/>
      <w:r w:rsidRPr="0008762B">
        <w:rPr>
          <w:rFonts w:ascii="Times New Roman" w:hAnsi="Times New Roman" w:cs="Times New Roman"/>
          <w:b/>
          <w:color w:val="auto"/>
          <w:sz w:val="24"/>
          <w:szCs w:val="24"/>
        </w:rPr>
        <w:lastRenderedPageBreak/>
        <w:t>CERTIFICATION</w:t>
      </w:r>
      <w:bookmarkEnd w:id="30"/>
    </w:p>
    <w:p w:rsidR="0008762B" w:rsidRPr="0008762B" w:rsidRDefault="0008762B" w:rsidP="0008762B">
      <w:pPr>
        <w:pStyle w:val="NormalWeb"/>
        <w:spacing w:line="360" w:lineRule="auto"/>
        <w:jc w:val="both"/>
      </w:pPr>
      <w:r>
        <w:t>This project entitled “</w:t>
      </w:r>
      <w:r w:rsidR="00A35F1B">
        <w:t>DESIGN AND IMPLEMENTATION OF WEB-BASED EMPLOYEES’ DAILY REPORT</w:t>
      </w:r>
      <w:r w:rsidR="00A35F1B" w:rsidRPr="0008762B">
        <w:t xml:space="preserve"> </w:t>
      </w:r>
      <w:r w:rsidR="00A35F1B">
        <w:t>MANAGER FOR STETIS LIMITED</w:t>
      </w:r>
      <w:r>
        <w:t xml:space="preserve">” </w:t>
      </w:r>
      <w:r w:rsidRPr="0008762B">
        <w:t>b</w:t>
      </w:r>
      <w:r>
        <w:t>y Abdulkadir Aisha Usman</w:t>
      </w:r>
      <w:r w:rsidRPr="0008762B">
        <w:t xml:space="preserve"> meets the requirements governing the award of the degree of Bachelor </w:t>
      </w:r>
      <w:r w:rsidR="00204935">
        <w:t>of Science in Computer science</w:t>
      </w:r>
      <w:r w:rsidRPr="0008762B">
        <w:t xml:space="preserve"> and is approved for its contribution to knowledge and literary presentation.</w:t>
      </w:r>
    </w:p>
    <w:p w:rsidR="00DF62CC" w:rsidRDefault="0008762B" w:rsidP="00204935">
      <w:pPr>
        <w:spacing w:after="0" w:line="360" w:lineRule="auto"/>
        <w:jc w:val="both"/>
        <w:rPr>
          <w:rFonts w:ascii="Times New Roman" w:hAnsi="Times New Roman" w:cs="Times New Roman"/>
          <w:sz w:val="24"/>
          <w:szCs w:val="24"/>
        </w:rPr>
      </w:pPr>
      <w:r w:rsidRPr="0008762B">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204935">
        <w:rPr>
          <w:rFonts w:ascii="Times New Roman" w:hAnsi="Times New Roman" w:cs="Times New Roman"/>
          <w:sz w:val="24"/>
          <w:szCs w:val="24"/>
        </w:rPr>
        <w:tab/>
      </w:r>
      <w:r w:rsidRPr="0008762B">
        <w:rPr>
          <w:rFonts w:ascii="Times New Roman" w:hAnsi="Times New Roman" w:cs="Times New Roman"/>
          <w:sz w:val="24"/>
          <w:szCs w:val="24"/>
        </w:rPr>
        <w:t>-------------------------</w:t>
      </w:r>
    </w:p>
    <w:p w:rsidR="0008762B" w:rsidRPr="0008762B" w:rsidRDefault="00DF62CC" w:rsidP="0020493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Dr. O.N. </w:t>
      </w:r>
      <w:proofErr w:type="spellStart"/>
      <w:r>
        <w:rPr>
          <w:rFonts w:ascii="Times New Roman" w:hAnsi="Times New Roman" w:cs="Times New Roman"/>
          <w:sz w:val="24"/>
          <w:szCs w:val="24"/>
        </w:rPr>
        <w:t>Oyelade</w:t>
      </w:r>
      <w:proofErr w:type="spellEnd"/>
      <w:r>
        <w:rPr>
          <w:rFonts w:ascii="Times New Roman" w:hAnsi="Times New Roman" w:cs="Times New Roman"/>
          <w:sz w:val="24"/>
          <w:szCs w:val="24"/>
        </w:rPr>
        <w:tab/>
      </w:r>
      <w:r w:rsidR="0008762B">
        <w:rPr>
          <w:rFonts w:ascii="Times New Roman" w:hAnsi="Times New Roman" w:cs="Times New Roman"/>
          <w:sz w:val="24"/>
          <w:szCs w:val="24"/>
        </w:rPr>
        <w:tab/>
      </w:r>
      <w:r w:rsidR="0008762B">
        <w:rPr>
          <w:rFonts w:ascii="Times New Roman" w:hAnsi="Times New Roman" w:cs="Times New Roman"/>
          <w:sz w:val="24"/>
          <w:szCs w:val="24"/>
        </w:rPr>
        <w:tab/>
      </w:r>
      <w:r w:rsidR="0008762B">
        <w:rPr>
          <w:rFonts w:ascii="Times New Roman" w:hAnsi="Times New Roman" w:cs="Times New Roman"/>
          <w:sz w:val="24"/>
          <w:szCs w:val="24"/>
        </w:rPr>
        <w:tab/>
      </w:r>
      <w:r w:rsidR="0008762B">
        <w:rPr>
          <w:rFonts w:ascii="Times New Roman" w:hAnsi="Times New Roman" w:cs="Times New Roman"/>
          <w:sz w:val="24"/>
          <w:szCs w:val="24"/>
        </w:rPr>
        <w:tab/>
      </w:r>
      <w:r w:rsidR="00204935">
        <w:rPr>
          <w:rFonts w:ascii="Times New Roman" w:hAnsi="Times New Roman" w:cs="Times New Roman"/>
          <w:sz w:val="24"/>
          <w:szCs w:val="24"/>
        </w:rPr>
        <w:tab/>
      </w:r>
      <w:r w:rsidR="0008762B" w:rsidRPr="0008762B">
        <w:rPr>
          <w:rFonts w:ascii="Times New Roman" w:hAnsi="Times New Roman" w:cs="Times New Roman"/>
          <w:sz w:val="24"/>
          <w:szCs w:val="24"/>
        </w:rPr>
        <w:t>Date</w:t>
      </w:r>
    </w:p>
    <w:p w:rsidR="0008762B" w:rsidRPr="0008762B" w:rsidRDefault="0008762B" w:rsidP="00B963D7">
      <w:pPr>
        <w:spacing w:line="480" w:lineRule="auto"/>
        <w:jc w:val="both"/>
        <w:rPr>
          <w:rFonts w:ascii="Times New Roman" w:hAnsi="Times New Roman" w:cs="Times New Roman"/>
          <w:sz w:val="24"/>
          <w:szCs w:val="24"/>
        </w:rPr>
      </w:pPr>
      <w:r w:rsidRPr="0008762B">
        <w:rPr>
          <w:rFonts w:ascii="Times New Roman" w:hAnsi="Times New Roman" w:cs="Times New Roman"/>
          <w:sz w:val="24"/>
          <w:szCs w:val="24"/>
        </w:rPr>
        <w:t>Supervisor</w:t>
      </w:r>
    </w:p>
    <w:p w:rsidR="0008762B" w:rsidRPr="0008762B" w:rsidRDefault="0008762B" w:rsidP="00204935">
      <w:pPr>
        <w:spacing w:after="0" w:line="360" w:lineRule="auto"/>
        <w:jc w:val="both"/>
        <w:rPr>
          <w:rFonts w:ascii="Times New Roman" w:hAnsi="Times New Roman" w:cs="Times New Roman"/>
          <w:sz w:val="24"/>
          <w:szCs w:val="24"/>
        </w:rPr>
      </w:pPr>
      <w:r w:rsidRPr="0008762B">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204935">
        <w:rPr>
          <w:rFonts w:ascii="Times New Roman" w:hAnsi="Times New Roman" w:cs="Times New Roman"/>
          <w:sz w:val="24"/>
          <w:szCs w:val="24"/>
        </w:rPr>
        <w:tab/>
      </w:r>
      <w:r w:rsidRPr="0008762B">
        <w:rPr>
          <w:rFonts w:ascii="Times New Roman" w:hAnsi="Times New Roman" w:cs="Times New Roman"/>
          <w:sz w:val="24"/>
          <w:szCs w:val="24"/>
        </w:rPr>
        <w:t>-------------------------</w:t>
      </w:r>
    </w:p>
    <w:p w:rsidR="0008762B" w:rsidRPr="0008762B" w:rsidRDefault="00DF62CC" w:rsidP="0020493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Prof. S.B. </w:t>
      </w:r>
      <w:proofErr w:type="spellStart"/>
      <w:r>
        <w:rPr>
          <w:rFonts w:ascii="Times New Roman" w:hAnsi="Times New Roman" w:cs="Times New Roman"/>
          <w:sz w:val="24"/>
          <w:szCs w:val="24"/>
        </w:rPr>
        <w:t>Junaidu</w:t>
      </w:r>
      <w:proofErr w:type="spellEnd"/>
      <w:r>
        <w:rPr>
          <w:rFonts w:ascii="Times New Roman" w:hAnsi="Times New Roman" w:cs="Times New Roman"/>
          <w:sz w:val="24"/>
          <w:szCs w:val="24"/>
        </w:rPr>
        <w:tab/>
      </w:r>
      <w:r>
        <w:rPr>
          <w:rFonts w:ascii="Times New Roman" w:hAnsi="Times New Roman" w:cs="Times New Roman"/>
          <w:sz w:val="24"/>
          <w:szCs w:val="24"/>
        </w:rPr>
        <w:tab/>
      </w:r>
      <w:r w:rsidR="0008762B" w:rsidRPr="0008762B">
        <w:rPr>
          <w:rFonts w:ascii="Times New Roman" w:hAnsi="Times New Roman" w:cs="Times New Roman"/>
          <w:sz w:val="24"/>
          <w:szCs w:val="24"/>
        </w:rPr>
        <w:t xml:space="preserve"> </w:t>
      </w:r>
      <w:r w:rsidR="0008762B">
        <w:rPr>
          <w:rFonts w:ascii="Times New Roman" w:hAnsi="Times New Roman" w:cs="Times New Roman"/>
          <w:sz w:val="24"/>
          <w:szCs w:val="24"/>
        </w:rPr>
        <w:tab/>
      </w:r>
      <w:r w:rsidR="0008762B">
        <w:rPr>
          <w:rFonts w:ascii="Times New Roman" w:hAnsi="Times New Roman" w:cs="Times New Roman"/>
          <w:sz w:val="24"/>
          <w:szCs w:val="24"/>
        </w:rPr>
        <w:tab/>
      </w:r>
      <w:r w:rsidR="0008762B">
        <w:rPr>
          <w:rFonts w:ascii="Times New Roman" w:hAnsi="Times New Roman" w:cs="Times New Roman"/>
          <w:sz w:val="24"/>
          <w:szCs w:val="24"/>
        </w:rPr>
        <w:tab/>
      </w:r>
      <w:r w:rsidR="00204935">
        <w:rPr>
          <w:rFonts w:ascii="Times New Roman" w:hAnsi="Times New Roman" w:cs="Times New Roman"/>
          <w:sz w:val="24"/>
          <w:szCs w:val="24"/>
        </w:rPr>
        <w:tab/>
      </w:r>
      <w:r w:rsidR="0008762B" w:rsidRPr="0008762B">
        <w:rPr>
          <w:rFonts w:ascii="Times New Roman" w:hAnsi="Times New Roman" w:cs="Times New Roman"/>
          <w:sz w:val="24"/>
          <w:szCs w:val="24"/>
        </w:rPr>
        <w:t>Date</w:t>
      </w:r>
    </w:p>
    <w:p w:rsidR="0008762B" w:rsidRPr="0008762B" w:rsidRDefault="0008762B" w:rsidP="00B963D7">
      <w:pPr>
        <w:spacing w:line="480" w:lineRule="auto"/>
        <w:jc w:val="both"/>
        <w:rPr>
          <w:rFonts w:ascii="Times New Roman" w:hAnsi="Times New Roman" w:cs="Times New Roman"/>
          <w:sz w:val="24"/>
          <w:szCs w:val="24"/>
        </w:rPr>
      </w:pPr>
      <w:r w:rsidRPr="0008762B">
        <w:rPr>
          <w:rFonts w:ascii="Times New Roman" w:hAnsi="Times New Roman" w:cs="Times New Roman"/>
          <w:sz w:val="24"/>
          <w:szCs w:val="24"/>
        </w:rPr>
        <w:t>Head of Department</w:t>
      </w:r>
    </w:p>
    <w:p w:rsidR="00E4491C" w:rsidRDefault="00E4491C" w:rsidP="0008762B">
      <w:pPr>
        <w:spacing w:line="480" w:lineRule="auto"/>
        <w:jc w:val="both"/>
        <w:rPr>
          <w:rFonts w:ascii="Times New Roman" w:hAnsi="Times New Roman" w:cs="Times New Roman"/>
          <w:sz w:val="24"/>
          <w:szCs w:val="24"/>
        </w:rPr>
      </w:pPr>
      <w:r>
        <w:rPr>
          <w:rFonts w:ascii="Times New Roman" w:hAnsi="Times New Roman" w:cs="Times New Roman"/>
          <w:sz w:val="24"/>
          <w:szCs w:val="24"/>
        </w:rPr>
        <w:t>External Examiner</w:t>
      </w:r>
    </w:p>
    <w:p w:rsidR="00E4491C" w:rsidRDefault="00204935" w:rsidP="00E4491C">
      <w:pPr>
        <w:spacing w:line="360" w:lineRule="auto"/>
        <w:jc w:val="both"/>
        <w:rPr>
          <w:rFonts w:ascii="Times New Roman" w:hAnsi="Times New Roman" w:cs="Times New Roman"/>
          <w:sz w:val="24"/>
          <w:szCs w:val="24"/>
        </w:rPr>
      </w:pPr>
      <w:r w:rsidRPr="00204935">
        <w:rPr>
          <w:rFonts w:ascii="Times New Roman" w:hAnsi="Times New Roman" w:cs="Times New Roman"/>
          <w:sz w:val="24"/>
          <w:szCs w:val="24"/>
        </w:rPr>
        <w:t xml:space="preserve">Name:  </w:t>
      </w:r>
      <w:r w:rsidR="00B963D7" w:rsidRPr="008C0E25">
        <w:rPr>
          <w:rFonts w:ascii="Times New Roman" w:hAnsi="Times New Roman" w:cs="Times New Roman"/>
          <w:sz w:val="24"/>
          <w:szCs w:val="24"/>
        </w:rPr>
        <w:t xml:space="preserve">Prof. S.E </w:t>
      </w:r>
      <w:proofErr w:type="spellStart"/>
      <w:r w:rsidR="00B963D7" w:rsidRPr="008C0E25">
        <w:rPr>
          <w:rFonts w:ascii="Times New Roman" w:hAnsi="Times New Roman" w:cs="Times New Roman"/>
          <w:sz w:val="24"/>
          <w:szCs w:val="24"/>
        </w:rPr>
        <w:t>Adewumi</w:t>
      </w:r>
      <w:proofErr w:type="spellEnd"/>
      <w:r w:rsidR="00E4491C">
        <w:rPr>
          <w:rFonts w:ascii="Times New Roman" w:hAnsi="Times New Roman" w:cs="Times New Roman"/>
          <w:sz w:val="24"/>
          <w:szCs w:val="24"/>
        </w:rPr>
        <w:tab/>
      </w:r>
      <w:r w:rsidR="00E4491C">
        <w:rPr>
          <w:rFonts w:ascii="Times New Roman" w:hAnsi="Times New Roman" w:cs="Times New Roman"/>
          <w:sz w:val="24"/>
          <w:szCs w:val="24"/>
        </w:rPr>
        <w:tab/>
      </w:r>
      <w:r w:rsidR="00E4491C">
        <w:rPr>
          <w:rFonts w:ascii="Times New Roman" w:hAnsi="Times New Roman" w:cs="Times New Roman"/>
          <w:sz w:val="24"/>
          <w:szCs w:val="24"/>
        </w:rPr>
        <w:tab/>
      </w:r>
      <w:r w:rsidR="00E4491C">
        <w:rPr>
          <w:rFonts w:ascii="Times New Roman" w:hAnsi="Times New Roman" w:cs="Times New Roman"/>
          <w:sz w:val="24"/>
          <w:szCs w:val="24"/>
        </w:rPr>
        <w:tab/>
      </w:r>
      <w:r>
        <w:rPr>
          <w:rFonts w:ascii="Times New Roman" w:hAnsi="Times New Roman" w:cs="Times New Roman"/>
          <w:sz w:val="24"/>
          <w:szCs w:val="24"/>
        </w:rPr>
        <w:tab/>
      </w:r>
      <w:r w:rsidR="00E4491C">
        <w:rPr>
          <w:rFonts w:ascii="Times New Roman" w:hAnsi="Times New Roman" w:cs="Times New Roman"/>
          <w:sz w:val="24"/>
          <w:szCs w:val="24"/>
        </w:rPr>
        <w:t>-----------------------</w:t>
      </w:r>
    </w:p>
    <w:p w:rsidR="0008762B" w:rsidRDefault="00B963D7" w:rsidP="00204935">
      <w:pPr>
        <w:spacing w:line="480" w:lineRule="auto"/>
        <w:ind w:left="5040" w:firstLine="720"/>
        <w:jc w:val="both"/>
        <w:rPr>
          <w:rFonts w:ascii="Times New Roman" w:hAnsi="Times New Roman" w:cs="Times New Roman"/>
          <w:sz w:val="24"/>
          <w:szCs w:val="24"/>
        </w:rPr>
      </w:pPr>
      <w:r w:rsidRPr="0008762B">
        <w:rPr>
          <w:rFonts w:ascii="Times New Roman" w:hAnsi="Times New Roman" w:cs="Times New Roman"/>
          <w:sz w:val="24"/>
          <w:szCs w:val="24"/>
        </w:rPr>
        <w:t>Date</w:t>
      </w:r>
    </w:p>
    <w:p w:rsidR="0008762B" w:rsidRPr="0008762B" w:rsidRDefault="0008762B" w:rsidP="0008762B">
      <w:pPr>
        <w:spacing w:line="480" w:lineRule="auto"/>
        <w:jc w:val="both"/>
        <w:rPr>
          <w:rFonts w:ascii="Times New Roman" w:hAnsi="Times New Roman" w:cs="Times New Roman"/>
          <w:sz w:val="24"/>
          <w:szCs w:val="24"/>
        </w:rPr>
      </w:pPr>
      <w:r w:rsidRPr="0008762B">
        <w:rPr>
          <w:rFonts w:ascii="Times New Roman" w:hAnsi="Times New Roman" w:cs="Times New Roman"/>
          <w:sz w:val="24"/>
          <w:szCs w:val="24"/>
        </w:rPr>
        <w:t>Signature: -----------------</w:t>
      </w:r>
      <w:bookmarkStart w:id="31" w:name="_GoBack"/>
      <w:bookmarkEnd w:id="31"/>
      <w:r w:rsidRPr="0008762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8762B" w:rsidRDefault="0008762B" w:rsidP="0008762B">
      <w:pPr>
        <w:rPr>
          <w:rFonts w:ascii="Times New Roman" w:hAnsi="Times New Roman" w:cs="Times New Roman"/>
          <w:b/>
          <w:sz w:val="24"/>
          <w:szCs w:val="24"/>
        </w:rPr>
      </w:pPr>
      <w:r>
        <w:rPr>
          <w:rFonts w:ascii="Times New Roman" w:hAnsi="Times New Roman" w:cs="Times New Roman"/>
          <w:b/>
          <w:sz w:val="24"/>
          <w:szCs w:val="24"/>
        </w:rPr>
        <w:br w:type="page"/>
      </w:r>
    </w:p>
    <w:p w:rsidR="0008762B" w:rsidRDefault="0008762B" w:rsidP="0008762B">
      <w:pPr>
        <w:pStyle w:val="Heading1"/>
        <w:spacing w:line="360" w:lineRule="auto"/>
        <w:jc w:val="center"/>
        <w:rPr>
          <w:rFonts w:ascii="Times New Roman" w:hAnsi="Times New Roman" w:cs="Times New Roman"/>
          <w:b/>
          <w:color w:val="auto"/>
          <w:sz w:val="24"/>
          <w:szCs w:val="24"/>
        </w:rPr>
      </w:pPr>
      <w:bookmarkStart w:id="32" w:name="_Toc525897797"/>
      <w:r w:rsidRPr="0008762B">
        <w:rPr>
          <w:rFonts w:ascii="Times New Roman" w:hAnsi="Times New Roman" w:cs="Times New Roman"/>
          <w:b/>
          <w:color w:val="auto"/>
          <w:sz w:val="24"/>
          <w:szCs w:val="24"/>
        </w:rPr>
        <w:lastRenderedPageBreak/>
        <w:t>DEDICATION</w:t>
      </w:r>
      <w:bookmarkEnd w:id="32"/>
    </w:p>
    <w:p w:rsidR="0008762B" w:rsidRDefault="00C50617" w:rsidP="00DF62CC">
      <w:pPr>
        <w:spacing w:line="480" w:lineRule="auto"/>
        <w:rPr>
          <w:rFonts w:ascii="Times New Roman" w:hAnsi="Times New Roman" w:cs="Times New Roman"/>
          <w:b/>
          <w:sz w:val="24"/>
          <w:szCs w:val="24"/>
        </w:rPr>
      </w:pPr>
      <w:r>
        <w:rPr>
          <w:rFonts w:ascii="Times New Roman" w:hAnsi="Times New Roman" w:cs="Times New Roman"/>
          <w:sz w:val="24"/>
          <w:szCs w:val="24"/>
        </w:rPr>
        <w:t xml:space="preserve">This project work is dedicated to my family and the family of Engr. Muhammad S. </w:t>
      </w:r>
      <w:proofErr w:type="spellStart"/>
      <w:r>
        <w:rPr>
          <w:rFonts w:ascii="Times New Roman" w:hAnsi="Times New Roman" w:cs="Times New Roman"/>
          <w:sz w:val="24"/>
          <w:szCs w:val="24"/>
        </w:rPr>
        <w:t>Adamu</w:t>
      </w:r>
      <w:proofErr w:type="spellEnd"/>
      <w:r>
        <w:rPr>
          <w:rFonts w:ascii="Times New Roman" w:hAnsi="Times New Roman" w:cs="Times New Roman"/>
          <w:sz w:val="24"/>
          <w:szCs w:val="24"/>
        </w:rPr>
        <w:t xml:space="preserve"> for their love and support.</w:t>
      </w:r>
      <w:r w:rsidR="0008762B">
        <w:t xml:space="preserve"> </w:t>
      </w:r>
      <w:r w:rsidR="0008762B">
        <w:rPr>
          <w:rFonts w:ascii="Times New Roman" w:hAnsi="Times New Roman" w:cs="Times New Roman"/>
          <w:b/>
          <w:sz w:val="24"/>
          <w:szCs w:val="24"/>
        </w:rPr>
        <w:br w:type="page"/>
      </w:r>
    </w:p>
    <w:p w:rsidR="0008762B" w:rsidRDefault="0008762B" w:rsidP="0008762B">
      <w:pPr>
        <w:pStyle w:val="Heading1"/>
        <w:spacing w:line="360" w:lineRule="auto"/>
        <w:jc w:val="center"/>
        <w:rPr>
          <w:rFonts w:ascii="Times New Roman" w:hAnsi="Times New Roman" w:cs="Times New Roman"/>
          <w:b/>
          <w:color w:val="auto"/>
          <w:sz w:val="24"/>
          <w:szCs w:val="24"/>
        </w:rPr>
      </w:pPr>
      <w:bookmarkStart w:id="33" w:name="_Toc525897798"/>
      <w:r w:rsidRPr="0008762B">
        <w:rPr>
          <w:rFonts w:ascii="Times New Roman" w:hAnsi="Times New Roman" w:cs="Times New Roman"/>
          <w:b/>
          <w:color w:val="auto"/>
          <w:sz w:val="24"/>
          <w:szCs w:val="24"/>
        </w:rPr>
        <w:lastRenderedPageBreak/>
        <w:t>ACKNOWLEDGEMENT</w:t>
      </w:r>
      <w:bookmarkEnd w:id="33"/>
    </w:p>
    <w:p w:rsidR="00DF62CC" w:rsidRDefault="00DF62CC" w:rsidP="00DF62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am most grateful to Almighty Allah for granting me this opportunity to be counted among the living. </w:t>
      </w:r>
      <w:r w:rsidR="003826C7">
        <w:rPr>
          <w:rFonts w:ascii="Times New Roman" w:hAnsi="Times New Roman" w:cs="Times New Roman"/>
          <w:sz w:val="24"/>
          <w:szCs w:val="24"/>
        </w:rPr>
        <w:t xml:space="preserve"> Special thanks to my incredible supervisor Dr. O.N. </w:t>
      </w:r>
      <w:proofErr w:type="spellStart"/>
      <w:r w:rsidR="003826C7">
        <w:rPr>
          <w:rFonts w:ascii="Times New Roman" w:hAnsi="Times New Roman" w:cs="Times New Roman"/>
          <w:sz w:val="24"/>
          <w:szCs w:val="24"/>
        </w:rPr>
        <w:t>Oyelade</w:t>
      </w:r>
      <w:proofErr w:type="spellEnd"/>
      <w:r w:rsidR="003826C7">
        <w:rPr>
          <w:rFonts w:ascii="Times New Roman" w:hAnsi="Times New Roman" w:cs="Times New Roman"/>
          <w:sz w:val="24"/>
          <w:szCs w:val="24"/>
        </w:rPr>
        <w:t xml:space="preserve"> for his encouragement, understanding and patient in the course of this project. His constructive criticisms and immense contribution, despite his tight schedules, led to the realization of this research work. </w:t>
      </w:r>
    </w:p>
    <w:p w:rsidR="003826C7" w:rsidRDefault="003826C7" w:rsidP="00DF62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Immeasurable thanks also goes to Mal. </w:t>
      </w:r>
      <w:proofErr w:type="spellStart"/>
      <w:r>
        <w:rPr>
          <w:rFonts w:ascii="Times New Roman" w:hAnsi="Times New Roman" w:cs="Times New Roman"/>
          <w:sz w:val="24"/>
          <w:szCs w:val="24"/>
        </w:rPr>
        <w:t>Isiaka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Ismaila</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Stetis</w:t>
      </w:r>
      <w:proofErr w:type="spellEnd"/>
      <w:r>
        <w:rPr>
          <w:rFonts w:ascii="Times New Roman" w:hAnsi="Times New Roman" w:cs="Times New Roman"/>
          <w:sz w:val="24"/>
          <w:szCs w:val="24"/>
        </w:rPr>
        <w:t xml:space="preserve"> Limited for his constructive criticism and willingness to help in improving this project. May Almighty continued to protect, guide and bless him</w:t>
      </w:r>
      <w:r w:rsidR="00412952">
        <w:rPr>
          <w:rFonts w:ascii="Times New Roman" w:hAnsi="Times New Roman" w:cs="Times New Roman"/>
          <w:sz w:val="24"/>
          <w:szCs w:val="24"/>
        </w:rPr>
        <w:t xml:space="preserve"> throughout his life endeavor.</w:t>
      </w:r>
    </w:p>
    <w:p w:rsidR="00412952" w:rsidRDefault="00412952" w:rsidP="00DF62CC">
      <w:pPr>
        <w:spacing w:line="480" w:lineRule="auto"/>
        <w:jc w:val="both"/>
        <w:rPr>
          <w:rFonts w:ascii="Times New Roman" w:hAnsi="Times New Roman" w:cs="Times New Roman"/>
          <w:sz w:val="24"/>
          <w:szCs w:val="24"/>
        </w:rPr>
      </w:pPr>
      <w:r>
        <w:rPr>
          <w:rFonts w:ascii="Times New Roman" w:hAnsi="Times New Roman" w:cs="Times New Roman"/>
          <w:sz w:val="24"/>
          <w:szCs w:val="24"/>
        </w:rPr>
        <w:t>My sincere gratitude goes the course mates and friends for their words of encouragement and supports. Most importantly, I want to appreciate Engr. Muhammed S. Adam for his effort, encouragement, support and prayers.</w:t>
      </w:r>
    </w:p>
    <w:p w:rsidR="0008762B" w:rsidRPr="00070DC8" w:rsidRDefault="00412952" w:rsidP="00070DC8">
      <w:pPr>
        <w:spacing w:line="480" w:lineRule="auto"/>
        <w:jc w:val="both"/>
        <w:rPr>
          <w:rFonts w:ascii="Times New Roman" w:hAnsi="Times New Roman" w:cs="Times New Roman"/>
          <w:sz w:val="24"/>
          <w:szCs w:val="24"/>
        </w:rPr>
      </w:pPr>
      <w:r>
        <w:rPr>
          <w:rFonts w:ascii="Times New Roman" w:hAnsi="Times New Roman" w:cs="Times New Roman"/>
          <w:sz w:val="24"/>
          <w:szCs w:val="24"/>
        </w:rPr>
        <w:t>Lastly, I want to appreciate my parents and siblings who were also by side during the period of this study. I appreciate you all.</w:t>
      </w:r>
      <w:r w:rsidR="0008762B">
        <w:br w:type="page"/>
      </w:r>
    </w:p>
    <w:p w:rsidR="0008762B" w:rsidRPr="0008762B" w:rsidRDefault="0008762B" w:rsidP="0008762B">
      <w:pPr>
        <w:pStyle w:val="Heading1"/>
        <w:spacing w:line="360" w:lineRule="auto"/>
        <w:jc w:val="center"/>
        <w:rPr>
          <w:rFonts w:ascii="Times New Roman" w:hAnsi="Times New Roman" w:cs="Times New Roman"/>
          <w:b/>
          <w:color w:val="auto"/>
          <w:sz w:val="24"/>
          <w:szCs w:val="24"/>
        </w:rPr>
      </w:pPr>
      <w:bookmarkStart w:id="34" w:name="_Toc525897799"/>
      <w:r w:rsidRPr="0008762B">
        <w:rPr>
          <w:rFonts w:ascii="Times New Roman" w:hAnsi="Times New Roman" w:cs="Times New Roman"/>
          <w:b/>
          <w:color w:val="auto"/>
          <w:sz w:val="24"/>
          <w:szCs w:val="24"/>
        </w:rPr>
        <w:lastRenderedPageBreak/>
        <w:t>TABLE OF CONTENT</w:t>
      </w:r>
      <w:bookmarkEnd w:id="34"/>
    </w:p>
    <w:sdt>
      <w:sdtPr>
        <w:rPr>
          <w:rFonts w:asciiTheme="minorHAnsi" w:eastAsiaTheme="minorHAnsi" w:hAnsiTheme="minorHAnsi" w:cstheme="minorBidi"/>
          <w:color w:val="auto"/>
          <w:sz w:val="22"/>
          <w:szCs w:val="22"/>
        </w:rPr>
        <w:id w:val="1673909493"/>
        <w:docPartObj>
          <w:docPartGallery w:val="Table of Contents"/>
          <w:docPartUnique/>
        </w:docPartObj>
      </w:sdtPr>
      <w:sdtEndPr>
        <w:rPr>
          <w:b/>
          <w:bCs/>
          <w:noProof/>
        </w:rPr>
      </w:sdtEndPr>
      <w:sdtContent>
        <w:p w:rsidR="006037C8" w:rsidRDefault="006037C8">
          <w:pPr>
            <w:pStyle w:val="TOCHeading"/>
          </w:pPr>
        </w:p>
        <w:p w:rsidR="00120A84" w:rsidRDefault="006037C8">
          <w:pPr>
            <w:pStyle w:val="TOC1"/>
            <w:tabs>
              <w:tab w:val="right" w:leader="dot" w:pos="9091"/>
            </w:tabs>
            <w:rPr>
              <w:rFonts w:eastAsiaTheme="minorEastAsia"/>
              <w:noProof/>
            </w:rPr>
          </w:pPr>
          <w:r>
            <w:fldChar w:fldCharType="begin"/>
          </w:r>
          <w:r>
            <w:instrText xml:space="preserve"> TOC \o "1-3" \h \z \u </w:instrText>
          </w:r>
          <w:r>
            <w:fldChar w:fldCharType="separate"/>
          </w:r>
          <w:hyperlink w:anchor="_Toc525897795" w:history="1">
            <w:r w:rsidR="00120A84" w:rsidRPr="0020650F">
              <w:rPr>
                <w:rStyle w:val="Hyperlink"/>
                <w:rFonts w:ascii="Times New Roman" w:hAnsi="Times New Roman" w:cs="Times New Roman"/>
                <w:b/>
                <w:noProof/>
              </w:rPr>
              <w:t>DECLARATION</w:t>
            </w:r>
            <w:r w:rsidR="00120A84">
              <w:rPr>
                <w:noProof/>
                <w:webHidden/>
              </w:rPr>
              <w:tab/>
            </w:r>
            <w:r w:rsidR="00120A84">
              <w:rPr>
                <w:noProof/>
                <w:webHidden/>
              </w:rPr>
              <w:fldChar w:fldCharType="begin"/>
            </w:r>
            <w:r w:rsidR="00120A84">
              <w:rPr>
                <w:noProof/>
                <w:webHidden/>
              </w:rPr>
              <w:instrText xml:space="preserve"> PAGEREF _Toc525897795 \h </w:instrText>
            </w:r>
            <w:r w:rsidR="00120A84">
              <w:rPr>
                <w:noProof/>
                <w:webHidden/>
              </w:rPr>
            </w:r>
            <w:r w:rsidR="00120A84">
              <w:rPr>
                <w:noProof/>
                <w:webHidden/>
              </w:rPr>
              <w:fldChar w:fldCharType="separate"/>
            </w:r>
            <w:r w:rsidR="00120A84">
              <w:rPr>
                <w:noProof/>
                <w:webHidden/>
              </w:rPr>
              <w:t>i</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796" w:history="1">
            <w:r w:rsidR="00120A84" w:rsidRPr="0020650F">
              <w:rPr>
                <w:rStyle w:val="Hyperlink"/>
                <w:rFonts w:ascii="Times New Roman" w:hAnsi="Times New Roman" w:cs="Times New Roman"/>
                <w:b/>
                <w:noProof/>
              </w:rPr>
              <w:t>CERTIFICATION</w:t>
            </w:r>
            <w:r w:rsidR="00120A84">
              <w:rPr>
                <w:noProof/>
                <w:webHidden/>
              </w:rPr>
              <w:tab/>
            </w:r>
            <w:r w:rsidR="00120A84">
              <w:rPr>
                <w:noProof/>
                <w:webHidden/>
              </w:rPr>
              <w:fldChar w:fldCharType="begin"/>
            </w:r>
            <w:r w:rsidR="00120A84">
              <w:rPr>
                <w:noProof/>
                <w:webHidden/>
              </w:rPr>
              <w:instrText xml:space="preserve"> PAGEREF _Toc525897796 \h </w:instrText>
            </w:r>
            <w:r w:rsidR="00120A84">
              <w:rPr>
                <w:noProof/>
                <w:webHidden/>
              </w:rPr>
            </w:r>
            <w:r w:rsidR="00120A84">
              <w:rPr>
                <w:noProof/>
                <w:webHidden/>
              </w:rPr>
              <w:fldChar w:fldCharType="separate"/>
            </w:r>
            <w:r w:rsidR="00120A84">
              <w:rPr>
                <w:noProof/>
                <w:webHidden/>
              </w:rPr>
              <w:t>ii</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797" w:history="1">
            <w:r w:rsidR="00120A84" w:rsidRPr="0020650F">
              <w:rPr>
                <w:rStyle w:val="Hyperlink"/>
                <w:rFonts w:ascii="Times New Roman" w:hAnsi="Times New Roman" w:cs="Times New Roman"/>
                <w:b/>
                <w:noProof/>
              </w:rPr>
              <w:t>DEDICATION</w:t>
            </w:r>
            <w:r w:rsidR="00120A84">
              <w:rPr>
                <w:noProof/>
                <w:webHidden/>
              </w:rPr>
              <w:tab/>
            </w:r>
            <w:r w:rsidR="00120A84">
              <w:rPr>
                <w:noProof/>
                <w:webHidden/>
              </w:rPr>
              <w:fldChar w:fldCharType="begin"/>
            </w:r>
            <w:r w:rsidR="00120A84">
              <w:rPr>
                <w:noProof/>
                <w:webHidden/>
              </w:rPr>
              <w:instrText xml:space="preserve"> PAGEREF _Toc525897797 \h </w:instrText>
            </w:r>
            <w:r w:rsidR="00120A84">
              <w:rPr>
                <w:noProof/>
                <w:webHidden/>
              </w:rPr>
            </w:r>
            <w:r w:rsidR="00120A84">
              <w:rPr>
                <w:noProof/>
                <w:webHidden/>
              </w:rPr>
              <w:fldChar w:fldCharType="separate"/>
            </w:r>
            <w:r w:rsidR="00120A84">
              <w:rPr>
                <w:noProof/>
                <w:webHidden/>
              </w:rPr>
              <w:t>iii</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798" w:history="1">
            <w:r w:rsidR="00120A84" w:rsidRPr="0020650F">
              <w:rPr>
                <w:rStyle w:val="Hyperlink"/>
                <w:rFonts w:ascii="Times New Roman" w:hAnsi="Times New Roman" w:cs="Times New Roman"/>
                <w:b/>
                <w:noProof/>
              </w:rPr>
              <w:t>ACKNOWLEDGEMENT</w:t>
            </w:r>
            <w:r w:rsidR="00120A84">
              <w:rPr>
                <w:noProof/>
                <w:webHidden/>
              </w:rPr>
              <w:tab/>
            </w:r>
            <w:r w:rsidR="00120A84">
              <w:rPr>
                <w:noProof/>
                <w:webHidden/>
              </w:rPr>
              <w:fldChar w:fldCharType="begin"/>
            </w:r>
            <w:r w:rsidR="00120A84">
              <w:rPr>
                <w:noProof/>
                <w:webHidden/>
              </w:rPr>
              <w:instrText xml:space="preserve"> PAGEREF _Toc525897798 \h </w:instrText>
            </w:r>
            <w:r w:rsidR="00120A84">
              <w:rPr>
                <w:noProof/>
                <w:webHidden/>
              </w:rPr>
            </w:r>
            <w:r w:rsidR="00120A84">
              <w:rPr>
                <w:noProof/>
                <w:webHidden/>
              </w:rPr>
              <w:fldChar w:fldCharType="separate"/>
            </w:r>
            <w:r w:rsidR="00120A84">
              <w:rPr>
                <w:noProof/>
                <w:webHidden/>
              </w:rPr>
              <w:t>iv</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799" w:history="1">
            <w:r w:rsidR="00120A84" w:rsidRPr="0020650F">
              <w:rPr>
                <w:rStyle w:val="Hyperlink"/>
                <w:rFonts w:ascii="Times New Roman" w:hAnsi="Times New Roman" w:cs="Times New Roman"/>
                <w:b/>
                <w:noProof/>
              </w:rPr>
              <w:t>TABLE OF CONTENT</w:t>
            </w:r>
            <w:r w:rsidR="00120A84">
              <w:rPr>
                <w:noProof/>
                <w:webHidden/>
              </w:rPr>
              <w:tab/>
            </w:r>
            <w:r w:rsidR="00120A84">
              <w:rPr>
                <w:noProof/>
                <w:webHidden/>
              </w:rPr>
              <w:fldChar w:fldCharType="begin"/>
            </w:r>
            <w:r w:rsidR="00120A84">
              <w:rPr>
                <w:noProof/>
                <w:webHidden/>
              </w:rPr>
              <w:instrText xml:space="preserve"> PAGEREF _Toc525897799 \h </w:instrText>
            </w:r>
            <w:r w:rsidR="00120A84">
              <w:rPr>
                <w:noProof/>
                <w:webHidden/>
              </w:rPr>
            </w:r>
            <w:r w:rsidR="00120A84">
              <w:rPr>
                <w:noProof/>
                <w:webHidden/>
              </w:rPr>
              <w:fldChar w:fldCharType="separate"/>
            </w:r>
            <w:r w:rsidR="00120A84">
              <w:rPr>
                <w:noProof/>
                <w:webHidden/>
              </w:rPr>
              <w:t>v</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800" w:history="1">
            <w:r w:rsidR="00120A84" w:rsidRPr="0020650F">
              <w:rPr>
                <w:rStyle w:val="Hyperlink"/>
                <w:rFonts w:ascii="Times New Roman" w:hAnsi="Times New Roman" w:cs="Times New Roman"/>
                <w:b/>
                <w:noProof/>
              </w:rPr>
              <w:t>LIST OF FIGURES</w:t>
            </w:r>
            <w:r w:rsidR="00120A84">
              <w:rPr>
                <w:noProof/>
                <w:webHidden/>
              </w:rPr>
              <w:tab/>
            </w:r>
            <w:r w:rsidR="00120A84">
              <w:rPr>
                <w:noProof/>
                <w:webHidden/>
              </w:rPr>
              <w:fldChar w:fldCharType="begin"/>
            </w:r>
            <w:r w:rsidR="00120A84">
              <w:rPr>
                <w:noProof/>
                <w:webHidden/>
              </w:rPr>
              <w:instrText xml:space="preserve"> PAGEREF _Toc525897800 \h </w:instrText>
            </w:r>
            <w:r w:rsidR="00120A84">
              <w:rPr>
                <w:noProof/>
                <w:webHidden/>
              </w:rPr>
            </w:r>
            <w:r w:rsidR="00120A84">
              <w:rPr>
                <w:noProof/>
                <w:webHidden/>
              </w:rPr>
              <w:fldChar w:fldCharType="separate"/>
            </w:r>
            <w:r w:rsidR="00120A84">
              <w:rPr>
                <w:noProof/>
                <w:webHidden/>
              </w:rPr>
              <w:t>viii</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801" w:history="1">
            <w:r w:rsidR="00120A84" w:rsidRPr="0020650F">
              <w:rPr>
                <w:rStyle w:val="Hyperlink"/>
                <w:rFonts w:ascii="Times New Roman" w:hAnsi="Times New Roman" w:cs="Times New Roman"/>
                <w:b/>
                <w:noProof/>
              </w:rPr>
              <w:t>LIST OF TABLES</w:t>
            </w:r>
            <w:r w:rsidR="00120A84">
              <w:rPr>
                <w:noProof/>
                <w:webHidden/>
              </w:rPr>
              <w:tab/>
            </w:r>
            <w:r w:rsidR="00120A84">
              <w:rPr>
                <w:noProof/>
                <w:webHidden/>
              </w:rPr>
              <w:fldChar w:fldCharType="begin"/>
            </w:r>
            <w:r w:rsidR="00120A84">
              <w:rPr>
                <w:noProof/>
                <w:webHidden/>
              </w:rPr>
              <w:instrText xml:space="preserve"> PAGEREF _Toc525897801 \h </w:instrText>
            </w:r>
            <w:r w:rsidR="00120A84">
              <w:rPr>
                <w:noProof/>
                <w:webHidden/>
              </w:rPr>
            </w:r>
            <w:r w:rsidR="00120A84">
              <w:rPr>
                <w:noProof/>
                <w:webHidden/>
              </w:rPr>
              <w:fldChar w:fldCharType="separate"/>
            </w:r>
            <w:r w:rsidR="00120A84">
              <w:rPr>
                <w:noProof/>
                <w:webHidden/>
              </w:rPr>
              <w:t>ix</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802" w:history="1">
            <w:r w:rsidR="00120A84" w:rsidRPr="0020650F">
              <w:rPr>
                <w:rStyle w:val="Hyperlink"/>
                <w:rFonts w:ascii="Times New Roman" w:hAnsi="Times New Roman" w:cs="Times New Roman"/>
                <w:b/>
                <w:noProof/>
              </w:rPr>
              <w:t>ABSTRACT</w:t>
            </w:r>
            <w:r w:rsidR="00120A84">
              <w:rPr>
                <w:noProof/>
                <w:webHidden/>
              </w:rPr>
              <w:tab/>
            </w:r>
            <w:r w:rsidR="00120A84">
              <w:rPr>
                <w:noProof/>
                <w:webHidden/>
              </w:rPr>
              <w:fldChar w:fldCharType="begin"/>
            </w:r>
            <w:r w:rsidR="00120A84">
              <w:rPr>
                <w:noProof/>
                <w:webHidden/>
              </w:rPr>
              <w:instrText xml:space="preserve"> PAGEREF _Toc525897802 \h </w:instrText>
            </w:r>
            <w:r w:rsidR="00120A84">
              <w:rPr>
                <w:noProof/>
                <w:webHidden/>
              </w:rPr>
            </w:r>
            <w:r w:rsidR="00120A84">
              <w:rPr>
                <w:noProof/>
                <w:webHidden/>
              </w:rPr>
              <w:fldChar w:fldCharType="separate"/>
            </w:r>
            <w:r w:rsidR="00120A84">
              <w:rPr>
                <w:noProof/>
                <w:webHidden/>
              </w:rPr>
              <w:t>x</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803" w:history="1">
            <w:r w:rsidR="00120A84" w:rsidRPr="0020650F">
              <w:rPr>
                <w:rStyle w:val="Hyperlink"/>
                <w:rFonts w:ascii="Times New Roman" w:hAnsi="Times New Roman" w:cs="Times New Roman"/>
                <w:b/>
                <w:noProof/>
              </w:rPr>
              <w:t>CHAPTER ONE</w:t>
            </w:r>
            <w:r w:rsidR="00120A84">
              <w:rPr>
                <w:noProof/>
                <w:webHidden/>
              </w:rPr>
              <w:tab/>
            </w:r>
            <w:r w:rsidR="00120A84">
              <w:rPr>
                <w:noProof/>
                <w:webHidden/>
              </w:rPr>
              <w:fldChar w:fldCharType="begin"/>
            </w:r>
            <w:r w:rsidR="00120A84">
              <w:rPr>
                <w:noProof/>
                <w:webHidden/>
              </w:rPr>
              <w:instrText xml:space="preserve"> PAGEREF _Toc525897803 \h </w:instrText>
            </w:r>
            <w:r w:rsidR="00120A84">
              <w:rPr>
                <w:noProof/>
                <w:webHidden/>
              </w:rPr>
            </w:r>
            <w:r w:rsidR="00120A84">
              <w:rPr>
                <w:noProof/>
                <w:webHidden/>
              </w:rPr>
              <w:fldChar w:fldCharType="separate"/>
            </w:r>
            <w:r w:rsidR="00120A84">
              <w:rPr>
                <w:noProof/>
                <w:webHidden/>
              </w:rPr>
              <w:t>1</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804" w:history="1">
            <w:r w:rsidR="00120A84" w:rsidRPr="0020650F">
              <w:rPr>
                <w:rStyle w:val="Hyperlink"/>
                <w:rFonts w:ascii="Times New Roman" w:hAnsi="Times New Roman" w:cs="Times New Roman"/>
                <w:b/>
                <w:noProof/>
              </w:rPr>
              <w:t>INTRODUCTION</w:t>
            </w:r>
            <w:r w:rsidR="00120A84">
              <w:rPr>
                <w:noProof/>
                <w:webHidden/>
              </w:rPr>
              <w:tab/>
            </w:r>
            <w:r w:rsidR="00120A84">
              <w:rPr>
                <w:noProof/>
                <w:webHidden/>
              </w:rPr>
              <w:fldChar w:fldCharType="begin"/>
            </w:r>
            <w:r w:rsidR="00120A84">
              <w:rPr>
                <w:noProof/>
                <w:webHidden/>
              </w:rPr>
              <w:instrText xml:space="preserve"> PAGEREF _Toc525897804 \h </w:instrText>
            </w:r>
            <w:r w:rsidR="00120A84">
              <w:rPr>
                <w:noProof/>
                <w:webHidden/>
              </w:rPr>
            </w:r>
            <w:r w:rsidR="00120A84">
              <w:rPr>
                <w:noProof/>
                <w:webHidden/>
              </w:rPr>
              <w:fldChar w:fldCharType="separate"/>
            </w:r>
            <w:r w:rsidR="00120A84">
              <w:rPr>
                <w:noProof/>
                <w:webHidden/>
              </w:rPr>
              <w:t>1</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05" w:history="1">
            <w:r w:rsidR="00120A84" w:rsidRPr="0020650F">
              <w:rPr>
                <w:rStyle w:val="Hyperlink"/>
                <w:rFonts w:ascii="Times New Roman" w:hAnsi="Times New Roman" w:cs="Times New Roman"/>
                <w:b/>
                <w:noProof/>
              </w:rPr>
              <w:t>1.1 Background of Study</w:t>
            </w:r>
            <w:r w:rsidR="00120A84">
              <w:rPr>
                <w:noProof/>
                <w:webHidden/>
              </w:rPr>
              <w:tab/>
            </w:r>
            <w:r w:rsidR="00120A84">
              <w:rPr>
                <w:noProof/>
                <w:webHidden/>
              </w:rPr>
              <w:fldChar w:fldCharType="begin"/>
            </w:r>
            <w:r w:rsidR="00120A84">
              <w:rPr>
                <w:noProof/>
                <w:webHidden/>
              </w:rPr>
              <w:instrText xml:space="preserve"> PAGEREF _Toc525897805 \h </w:instrText>
            </w:r>
            <w:r w:rsidR="00120A84">
              <w:rPr>
                <w:noProof/>
                <w:webHidden/>
              </w:rPr>
            </w:r>
            <w:r w:rsidR="00120A84">
              <w:rPr>
                <w:noProof/>
                <w:webHidden/>
              </w:rPr>
              <w:fldChar w:fldCharType="separate"/>
            </w:r>
            <w:r w:rsidR="00120A84">
              <w:rPr>
                <w:noProof/>
                <w:webHidden/>
              </w:rPr>
              <w:t>1</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06" w:history="1">
            <w:r w:rsidR="00120A84" w:rsidRPr="0020650F">
              <w:rPr>
                <w:rStyle w:val="Hyperlink"/>
                <w:rFonts w:ascii="Times New Roman" w:hAnsi="Times New Roman" w:cs="Times New Roman"/>
                <w:b/>
                <w:noProof/>
              </w:rPr>
              <w:t>1.2 Problem statement</w:t>
            </w:r>
            <w:r w:rsidR="00120A84">
              <w:rPr>
                <w:noProof/>
                <w:webHidden/>
              </w:rPr>
              <w:tab/>
            </w:r>
            <w:r w:rsidR="00120A84">
              <w:rPr>
                <w:noProof/>
                <w:webHidden/>
              </w:rPr>
              <w:fldChar w:fldCharType="begin"/>
            </w:r>
            <w:r w:rsidR="00120A84">
              <w:rPr>
                <w:noProof/>
                <w:webHidden/>
              </w:rPr>
              <w:instrText xml:space="preserve"> PAGEREF _Toc525897806 \h </w:instrText>
            </w:r>
            <w:r w:rsidR="00120A84">
              <w:rPr>
                <w:noProof/>
                <w:webHidden/>
              </w:rPr>
            </w:r>
            <w:r w:rsidR="00120A84">
              <w:rPr>
                <w:noProof/>
                <w:webHidden/>
              </w:rPr>
              <w:fldChar w:fldCharType="separate"/>
            </w:r>
            <w:r w:rsidR="00120A84">
              <w:rPr>
                <w:noProof/>
                <w:webHidden/>
              </w:rPr>
              <w:t>2</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07" w:history="1">
            <w:r w:rsidR="00120A84" w:rsidRPr="0020650F">
              <w:rPr>
                <w:rStyle w:val="Hyperlink"/>
                <w:rFonts w:ascii="Times New Roman" w:hAnsi="Times New Roman" w:cs="Times New Roman"/>
                <w:b/>
                <w:noProof/>
              </w:rPr>
              <w:t>1.3 Motivation</w:t>
            </w:r>
            <w:r w:rsidR="00120A84">
              <w:rPr>
                <w:noProof/>
                <w:webHidden/>
              </w:rPr>
              <w:tab/>
            </w:r>
            <w:r w:rsidR="00120A84">
              <w:rPr>
                <w:noProof/>
                <w:webHidden/>
              </w:rPr>
              <w:fldChar w:fldCharType="begin"/>
            </w:r>
            <w:r w:rsidR="00120A84">
              <w:rPr>
                <w:noProof/>
                <w:webHidden/>
              </w:rPr>
              <w:instrText xml:space="preserve"> PAGEREF _Toc525897807 \h </w:instrText>
            </w:r>
            <w:r w:rsidR="00120A84">
              <w:rPr>
                <w:noProof/>
                <w:webHidden/>
              </w:rPr>
            </w:r>
            <w:r w:rsidR="00120A84">
              <w:rPr>
                <w:noProof/>
                <w:webHidden/>
              </w:rPr>
              <w:fldChar w:fldCharType="separate"/>
            </w:r>
            <w:r w:rsidR="00120A84">
              <w:rPr>
                <w:noProof/>
                <w:webHidden/>
              </w:rPr>
              <w:t>2</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08" w:history="1">
            <w:r w:rsidR="00120A84" w:rsidRPr="0020650F">
              <w:rPr>
                <w:rStyle w:val="Hyperlink"/>
                <w:rFonts w:ascii="Times New Roman" w:hAnsi="Times New Roman" w:cs="Times New Roman"/>
                <w:b/>
                <w:noProof/>
              </w:rPr>
              <w:t>1.4 Aim and Objectives</w:t>
            </w:r>
            <w:r w:rsidR="00120A84">
              <w:rPr>
                <w:noProof/>
                <w:webHidden/>
              </w:rPr>
              <w:tab/>
            </w:r>
            <w:r w:rsidR="00120A84">
              <w:rPr>
                <w:noProof/>
                <w:webHidden/>
              </w:rPr>
              <w:fldChar w:fldCharType="begin"/>
            </w:r>
            <w:r w:rsidR="00120A84">
              <w:rPr>
                <w:noProof/>
                <w:webHidden/>
              </w:rPr>
              <w:instrText xml:space="preserve"> PAGEREF _Toc525897808 \h </w:instrText>
            </w:r>
            <w:r w:rsidR="00120A84">
              <w:rPr>
                <w:noProof/>
                <w:webHidden/>
              </w:rPr>
            </w:r>
            <w:r w:rsidR="00120A84">
              <w:rPr>
                <w:noProof/>
                <w:webHidden/>
              </w:rPr>
              <w:fldChar w:fldCharType="separate"/>
            </w:r>
            <w:r w:rsidR="00120A84">
              <w:rPr>
                <w:noProof/>
                <w:webHidden/>
              </w:rPr>
              <w:t>3</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09" w:history="1">
            <w:r w:rsidR="00120A84" w:rsidRPr="0020650F">
              <w:rPr>
                <w:rStyle w:val="Hyperlink"/>
                <w:rFonts w:ascii="Times New Roman" w:hAnsi="Times New Roman" w:cs="Times New Roman"/>
                <w:b/>
                <w:noProof/>
              </w:rPr>
              <w:t>1.5 Methodology</w:t>
            </w:r>
            <w:r w:rsidR="00120A84">
              <w:rPr>
                <w:noProof/>
                <w:webHidden/>
              </w:rPr>
              <w:tab/>
            </w:r>
            <w:r w:rsidR="00120A84">
              <w:rPr>
                <w:noProof/>
                <w:webHidden/>
              </w:rPr>
              <w:fldChar w:fldCharType="begin"/>
            </w:r>
            <w:r w:rsidR="00120A84">
              <w:rPr>
                <w:noProof/>
                <w:webHidden/>
              </w:rPr>
              <w:instrText xml:space="preserve"> PAGEREF _Toc525897809 \h </w:instrText>
            </w:r>
            <w:r w:rsidR="00120A84">
              <w:rPr>
                <w:noProof/>
                <w:webHidden/>
              </w:rPr>
            </w:r>
            <w:r w:rsidR="00120A84">
              <w:rPr>
                <w:noProof/>
                <w:webHidden/>
              </w:rPr>
              <w:fldChar w:fldCharType="separate"/>
            </w:r>
            <w:r w:rsidR="00120A84">
              <w:rPr>
                <w:noProof/>
                <w:webHidden/>
              </w:rPr>
              <w:t>3</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10" w:history="1">
            <w:r w:rsidR="00120A84" w:rsidRPr="0020650F">
              <w:rPr>
                <w:rStyle w:val="Hyperlink"/>
                <w:rFonts w:ascii="Times New Roman" w:hAnsi="Times New Roman" w:cs="Times New Roman"/>
                <w:b/>
                <w:noProof/>
              </w:rPr>
              <w:t>1.6 Organization of Project</w:t>
            </w:r>
            <w:r w:rsidR="00120A84">
              <w:rPr>
                <w:noProof/>
                <w:webHidden/>
              </w:rPr>
              <w:tab/>
            </w:r>
            <w:r w:rsidR="00120A84">
              <w:rPr>
                <w:noProof/>
                <w:webHidden/>
              </w:rPr>
              <w:fldChar w:fldCharType="begin"/>
            </w:r>
            <w:r w:rsidR="00120A84">
              <w:rPr>
                <w:noProof/>
                <w:webHidden/>
              </w:rPr>
              <w:instrText xml:space="preserve"> PAGEREF _Toc525897810 \h </w:instrText>
            </w:r>
            <w:r w:rsidR="00120A84">
              <w:rPr>
                <w:noProof/>
                <w:webHidden/>
              </w:rPr>
            </w:r>
            <w:r w:rsidR="00120A84">
              <w:rPr>
                <w:noProof/>
                <w:webHidden/>
              </w:rPr>
              <w:fldChar w:fldCharType="separate"/>
            </w:r>
            <w:r w:rsidR="00120A84">
              <w:rPr>
                <w:noProof/>
                <w:webHidden/>
              </w:rPr>
              <w:t>4</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11" w:history="1">
            <w:r w:rsidR="00120A84" w:rsidRPr="0020650F">
              <w:rPr>
                <w:rStyle w:val="Hyperlink"/>
                <w:rFonts w:ascii="Times New Roman" w:hAnsi="Times New Roman" w:cs="Times New Roman"/>
                <w:b/>
                <w:noProof/>
              </w:rPr>
              <w:t>1.7 Definition of Terms</w:t>
            </w:r>
            <w:r w:rsidR="00120A84">
              <w:rPr>
                <w:noProof/>
                <w:webHidden/>
              </w:rPr>
              <w:tab/>
            </w:r>
            <w:r w:rsidR="00120A84">
              <w:rPr>
                <w:noProof/>
                <w:webHidden/>
              </w:rPr>
              <w:fldChar w:fldCharType="begin"/>
            </w:r>
            <w:r w:rsidR="00120A84">
              <w:rPr>
                <w:noProof/>
                <w:webHidden/>
              </w:rPr>
              <w:instrText xml:space="preserve"> PAGEREF _Toc525897811 \h </w:instrText>
            </w:r>
            <w:r w:rsidR="00120A84">
              <w:rPr>
                <w:noProof/>
                <w:webHidden/>
              </w:rPr>
            </w:r>
            <w:r w:rsidR="00120A84">
              <w:rPr>
                <w:noProof/>
                <w:webHidden/>
              </w:rPr>
              <w:fldChar w:fldCharType="separate"/>
            </w:r>
            <w:r w:rsidR="00120A84">
              <w:rPr>
                <w:noProof/>
                <w:webHidden/>
              </w:rPr>
              <w:t>5</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812" w:history="1">
            <w:r w:rsidR="00120A84" w:rsidRPr="0020650F">
              <w:rPr>
                <w:rStyle w:val="Hyperlink"/>
                <w:rFonts w:ascii="Times New Roman" w:hAnsi="Times New Roman" w:cs="Times New Roman"/>
                <w:b/>
                <w:noProof/>
              </w:rPr>
              <w:t>CHAPTER TWO</w:t>
            </w:r>
            <w:r w:rsidR="00120A84">
              <w:rPr>
                <w:noProof/>
                <w:webHidden/>
              </w:rPr>
              <w:tab/>
            </w:r>
            <w:r w:rsidR="00120A84">
              <w:rPr>
                <w:noProof/>
                <w:webHidden/>
              </w:rPr>
              <w:fldChar w:fldCharType="begin"/>
            </w:r>
            <w:r w:rsidR="00120A84">
              <w:rPr>
                <w:noProof/>
                <w:webHidden/>
              </w:rPr>
              <w:instrText xml:space="preserve"> PAGEREF _Toc525897812 \h </w:instrText>
            </w:r>
            <w:r w:rsidR="00120A84">
              <w:rPr>
                <w:noProof/>
                <w:webHidden/>
              </w:rPr>
            </w:r>
            <w:r w:rsidR="00120A84">
              <w:rPr>
                <w:noProof/>
                <w:webHidden/>
              </w:rPr>
              <w:fldChar w:fldCharType="separate"/>
            </w:r>
            <w:r w:rsidR="00120A84">
              <w:rPr>
                <w:noProof/>
                <w:webHidden/>
              </w:rPr>
              <w:t>6</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813" w:history="1">
            <w:r w:rsidR="00120A84" w:rsidRPr="0020650F">
              <w:rPr>
                <w:rStyle w:val="Hyperlink"/>
                <w:rFonts w:ascii="Times New Roman" w:hAnsi="Times New Roman" w:cs="Times New Roman"/>
                <w:b/>
                <w:noProof/>
              </w:rPr>
              <w:t>LITERATURE REVIEW</w:t>
            </w:r>
            <w:r w:rsidR="00120A84">
              <w:rPr>
                <w:noProof/>
                <w:webHidden/>
              </w:rPr>
              <w:tab/>
            </w:r>
            <w:r w:rsidR="00120A84">
              <w:rPr>
                <w:noProof/>
                <w:webHidden/>
              </w:rPr>
              <w:fldChar w:fldCharType="begin"/>
            </w:r>
            <w:r w:rsidR="00120A84">
              <w:rPr>
                <w:noProof/>
                <w:webHidden/>
              </w:rPr>
              <w:instrText xml:space="preserve"> PAGEREF _Toc525897813 \h </w:instrText>
            </w:r>
            <w:r w:rsidR="00120A84">
              <w:rPr>
                <w:noProof/>
                <w:webHidden/>
              </w:rPr>
            </w:r>
            <w:r w:rsidR="00120A84">
              <w:rPr>
                <w:noProof/>
                <w:webHidden/>
              </w:rPr>
              <w:fldChar w:fldCharType="separate"/>
            </w:r>
            <w:r w:rsidR="00120A84">
              <w:rPr>
                <w:noProof/>
                <w:webHidden/>
              </w:rPr>
              <w:t>6</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14" w:history="1">
            <w:r w:rsidR="00120A84" w:rsidRPr="0020650F">
              <w:rPr>
                <w:rStyle w:val="Hyperlink"/>
                <w:rFonts w:ascii="Times New Roman" w:hAnsi="Times New Roman" w:cs="Times New Roman"/>
                <w:b/>
                <w:noProof/>
              </w:rPr>
              <w:t>2.1 Introduction</w:t>
            </w:r>
            <w:r w:rsidR="00120A84">
              <w:rPr>
                <w:noProof/>
                <w:webHidden/>
              </w:rPr>
              <w:tab/>
            </w:r>
            <w:r w:rsidR="00120A84">
              <w:rPr>
                <w:noProof/>
                <w:webHidden/>
              </w:rPr>
              <w:fldChar w:fldCharType="begin"/>
            </w:r>
            <w:r w:rsidR="00120A84">
              <w:rPr>
                <w:noProof/>
                <w:webHidden/>
              </w:rPr>
              <w:instrText xml:space="preserve"> PAGEREF _Toc525897814 \h </w:instrText>
            </w:r>
            <w:r w:rsidR="00120A84">
              <w:rPr>
                <w:noProof/>
                <w:webHidden/>
              </w:rPr>
            </w:r>
            <w:r w:rsidR="00120A84">
              <w:rPr>
                <w:noProof/>
                <w:webHidden/>
              </w:rPr>
              <w:fldChar w:fldCharType="separate"/>
            </w:r>
            <w:r w:rsidR="00120A84">
              <w:rPr>
                <w:noProof/>
                <w:webHidden/>
              </w:rPr>
              <w:t>6</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15" w:history="1">
            <w:r w:rsidR="00120A84" w:rsidRPr="0020650F">
              <w:rPr>
                <w:rStyle w:val="Hyperlink"/>
                <w:rFonts w:ascii="Times New Roman" w:hAnsi="Times New Roman" w:cs="Times New Roman"/>
                <w:b/>
                <w:noProof/>
              </w:rPr>
              <w:t>2.2 Human Resource Management</w:t>
            </w:r>
            <w:r w:rsidR="00120A84">
              <w:rPr>
                <w:noProof/>
                <w:webHidden/>
              </w:rPr>
              <w:tab/>
            </w:r>
            <w:r w:rsidR="00120A84">
              <w:rPr>
                <w:noProof/>
                <w:webHidden/>
              </w:rPr>
              <w:fldChar w:fldCharType="begin"/>
            </w:r>
            <w:r w:rsidR="00120A84">
              <w:rPr>
                <w:noProof/>
                <w:webHidden/>
              </w:rPr>
              <w:instrText xml:space="preserve"> PAGEREF _Toc525897815 \h </w:instrText>
            </w:r>
            <w:r w:rsidR="00120A84">
              <w:rPr>
                <w:noProof/>
                <w:webHidden/>
              </w:rPr>
            </w:r>
            <w:r w:rsidR="00120A84">
              <w:rPr>
                <w:noProof/>
                <w:webHidden/>
              </w:rPr>
              <w:fldChar w:fldCharType="separate"/>
            </w:r>
            <w:r w:rsidR="00120A84">
              <w:rPr>
                <w:noProof/>
                <w:webHidden/>
              </w:rPr>
              <w:t>6</w:t>
            </w:r>
            <w:r w:rsidR="00120A84">
              <w:rPr>
                <w:noProof/>
                <w:webHidden/>
              </w:rPr>
              <w:fldChar w:fldCharType="end"/>
            </w:r>
          </w:hyperlink>
        </w:p>
        <w:p w:rsidR="00120A84" w:rsidRDefault="00415F08">
          <w:pPr>
            <w:pStyle w:val="TOC3"/>
            <w:tabs>
              <w:tab w:val="right" w:leader="dot" w:pos="9091"/>
            </w:tabs>
            <w:rPr>
              <w:rFonts w:eastAsiaTheme="minorEastAsia"/>
              <w:noProof/>
            </w:rPr>
          </w:pPr>
          <w:hyperlink w:anchor="_Toc525897816" w:history="1">
            <w:r w:rsidR="00120A84" w:rsidRPr="0020650F">
              <w:rPr>
                <w:rStyle w:val="Hyperlink"/>
                <w:rFonts w:ascii="Times New Roman" w:hAnsi="Times New Roman" w:cs="Times New Roman"/>
                <w:b/>
                <w:noProof/>
              </w:rPr>
              <w:t>2.2.1 Employees and Work output</w:t>
            </w:r>
            <w:r w:rsidR="00120A84">
              <w:rPr>
                <w:noProof/>
                <w:webHidden/>
              </w:rPr>
              <w:tab/>
            </w:r>
            <w:r w:rsidR="00120A84">
              <w:rPr>
                <w:noProof/>
                <w:webHidden/>
              </w:rPr>
              <w:fldChar w:fldCharType="begin"/>
            </w:r>
            <w:r w:rsidR="00120A84">
              <w:rPr>
                <w:noProof/>
                <w:webHidden/>
              </w:rPr>
              <w:instrText xml:space="preserve"> PAGEREF _Toc525897816 \h </w:instrText>
            </w:r>
            <w:r w:rsidR="00120A84">
              <w:rPr>
                <w:noProof/>
                <w:webHidden/>
              </w:rPr>
            </w:r>
            <w:r w:rsidR="00120A84">
              <w:rPr>
                <w:noProof/>
                <w:webHidden/>
              </w:rPr>
              <w:fldChar w:fldCharType="separate"/>
            </w:r>
            <w:r w:rsidR="00120A84">
              <w:rPr>
                <w:noProof/>
                <w:webHidden/>
              </w:rPr>
              <w:t>7</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17" w:history="1">
            <w:r w:rsidR="00120A84" w:rsidRPr="0020650F">
              <w:rPr>
                <w:rStyle w:val="Hyperlink"/>
                <w:rFonts w:ascii="Times New Roman" w:hAnsi="Times New Roman" w:cs="Times New Roman"/>
                <w:b/>
                <w:noProof/>
              </w:rPr>
              <w:t>2.2.2 Workflow and Daily Report</w:t>
            </w:r>
            <w:r w:rsidR="00120A84">
              <w:rPr>
                <w:noProof/>
                <w:webHidden/>
              </w:rPr>
              <w:tab/>
            </w:r>
            <w:r w:rsidR="00120A84">
              <w:rPr>
                <w:noProof/>
                <w:webHidden/>
              </w:rPr>
              <w:fldChar w:fldCharType="begin"/>
            </w:r>
            <w:r w:rsidR="00120A84">
              <w:rPr>
                <w:noProof/>
                <w:webHidden/>
              </w:rPr>
              <w:instrText xml:space="preserve"> PAGEREF _Toc525897817 \h </w:instrText>
            </w:r>
            <w:r w:rsidR="00120A84">
              <w:rPr>
                <w:noProof/>
                <w:webHidden/>
              </w:rPr>
            </w:r>
            <w:r w:rsidR="00120A84">
              <w:rPr>
                <w:noProof/>
                <w:webHidden/>
              </w:rPr>
              <w:fldChar w:fldCharType="separate"/>
            </w:r>
            <w:r w:rsidR="00120A84">
              <w:rPr>
                <w:noProof/>
                <w:webHidden/>
              </w:rPr>
              <w:t>8</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18" w:history="1">
            <w:r w:rsidR="00120A84" w:rsidRPr="0020650F">
              <w:rPr>
                <w:rStyle w:val="Hyperlink"/>
                <w:rFonts w:ascii="Times New Roman" w:hAnsi="Times New Roman" w:cs="Times New Roman"/>
                <w:b/>
                <w:noProof/>
              </w:rPr>
              <w:t>2.3 Impact of Information and Communication Technologies in Workplace</w:t>
            </w:r>
            <w:r w:rsidR="00120A84">
              <w:rPr>
                <w:noProof/>
                <w:webHidden/>
              </w:rPr>
              <w:tab/>
            </w:r>
            <w:r w:rsidR="00120A84">
              <w:rPr>
                <w:noProof/>
                <w:webHidden/>
              </w:rPr>
              <w:fldChar w:fldCharType="begin"/>
            </w:r>
            <w:r w:rsidR="00120A84">
              <w:rPr>
                <w:noProof/>
                <w:webHidden/>
              </w:rPr>
              <w:instrText xml:space="preserve"> PAGEREF _Toc525897818 \h </w:instrText>
            </w:r>
            <w:r w:rsidR="00120A84">
              <w:rPr>
                <w:noProof/>
                <w:webHidden/>
              </w:rPr>
            </w:r>
            <w:r w:rsidR="00120A84">
              <w:rPr>
                <w:noProof/>
                <w:webHidden/>
              </w:rPr>
              <w:fldChar w:fldCharType="separate"/>
            </w:r>
            <w:r w:rsidR="00120A84">
              <w:rPr>
                <w:noProof/>
                <w:webHidden/>
              </w:rPr>
              <w:t>9</w:t>
            </w:r>
            <w:r w:rsidR="00120A84">
              <w:rPr>
                <w:noProof/>
                <w:webHidden/>
              </w:rPr>
              <w:fldChar w:fldCharType="end"/>
            </w:r>
          </w:hyperlink>
        </w:p>
        <w:p w:rsidR="00120A84" w:rsidRDefault="00415F08">
          <w:pPr>
            <w:pStyle w:val="TOC3"/>
            <w:tabs>
              <w:tab w:val="right" w:leader="dot" w:pos="9091"/>
            </w:tabs>
            <w:rPr>
              <w:rFonts w:eastAsiaTheme="minorEastAsia"/>
              <w:noProof/>
            </w:rPr>
          </w:pPr>
          <w:hyperlink w:anchor="_Toc525897819" w:history="1">
            <w:r w:rsidR="00120A84" w:rsidRPr="0020650F">
              <w:rPr>
                <w:rStyle w:val="Hyperlink"/>
                <w:rFonts w:ascii="Times New Roman" w:hAnsi="Times New Roman" w:cs="Times New Roman"/>
                <w:b/>
                <w:noProof/>
              </w:rPr>
              <w:t>2.3.2 Use of Automated Systems in Workplace</w:t>
            </w:r>
            <w:r w:rsidR="00120A84">
              <w:rPr>
                <w:noProof/>
                <w:webHidden/>
              </w:rPr>
              <w:tab/>
            </w:r>
            <w:r w:rsidR="00120A84">
              <w:rPr>
                <w:noProof/>
                <w:webHidden/>
              </w:rPr>
              <w:fldChar w:fldCharType="begin"/>
            </w:r>
            <w:r w:rsidR="00120A84">
              <w:rPr>
                <w:noProof/>
                <w:webHidden/>
              </w:rPr>
              <w:instrText xml:space="preserve"> PAGEREF _Toc525897819 \h </w:instrText>
            </w:r>
            <w:r w:rsidR="00120A84">
              <w:rPr>
                <w:noProof/>
                <w:webHidden/>
              </w:rPr>
            </w:r>
            <w:r w:rsidR="00120A84">
              <w:rPr>
                <w:noProof/>
                <w:webHidden/>
              </w:rPr>
              <w:fldChar w:fldCharType="separate"/>
            </w:r>
            <w:r w:rsidR="00120A84">
              <w:rPr>
                <w:noProof/>
                <w:webHidden/>
              </w:rPr>
              <w:t>10</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20" w:history="1">
            <w:r w:rsidR="00120A84" w:rsidRPr="0020650F">
              <w:rPr>
                <w:rStyle w:val="Hyperlink"/>
                <w:rFonts w:ascii="Times New Roman" w:hAnsi="Times New Roman" w:cs="Times New Roman"/>
                <w:b/>
                <w:noProof/>
              </w:rPr>
              <w:t>2.4 Challenges of management systems in Workplace and Daily Report</w:t>
            </w:r>
            <w:r w:rsidR="00120A84">
              <w:rPr>
                <w:noProof/>
                <w:webHidden/>
              </w:rPr>
              <w:tab/>
            </w:r>
            <w:r w:rsidR="00120A84">
              <w:rPr>
                <w:noProof/>
                <w:webHidden/>
              </w:rPr>
              <w:fldChar w:fldCharType="begin"/>
            </w:r>
            <w:r w:rsidR="00120A84">
              <w:rPr>
                <w:noProof/>
                <w:webHidden/>
              </w:rPr>
              <w:instrText xml:space="preserve"> PAGEREF _Toc525897820 \h </w:instrText>
            </w:r>
            <w:r w:rsidR="00120A84">
              <w:rPr>
                <w:noProof/>
                <w:webHidden/>
              </w:rPr>
            </w:r>
            <w:r w:rsidR="00120A84">
              <w:rPr>
                <w:noProof/>
                <w:webHidden/>
              </w:rPr>
              <w:fldChar w:fldCharType="separate"/>
            </w:r>
            <w:r w:rsidR="00120A84">
              <w:rPr>
                <w:noProof/>
                <w:webHidden/>
              </w:rPr>
              <w:t>11</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21" w:history="1">
            <w:r w:rsidR="00120A84" w:rsidRPr="0020650F">
              <w:rPr>
                <w:rStyle w:val="Hyperlink"/>
                <w:rFonts w:ascii="Times New Roman" w:hAnsi="Times New Roman" w:cs="Times New Roman"/>
                <w:b/>
                <w:noProof/>
              </w:rPr>
              <w:t>2.5 Related works</w:t>
            </w:r>
            <w:r w:rsidR="00120A84">
              <w:rPr>
                <w:noProof/>
                <w:webHidden/>
              </w:rPr>
              <w:tab/>
            </w:r>
            <w:r w:rsidR="00120A84">
              <w:rPr>
                <w:noProof/>
                <w:webHidden/>
              </w:rPr>
              <w:fldChar w:fldCharType="begin"/>
            </w:r>
            <w:r w:rsidR="00120A84">
              <w:rPr>
                <w:noProof/>
                <w:webHidden/>
              </w:rPr>
              <w:instrText xml:space="preserve"> PAGEREF _Toc525897821 \h </w:instrText>
            </w:r>
            <w:r w:rsidR="00120A84">
              <w:rPr>
                <w:noProof/>
                <w:webHidden/>
              </w:rPr>
            </w:r>
            <w:r w:rsidR="00120A84">
              <w:rPr>
                <w:noProof/>
                <w:webHidden/>
              </w:rPr>
              <w:fldChar w:fldCharType="separate"/>
            </w:r>
            <w:r w:rsidR="00120A84">
              <w:rPr>
                <w:noProof/>
                <w:webHidden/>
              </w:rPr>
              <w:t>12</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822" w:history="1">
            <w:r w:rsidR="00120A84" w:rsidRPr="0020650F">
              <w:rPr>
                <w:rStyle w:val="Hyperlink"/>
                <w:rFonts w:ascii="Times New Roman" w:hAnsi="Times New Roman" w:cs="Times New Roman"/>
                <w:b/>
                <w:noProof/>
              </w:rPr>
              <w:t>CHAPTER THREE</w:t>
            </w:r>
            <w:r w:rsidR="00120A84">
              <w:rPr>
                <w:noProof/>
                <w:webHidden/>
              </w:rPr>
              <w:tab/>
            </w:r>
            <w:r w:rsidR="00120A84">
              <w:rPr>
                <w:noProof/>
                <w:webHidden/>
              </w:rPr>
              <w:fldChar w:fldCharType="begin"/>
            </w:r>
            <w:r w:rsidR="00120A84">
              <w:rPr>
                <w:noProof/>
                <w:webHidden/>
              </w:rPr>
              <w:instrText xml:space="preserve"> PAGEREF _Toc525897822 \h </w:instrText>
            </w:r>
            <w:r w:rsidR="00120A84">
              <w:rPr>
                <w:noProof/>
                <w:webHidden/>
              </w:rPr>
            </w:r>
            <w:r w:rsidR="00120A84">
              <w:rPr>
                <w:noProof/>
                <w:webHidden/>
              </w:rPr>
              <w:fldChar w:fldCharType="separate"/>
            </w:r>
            <w:r w:rsidR="00120A84">
              <w:rPr>
                <w:noProof/>
                <w:webHidden/>
              </w:rPr>
              <w:t>14</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823" w:history="1">
            <w:r w:rsidR="00120A84" w:rsidRPr="0020650F">
              <w:rPr>
                <w:rStyle w:val="Hyperlink"/>
                <w:rFonts w:ascii="Times New Roman" w:hAnsi="Times New Roman" w:cs="Times New Roman"/>
                <w:b/>
                <w:noProof/>
              </w:rPr>
              <w:t>DESIGN OF EMPLOYEE DAILY REPORT MANAGER</w:t>
            </w:r>
            <w:r w:rsidR="00120A84">
              <w:rPr>
                <w:noProof/>
                <w:webHidden/>
              </w:rPr>
              <w:tab/>
            </w:r>
            <w:r w:rsidR="00120A84">
              <w:rPr>
                <w:noProof/>
                <w:webHidden/>
              </w:rPr>
              <w:fldChar w:fldCharType="begin"/>
            </w:r>
            <w:r w:rsidR="00120A84">
              <w:rPr>
                <w:noProof/>
                <w:webHidden/>
              </w:rPr>
              <w:instrText xml:space="preserve"> PAGEREF _Toc525897823 \h </w:instrText>
            </w:r>
            <w:r w:rsidR="00120A84">
              <w:rPr>
                <w:noProof/>
                <w:webHidden/>
              </w:rPr>
            </w:r>
            <w:r w:rsidR="00120A84">
              <w:rPr>
                <w:noProof/>
                <w:webHidden/>
              </w:rPr>
              <w:fldChar w:fldCharType="separate"/>
            </w:r>
            <w:r w:rsidR="00120A84">
              <w:rPr>
                <w:noProof/>
                <w:webHidden/>
              </w:rPr>
              <w:t>14</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24" w:history="1">
            <w:r w:rsidR="00120A84" w:rsidRPr="0020650F">
              <w:rPr>
                <w:rStyle w:val="Hyperlink"/>
                <w:rFonts w:ascii="Times New Roman" w:hAnsi="Times New Roman" w:cs="Times New Roman"/>
                <w:b/>
                <w:noProof/>
              </w:rPr>
              <w:t>3.1 Introduction</w:t>
            </w:r>
            <w:r w:rsidR="00120A84">
              <w:rPr>
                <w:noProof/>
                <w:webHidden/>
              </w:rPr>
              <w:tab/>
            </w:r>
            <w:r w:rsidR="00120A84">
              <w:rPr>
                <w:noProof/>
                <w:webHidden/>
              </w:rPr>
              <w:fldChar w:fldCharType="begin"/>
            </w:r>
            <w:r w:rsidR="00120A84">
              <w:rPr>
                <w:noProof/>
                <w:webHidden/>
              </w:rPr>
              <w:instrText xml:space="preserve"> PAGEREF _Toc525897824 \h </w:instrText>
            </w:r>
            <w:r w:rsidR="00120A84">
              <w:rPr>
                <w:noProof/>
                <w:webHidden/>
              </w:rPr>
            </w:r>
            <w:r w:rsidR="00120A84">
              <w:rPr>
                <w:noProof/>
                <w:webHidden/>
              </w:rPr>
              <w:fldChar w:fldCharType="separate"/>
            </w:r>
            <w:r w:rsidR="00120A84">
              <w:rPr>
                <w:noProof/>
                <w:webHidden/>
              </w:rPr>
              <w:t>14</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25" w:history="1">
            <w:r w:rsidR="00120A84" w:rsidRPr="0020650F">
              <w:rPr>
                <w:rStyle w:val="Hyperlink"/>
                <w:rFonts w:ascii="Times New Roman" w:hAnsi="Times New Roman" w:cs="Times New Roman"/>
                <w:b/>
                <w:noProof/>
              </w:rPr>
              <w:t>3.2 System Architecture</w:t>
            </w:r>
            <w:r w:rsidR="00120A84">
              <w:rPr>
                <w:noProof/>
                <w:webHidden/>
              </w:rPr>
              <w:tab/>
            </w:r>
            <w:r w:rsidR="00120A84">
              <w:rPr>
                <w:noProof/>
                <w:webHidden/>
              </w:rPr>
              <w:fldChar w:fldCharType="begin"/>
            </w:r>
            <w:r w:rsidR="00120A84">
              <w:rPr>
                <w:noProof/>
                <w:webHidden/>
              </w:rPr>
              <w:instrText xml:space="preserve"> PAGEREF _Toc525897825 \h </w:instrText>
            </w:r>
            <w:r w:rsidR="00120A84">
              <w:rPr>
                <w:noProof/>
                <w:webHidden/>
              </w:rPr>
            </w:r>
            <w:r w:rsidR="00120A84">
              <w:rPr>
                <w:noProof/>
                <w:webHidden/>
              </w:rPr>
              <w:fldChar w:fldCharType="separate"/>
            </w:r>
            <w:r w:rsidR="00120A84">
              <w:rPr>
                <w:noProof/>
                <w:webHidden/>
              </w:rPr>
              <w:t>14</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26" w:history="1">
            <w:r w:rsidR="00120A84" w:rsidRPr="0020650F">
              <w:rPr>
                <w:rStyle w:val="Hyperlink"/>
                <w:rFonts w:ascii="Times New Roman" w:hAnsi="Times New Roman" w:cs="Times New Roman"/>
                <w:b/>
                <w:noProof/>
              </w:rPr>
              <w:t>3.3 Dataflow flow diagram (DFD) of the system</w:t>
            </w:r>
            <w:r w:rsidR="00120A84">
              <w:rPr>
                <w:noProof/>
                <w:webHidden/>
              </w:rPr>
              <w:tab/>
            </w:r>
            <w:r w:rsidR="00120A84">
              <w:rPr>
                <w:noProof/>
                <w:webHidden/>
              </w:rPr>
              <w:fldChar w:fldCharType="begin"/>
            </w:r>
            <w:r w:rsidR="00120A84">
              <w:rPr>
                <w:noProof/>
                <w:webHidden/>
              </w:rPr>
              <w:instrText xml:space="preserve"> PAGEREF _Toc525897826 \h </w:instrText>
            </w:r>
            <w:r w:rsidR="00120A84">
              <w:rPr>
                <w:noProof/>
                <w:webHidden/>
              </w:rPr>
            </w:r>
            <w:r w:rsidR="00120A84">
              <w:rPr>
                <w:noProof/>
                <w:webHidden/>
              </w:rPr>
              <w:fldChar w:fldCharType="separate"/>
            </w:r>
            <w:r w:rsidR="00120A84">
              <w:rPr>
                <w:noProof/>
                <w:webHidden/>
              </w:rPr>
              <w:t>15</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27" w:history="1">
            <w:r w:rsidR="00120A84" w:rsidRPr="0020650F">
              <w:rPr>
                <w:rStyle w:val="Hyperlink"/>
                <w:rFonts w:ascii="Times New Roman" w:hAnsi="Times New Roman" w:cs="Times New Roman"/>
                <w:b/>
                <w:noProof/>
              </w:rPr>
              <w:t>3.4 Flow Chart</w:t>
            </w:r>
            <w:r w:rsidR="00120A84">
              <w:rPr>
                <w:noProof/>
                <w:webHidden/>
              </w:rPr>
              <w:tab/>
            </w:r>
            <w:r w:rsidR="00120A84">
              <w:rPr>
                <w:noProof/>
                <w:webHidden/>
              </w:rPr>
              <w:fldChar w:fldCharType="begin"/>
            </w:r>
            <w:r w:rsidR="00120A84">
              <w:rPr>
                <w:noProof/>
                <w:webHidden/>
              </w:rPr>
              <w:instrText xml:space="preserve"> PAGEREF _Toc525897827 \h </w:instrText>
            </w:r>
            <w:r w:rsidR="00120A84">
              <w:rPr>
                <w:noProof/>
                <w:webHidden/>
              </w:rPr>
            </w:r>
            <w:r w:rsidR="00120A84">
              <w:rPr>
                <w:noProof/>
                <w:webHidden/>
              </w:rPr>
              <w:fldChar w:fldCharType="separate"/>
            </w:r>
            <w:r w:rsidR="00120A84">
              <w:rPr>
                <w:noProof/>
                <w:webHidden/>
              </w:rPr>
              <w:t>16</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28" w:history="1">
            <w:r w:rsidR="00120A84" w:rsidRPr="0020650F">
              <w:rPr>
                <w:rStyle w:val="Hyperlink"/>
                <w:rFonts w:ascii="Times New Roman" w:hAnsi="Times New Roman" w:cs="Times New Roman"/>
                <w:b/>
                <w:noProof/>
              </w:rPr>
              <w:t>3.5 Database Design</w:t>
            </w:r>
            <w:r w:rsidR="00120A84">
              <w:rPr>
                <w:noProof/>
                <w:webHidden/>
              </w:rPr>
              <w:tab/>
            </w:r>
            <w:r w:rsidR="00120A84">
              <w:rPr>
                <w:noProof/>
                <w:webHidden/>
              </w:rPr>
              <w:fldChar w:fldCharType="begin"/>
            </w:r>
            <w:r w:rsidR="00120A84">
              <w:rPr>
                <w:noProof/>
                <w:webHidden/>
              </w:rPr>
              <w:instrText xml:space="preserve"> PAGEREF _Toc525897828 \h </w:instrText>
            </w:r>
            <w:r w:rsidR="00120A84">
              <w:rPr>
                <w:noProof/>
                <w:webHidden/>
              </w:rPr>
            </w:r>
            <w:r w:rsidR="00120A84">
              <w:rPr>
                <w:noProof/>
                <w:webHidden/>
              </w:rPr>
              <w:fldChar w:fldCharType="separate"/>
            </w:r>
            <w:r w:rsidR="00120A84">
              <w:rPr>
                <w:noProof/>
                <w:webHidden/>
              </w:rPr>
              <w:t>17</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29" w:history="1">
            <w:r w:rsidR="00120A84" w:rsidRPr="0020650F">
              <w:rPr>
                <w:rStyle w:val="Hyperlink"/>
                <w:rFonts w:ascii="Times New Roman" w:hAnsi="Times New Roman" w:cs="Times New Roman"/>
                <w:b/>
                <w:noProof/>
              </w:rPr>
              <w:t>3.5.1 Schema</w:t>
            </w:r>
            <w:r w:rsidR="00120A84">
              <w:rPr>
                <w:noProof/>
                <w:webHidden/>
              </w:rPr>
              <w:tab/>
            </w:r>
            <w:r w:rsidR="00120A84">
              <w:rPr>
                <w:noProof/>
                <w:webHidden/>
              </w:rPr>
              <w:fldChar w:fldCharType="begin"/>
            </w:r>
            <w:r w:rsidR="00120A84">
              <w:rPr>
                <w:noProof/>
                <w:webHidden/>
              </w:rPr>
              <w:instrText xml:space="preserve"> PAGEREF _Toc525897829 \h </w:instrText>
            </w:r>
            <w:r w:rsidR="00120A84">
              <w:rPr>
                <w:noProof/>
                <w:webHidden/>
              </w:rPr>
            </w:r>
            <w:r w:rsidR="00120A84">
              <w:rPr>
                <w:noProof/>
                <w:webHidden/>
              </w:rPr>
              <w:fldChar w:fldCharType="separate"/>
            </w:r>
            <w:r w:rsidR="00120A84">
              <w:rPr>
                <w:noProof/>
                <w:webHidden/>
              </w:rPr>
              <w:t>17</w:t>
            </w:r>
            <w:r w:rsidR="00120A84">
              <w:rPr>
                <w:noProof/>
                <w:webHidden/>
              </w:rPr>
              <w:fldChar w:fldCharType="end"/>
            </w:r>
          </w:hyperlink>
        </w:p>
        <w:p w:rsidR="00120A84" w:rsidRDefault="00415F08">
          <w:pPr>
            <w:pStyle w:val="TOC3"/>
            <w:tabs>
              <w:tab w:val="right" w:leader="dot" w:pos="9091"/>
            </w:tabs>
            <w:rPr>
              <w:rFonts w:eastAsiaTheme="minorEastAsia"/>
              <w:noProof/>
            </w:rPr>
          </w:pPr>
          <w:hyperlink w:anchor="_Toc525897830" w:history="1">
            <w:r w:rsidR="00120A84" w:rsidRPr="0020650F">
              <w:rPr>
                <w:rStyle w:val="Hyperlink"/>
                <w:rFonts w:ascii="Times New Roman" w:hAnsi="Times New Roman" w:cs="Times New Roman"/>
                <w:i/>
                <w:noProof/>
              </w:rPr>
              <w:t>3.5.2 Entity Relationship (ER) Diagrams</w:t>
            </w:r>
            <w:r w:rsidR="00120A84">
              <w:rPr>
                <w:noProof/>
                <w:webHidden/>
              </w:rPr>
              <w:tab/>
            </w:r>
            <w:r w:rsidR="00120A84">
              <w:rPr>
                <w:noProof/>
                <w:webHidden/>
              </w:rPr>
              <w:fldChar w:fldCharType="begin"/>
            </w:r>
            <w:r w:rsidR="00120A84">
              <w:rPr>
                <w:noProof/>
                <w:webHidden/>
              </w:rPr>
              <w:instrText xml:space="preserve"> PAGEREF _Toc525897830 \h </w:instrText>
            </w:r>
            <w:r w:rsidR="00120A84">
              <w:rPr>
                <w:noProof/>
                <w:webHidden/>
              </w:rPr>
            </w:r>
            <w:r w:rsidR="00120A84">
              <w:rPr>
                <w:noProof/>
                <w:webHidden/>
              </w:rPr>
              <w:fldChar w:fldCharType="separate"/>
            </w:r>
            <w:r w:rsidR="00120A84">
              <w:rPr>
                <w:noProof/>
                <w:webHidden/>
              </w:rPr>
              <w:t>18</w:t>
            </w:r>
            <w:r w:rsidR="00120A84">
              <w:rPr>
                <w:noProof/>
                <w:webHidden/>
              </w:rPr>
              <w:fldChar w:fldCharType="end"/>
            </w:r>
          </w:hyperlink>
        </w:p>
        <w:p w:rsidR="00120A84" w:rsidRDefault="00415F08">
          <w:pPr>
            <w:pStyle w:val="TOC3"/>
            <w:tabs>
              <w:tab w:val="right" w:leader="dot" w:pos="9091"/>
            </w:tabs>
            <w:rPr>
              <w:rFonts w:eastAsiaTheme="minorEastAsia"/>
              <w:noProof/>
            </w:rPr>
          </w:pPr>
          <w:hyperlink w:anchor="_Toc525897831" w:history="1">
            <w:r w:rsidR="00120A84" w:rsidRPr="0020650F">
              <w:rPr>
                <w:rStyle w:val="Hyperlink"/>
                <w:rFonts w:ascii="Times New Roman" w:hAnsi="Times New Roman" w:cs="Times New Roman"/>
                <w:i/>
                <w:noProof/>
              </w:rPr>
              <w:t>3.5.3 Tables</w:t>
            </w:r>
            <w:r w:rsidR="00120A84">
              <w:rPr>
                <w:noProof/>
                <w:webHidden/>
              </w:rPr>
              <w:tab/>
            </w:r>
            <w:r w:rsidR="00120A84">
              <w:rPr>
                <w:noProof/>
                <w:webHidden/>
              </w:rPr>
              <w:fldChar w:fldCharType="begin"/>
            </w:r>
            <w:r w:rsidR="00120A84">
              <w:rPr>
                <w:noProof/>
                <w:webHidden/>
              </w:rPr>
              <w:instrText xml:space="preserve"> PAGEREF _Toc525897831 \h </w:instrText>
            </w:r>
            <w:r w:rsidR="00120A84">
              <w:rPr>
                <w:noProof/>
                <w:webHidden/>
              </w:rPr>
            </w:r>
            <w:r w:rsidR="00120A84">
              <w:rPr>
                <w:noProof/>
                <w:webHidden/>
              </w:rPr>
              <w:fldChar w:fldCharType="separate"/>
            </w:r>
            <w:r w:rsidR="00120A84">
              <w:rPr>
                <w:noProof/>
                <w:webHidden/>
              </w:rPr>
              <w:t>19</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32" w:history="1">
            <w:r w:rsidR="00120A84" w:rsidRPr="0020650F">
              <w:rPr>
                <w:rStyle w:val="Hyperlink"/>
                <w:rFonts w:ascii="Times New Roman" w:hAnsi="Times New Roman" w:cs="Times New Roman"/>
                <w:b/>
                <w:noProof/>
              </w:rPr>
              <w:t>3.6 Tools</w:t>
            </w:r>
            <w:r w:rsidR="00120A84">
              <w:rPr>
                <w:noProof/>
                <w:webHidden/>
              </w:rPr>
              <w:tab/>
            </w:r>
            <w:r w:rsidR="00120A84">
              <w:rPr>
                <w:noProof/>
                <w:webHidden/>
              </w:rPr>
              <w:fldChar w:fldCharType="begin"/>
            </w:r>
            <w:r w:rsidR="00120A84">
              <w:rPr>
                <w:noProof/>
                <w:webHidden/>
              </w:rPr>
              <w:instrText xml:space="preserve"> PAGEREF _Toc525897832 \h </w:instrText>
            </w:r>
            <w:r w:rsidR="00120A84">
              <w:rPr>
                <w:noProof/>
                <w:webHidden/>
              </w:rPr>
            </w:r>
            <w:r w:rsidR="00120A84">
              <w:rPr>
                <w:noProof/>
                <w:webHidden/>
              </w:rPr>
              <w:fldChar w:fldCharType="separate"/>
            </w:r>
            <w:r w:rsidR="00120A84">
              <w:rPr>
                <w:noProof/>
                <w:webHidden/>
              </w:rPr>
              <w:t>25</w:t>
            </w:r>
            <w:r w:rsidR="00120A84">
              <w:rPr>
                <w:noProof/>
                <w:webHidden/>
              </w:rPr>
              <w:fldChar w:fldCharType="end"/>
            </w:r>
          </w:hyperlink>
        </w:p>
        <w:p w:rsidR="00120A84" w:rsidRDefault="00415F08">
          <w:pPr>
            <w:pStyle w:val="TOC3"/>
            <w:tabs>
              <w:tab w:val="left" w:pos="1320"/>
              <w:tab w:val="right" w:leader="dot" w:pos="9091"/>
            </w:tabs>
            <w:rPr>
              <w:rFonts w:eastAsiaTheme="minorEastAsia"/>
              <w:noProof/>
            </w:rPr>
          </w:pPr>
          <w:hyperlink w:anchor="_Toc525897833" w:history="1">
            <w:r w:rsidR="00120A84" w:rsidRPr="0020650F">
              <w:rPr>
                <w:rStyle w:val="Hyperlink"/>
                <w:rFonts w:ascii="Times New Roman" w:hAnsi="Times New Roman" w:cs="Times New Roman"/>
                <w:i/>
                <w:noProof/>
              </w:rPr>
              <w:t>3.6.1</w:t>
            </w:r>
            <w:r w:rsidR="00120A84">
              <w:rPr>
                <w:rFonts w:eastAsiaTheme="minorEastAsia"/>
                <w:noProof/>
              </w:rPr>
              <w:tab/>
            </w:r>
            <w:r w:rsidR="00120A84" w:rsidRPr="0020650F">
              <w:rPr>
                <w:rStyle w:val="Hyperlink"/>
                <w:rFonts w:ascii="Times New Roman" w:hAnsi="Times New Roman" w:cs="Times New Roman"/>
                <w:i/>
                <w:noProof/>
              </w:rPr>
              <w:t>HTML5 (HyperText Markup Language version 5)</w:t>
            </w:r>
            <w:r w:rsidR="00120A84">
              <w:rPr>
                <w:noProof/>
                <w:webHidden/>
              </w:rPr>
              <w:tab/>
            </w:r>
            <w:r w:rsidR="00120A84">
              <w:rPr>
                <w:noProof/>
                <w:webHidden/>
              </w:rPr>
              <w:fldChar w:fldCharType="begin"/>
            </w:r>
            <w:r w:rsidR="00120A84">
              <w:rPr>
                <w:noProof/>
                <w:webHidden/>
              </w:rPr>
              <w:instrText xml:space="preserve"> PAGEREF _Toc525897833 \h </w:instrText>
            </w:r>
            <w:r w:rsidR="00120A84">
              <w:rPr>
                <w:noProof/>
                <w:webHidden/>
              </w:rPr>
            </w:r>
            <w:r w:rsidR="00120A84">
              <w:rPr>
                <w:noProof/>
                <w:webHidden/>
              </w:rPr>
              <w:fldChar w:fldCharType="separate"/>
            </w:r>
            <w:r w:rsidR="00120A84">
              <w:rPr>
                <w:noProof/>
                <w:webHidden/>
              </w:rPr>
              <w:t>25</w:t>
            </w:r>
            <w:r w:rsidR="00120A84">
              <w:rPr>
                <w:noProof/>
                <w:webHidden/>
              </w:rPr>
              <w:fldChar w:fldCharType="end"/>
            </w:r>
          </w:hyperlink>
        </w:p>
        <w:p w:rsidR="00120A84" w:rsidRDefault="00415F08">
          <w:pPr>
            <w:pStyle w:val="TOC3"/>
            <w:tabs>
              <w:tab w:val="left" w:pos="1320"/>
              <w:tab w:val="right" w:leader="dot" w:pos="9091"/>
            </w:tabs>
            <w:rPr>
              <w:rFonts w:eastAsiaTheme="minorEastAsia"/>
              <w:noProof/>
            </w:rPr>
          </w:pPr>
          <w:hyperlink w:anchor="_Toc525897834" w:history="1">
            <w:r w:rsidR="00120A84" w:rsidRPr="0020650F">
              <w:rPr>
                <w:rStyle w:val="Hyperlink"/>
                <w:rFonts w:ascii="Times New Roman" w:hAnsi="Times New Roman" w:cs="Times New Roman"/>
                <w:i/>
                <w:noProof/>
              </w:rPr>
              <w:t>3.6.2</w:t>
            </w:r>
            <w:r w:rsidR="00120A84">
              <w:rPr>
                <w:rFonts w:eastAsiaTheme="minorEastAsia"/>
                <w:noProof/>
              </w:rPr>
              <w:tab/>
            </w:r>
            <w:r w:rsidR="00120A84" w:rsidRPr="0020650F">
              <w:rPr>
                <w:rStyle w:val="Hyperlink"/>
                <w:rFonts w:ascii="Times New Roman" w:hAnsi="Times New Roman" w:cs="Times New Roman"/>
                <w:i/>
                <w:noProof/>
              </w:rPr>
              <w:t>CSS3 (Cascading Style Sheet version 3)</w:t>
            </w:r>
            <w:r w:rsidR="00120A84">
              <w:rPr>
                <w:noProof/>
                <w:webHidden/>
              </w:rPr>
              <w:tab/>
            </w:r>
            <w:r w:rsidR="00120A84">
              <w:rPr>
                <w:noProof/>
                <w:webHidden/>
              </w:rPr>
              <w:fldChar w:fldCharType="begin"/>
            </w:r>
            <w:r w:rsidR="00120A84">
              <w:rPr>
                <w:noProof/>
                <w:webHidden/>
              </w:rPr>
              <w:instrText xml:space="preserve"> PAGEREF _Toc525897834 \h </w:instrText>
            </w:r>
            <w:r w:rsidR="00120A84">
              <w:rPr>
                <w:noProof/>
                <w:webHidden/>
              </w:rPr>
            </w:r>
            <w:r w:rsidR="00120A84">
              <w:rPr>
                <w:noProof/>
                <w:webHidden/>
              </w:rPr>
              <w:fldChar w:fldCharType="separate"/>
            </w:r>
            <w:r w:rsidR="00120A84">
              <w:rPr>
                <w:noProof/>
                <w:webHidden/>
              </w:rPr>
              <w:t>25</w:t>
            </w:r>
            <w:r w:rsidR="00120A84">
              <w:rPr>
                <w:noProof/>
                <w:webHidden/>
              </w:rPr>
              <w:fldChar w:fldCharType="end"/>
            </w:r>
          </w:hyperlink>
        </w:p>
        <w:p w:rsidR="00120A84" w:rsidRDefault="00415F08">
          <w:pPr>
            <w:pStyle w:val="TOC3"/>
            <w:tabs>
              <w:tab w:val="right" w:leader="dot" w:pos="9091"/>
            </w:tabs>
            <w:rPr>
              <w:rFonts w:eastAsiaTheme="minorEastAsia"/>
              <w:noProof/>
            </w:rPr>
          </w:pPr>
          <w:hyperlink w:anchor="_Toc525897835" w:history="1">
            <w:r w:rsidR="00120A84" w:rsidRPr="0020650F">
              <w:rPr>
                <w:rStyle w:val="Hyperlink"/>
                <w:rFonts w:ascii="Times New Roman" w:hAnsi="Times New Roman" w:cs="Times New Roman"/>
                <w:i/>
                <w:noProof/>
              </w:rPr>
              <w:t>3.6.3. JavaScript and Jquery</w:t>
            </w:r>
            <w:r w:rsidR="00120A84">
              <w:rPr>
                <w:noProof/>
                <w:webHidden/>
              </w:rPr>
              <w:tab/>
            </w:r>
            <w:r w:rsidR="00120A84">
              <w:rPr>
                <w:noProof/>
                <w:webHidden/>
              </w:rPr>
              <w:fldChar w:fldCharType="begin"/>
            </w:r>
            <w:r w:rsidR="00120A84">
              <w:rPr>
                <w:noProof/>
                <w:webHidden/>
              </w:rPr>
              <w:instrText xml:space="preserve"> PAGEREF _Toc525897835 \h </w:instrText>
            </w:r>
            <w:r w:rsidR="00120A84">
              <w:rPr>
                <w:noProof/>
                <w:webHidden/>
              </w:rPr>
            </w:r>
            <w:r w:rsidR="00120A84">
              <w:rPr>
                <w:noProof/>
                <w:webHidden/>
              </w:rPr>
              <w:fldChar w:fldCharType="separate"/>
            </w:r>
            <w:r w:rsidR="00120A84">
              <w:rPr>
                <w:noProof/>
                <w:webHidden/>
              </w:rPr>
              <w:t>26</w:t>
            </w:r>
            <w:r w:rsidR="00120A84">
              <w:rPr>
                <w:noProof/>
                <w:webHidden/>
              </w:rPr>
              <w:fldChar w:fldCharType="end"/>
            </w:r>
          </w:hyperlink>
        </w:p>
        <w:p w:rsidR="00120A84" w:rsidRDefault="00415F08">
          <w:pPr>
            <w:pStyle w:val="TOC3"/>
            <w:tabs>
              <w:tab w:val="right" w:leader="dot" w:pos="9091"/>
            </w:tabs>
            <w:rPr>
              <w:rFonts w:eastAsiaTheme="minorEastAsia"/>
              <w:noProof/>
            </w:rPr>
          </w:pPr>
          <w:hyperlink w:anchor="_Toc525897836" w:history="1">
            <w:r w:rsidR="00120A84" w:rsidRPr="0020650F">
              <w:rPr>
                <w:rStyle w:val="Hyperlink"/>
                <w:rFonts w:ascii="Times New Roman" w:hAnsi="Times New Roman" w:cs="Times New Roman"/>
                <w:i/>
                <w:noProof/>
              </w:rPr>
              <w:t>3.6.4 PHP7 (Hypertext pre-processor version 7)</w:t>
            </w:r>
            <w:r w:rsidR="00120A84">
              <w:rPr>
                <w:noProof/>
                <w:webHidden/>
              </w:rPr>
              <w:tab/>
            </w:r>
            <w:r w:rsidR="00120A84">
              <w:rPr>
                <w:noProof/>
                <w:webHidden/>
              </w:rPr>
              <w:fldChar w:fldCharType="begin"/>
            </w:r>
            <w:r w:rsidR="00120A84">
              <w:rPr>
                <w:noProof/>
                <w:webHidden/>
              </w:rPr>
              <w:instrText xml:space="preserve"> PAGEREF _Toc525897836 \h </w:instrText>
            </w:r>
            <w:r w:rsidR="00120A84">
              <w:rPr>
                <w:noProof/>
                <w:webHidden/>
              </w:rPr>
            </w:r>
            <w:r w:rsidR="00120A84">
              <w:rPr>
                <w:noProof/>
                <w:webHidden/>
              </w:rPr>
              <w:fldChar w:fldCharType="separate"/>
            </w:r>
            <w:r w:rsidR="00120A84">
              <w:rPr>
                <w:noProof/>
                <w:webHidden/>
              </w:rPr>
              <w:t>26</w:t>
            </w:r>
            <w:r w:rsidR="00120A84">
              <w:rPr>
                <w:noProof/>
                <w:webHidden/>
              </w:rPr>
              <w:fldChar w:fldCharType="end"/>
            </w:r>
          </w:hyperlink>
        </w:p>
        <w:p w:rsidR="00120A84" w:rsidRDefault="00415F08">
          <w:pPr>
            <w:pStyle w:val="TOC3"/>
            <w:tabs>
              <w:tab w:val="right" w:leader="dot" w:pos="9091"/>
            </w:tabs>
            <w:rPr>
              <w:rFonts w:eastAsiaTheme="minorEastAsia"/>
              <w:noProof/>
            </w:rPr>
          </w:pPr>
          <w:hyperlink w:anchor="_Toc525897837" w:history="1">
            <w:r w:rsidR="00120A84" w:rsidRPr="0020650F">
              <w:rPr>
                <w:rStyle w:val="Hyperlink"/>
                <w:rFonts w:ascii="Times New Roman" w:hAnsi="Times New Roman" w:cs="Times New Roman"/>
                <w:i/>
                <w:noProof/>
              </w:rPr>
              <w:t>3.6.4 XAMPP</w:t>
            </w:r>
            <w:r w:rsidR="00120A84">
              <w:rPr>
                <w:noProof/>
                <w:webHidden/>
              </w:rPr>
              <w:tab/>
            </w:r>
            <w:r w:rsidR="00120A84">
              <w:rPr>
                <w:noProof/>
                <w:webHidden/>
              </w:rPr>
              <w:fldChar w:fldCharType="begin"/>
            </w:r>
            <w:r w:rsidR="00120A84">
              <w:rPr>
                <w:noProof/>
                <w:webHidden/>
              </w:rPr>
              <w:instrText xml:space="preserve"> PAGEREF _Toc525897837 \h </w:instrText>
            </w:r>
            <w:r w:rsidR="00120A84">
              <w:rPr>
                <w:noProof/>
                <w:webHidden/>
              </w:rPr>
            </w:r>
            <w:r w:rsidR="00120A84">
              <w:rPr>
                <w:noProof/>
                <w:webHidden/>
              </w:rPr>
              <w:fldChar w:fldCharType="separate"/>
            </w:r>
            <w:r w:rsidR="00120A84">
              <w:rPr>
                <w:noProof/>
                <w:webHidden/>
              </w:rPr>
              <w:t>27</w:t>
            </w:r>
            <w:r w:rsidR="00120A84">
              <w:rPr>
                <w:noProof/>
                <w:webHidden/>
              </w:rPr>
              <w:fldChar w:fldCharType="end"/>
            </w:r>
          </w:hyperlink>
        </w:p>
        <w:p w:rsidR="00120A84" w:rsidRDefault="00415F08">
          <w:pPr>
            <w:pStyle w:val="TOC3"/>
            <w:tabs>
              <w:tab w:val="left" w:pos="1320"/>
              <w:tab w:val="right" w:leader="dot" w:pos="9091"/>
            </w:tabs>
            <w:rPr>
              <w:rFonts w:eastAsiaTheme="minorEastAsia"/>
              <w:noProof/>
            </w:rPr>
          </w:pPr>
          <w:hyperlink w:anchor="_Toc525897838" w:history="1">
            <w:r w:rsidR="00120A84" w:rsidRPr="0020650F">
              <w:rPr>
                <w:rStyle w:val="Hyperlink"/>
                <w:rFonts w:ascii="Times New Roman" w:hAnsi="Times New Roman" w:cs="Times New Roman"/>
                <w:i/>
                <w:noProof/>
              </w:rPr>
              <w:t>3.6.5</w:t>
            </w:r>
            <w:r w:rsidR="00120A84">
              <w:rPr>
                <w:rFonts w:eastAsiaTheme="minorEastAsia"/>
                <w:noProof/>
              </w:rPr>
              <w:tab/>
            </w:r>
            <w:r w:rsidR="00120A84" w:rsidRPr="0020650F">
              <w:rPr>
                <w:rStyle w:val="Hyperlink"/>
                <w:rFonts w:ascii="Times New Roman" w:hAnsi="Times New Roman" w:cs="Times New Roman"/>
                <w:i/>
                <w:noProof/>
              </w:rPr>
              <w:t>MySQL</w:t>
            </w:r>
            <w:r w:rsidR="00120A84">
              <w:rPr>
                <w:noProof/>
                <w:webHidden/>
              </w:rPr>
              <w:tab/>
            </w:r>
            <w:r w:rsidR="00120A84">
              <w:rPr>
                <w:noProof/>
                <w:webHidden/>
              </w:rPr>
              <w:fldChar w:fldCharType="begin"/>
            </w:r>
            <w:r w:rsidR="00120A84">
              <w:rPr>
                <w:noProof/>
                <w:webHidden/>
              </w:rPr>
              <w:instrText xml:space="preserve"> PAGEREF _Toc525897838 \h </w:instrText>
            </w:r>
            <w:r w:rsidR="00120A84">
              <w:rPr>
                <w:noProof/>
                <w:webHidden/>
              </w:rPr>
            </w:r>
            <w:r w:rsidR="00120A84">
              <w:rPr>
                <w:noProof/>
                <w:webHidden/>
              </w:rPr>
              <w:fldChar w:fldCharType="separate"/>
            </w:r>
            <w:r w:rsidR="00120A84">
              <w:rPr>
                <w:noProof/>
                <w:webHidden/>
              </w:rPr>
              <w:t>27</w:t>
            </w:r>
            <w:r w:rsidR="00120A84">
              <w:rPr>
                <w:noProof/>
                <w:webHidden/>
              </w:rPr>
              <w:fldChar w:fldCharType="end"/>
            </w:r>
          </w:hyperlink>
        </w:p>
        <w:p w:rsidR="00120A84" w:rsidRDefault="00415F08">
          <w:pPr>
            <w:pStyle w:val="TOC3"/>
            <w:tabs>
              <w:tab w:val="left" w:pos="1320"/>
              <w:tab w:val="right" w:leader="dot" w:pos="9091"/>
            </w:tabs>
            <w:rPr>
              <w:rFonts w:eastAsiaTheme="minorEastAsia"/>
              <w:noProof/>
            </w:rPr>
          </w:pPr>
          <w:hyperlink w:anchor="_Toc525897839" w:history="1">
            <w:r w:rsidR="00120A84" w:rsidRPr="0020650F">
              <w:rPr>
                <w:rStyle w:val="Hyperlink"/>
                <w:rFonts w:ascii="Times New Roman" w:hAnsi="Times New Roman" w:cs="Times New Roman"/>
                <w:i/>
                <w:noProof/>
              </w:rPr>
              <w:t>3.6.6</w:t>
            </w:r>
            <w:r w:rsidR="00120A84">
              <w:rPr>
                <w:rFonts w:eastAsiaTheme="minorEastAsia"/>
                <w:noProof/>
              </w:rPr>
              <w:tab/>
            </w:r>
            <w:r w:rsidR="00120A84" w:rsidRPr="0020650F">
              <w:rPr>
                <w:rStyle w:val="Hyperlink"/>
                <w:rFonts w:ascii="Times New Roman" w:hAnsi="Times New Roman" w:cs="Times New Roman"/>
                <w:i/>
                <w:noProof/>
              </w:rPr>
              <w:t>Sublime Text version 3</w:t>
            </w:r>
            <w:r w:rsidR="00120A84">
              <w:rPr>
                <w:noProof/>
                <w:webHidden/>
              </w:rPr>
              <w:tab/>
            </w:r>
            <w:r w:rsidR="00120A84">
              <w:rPr>
                <w:noProof/>
                <w:webHidden/>
              </w:rPr>
              <w:fldChar w:fldCharType="begin"/>
            </w:r>
            <w:r w:rsidR="00120A84">
              <w:rPr>
                <w:noProof/>
                <w:webHidden/>
              </w:rPr>
              <w:instrText xml:space="preserve"> PAGEREF _Toc525897839 \h </w:instrText>
            </w:r>
            <w:r w:rsidR="00120A84">
              <w:rPr>
                <w:noProof/>
                <w:webHidden/>
              </w:rPr>
            </w:r>
            <w:r w:rsidR="00120A84">
              <w:rPr>
                <w:noProof/>
                <w:webHidden/>
              </w:rPr>
              <w:fldChar w:fldCharType="separate"/>
            </w:r>
            <w:r w:rsidR="00120A84">
              <w:rPr>
                <w:noProof/>
                <w:webHidden/>
              </w:rPr>
              <w:t>27</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840" w:history="1">
            <w:r w:rsidR="00120A84" w:rsidRPr="0020650F">
              <w:rPr>
                <w:rStyle w:val="Hyperlink"/>
                <w:rFonts w:ascii="Times New Roman" w:hAnsi="Times New Roman" w:cs="Times New Roman"/>
                <w:b/>
                <w:noProof/>
              </w:rPr>
              <w:t>CHAPTER FOUR</w:t>
            </w:r>
            <w:r w:rsidR="00120A84">
              <w:rPr>
                <w:noProof/>
                <w:webHidden/>
              </w:rPr>
              <w:tab/>
            </w:r>
            <w:r w:rsidR="00120A84">
              <w:rPr>
                <w:noProof/>
                <w:webHidden/>
              </w:rPr>
              <w:fldChar w:fldCharType="begin"/>
            </w:r>
            <w:r w:rsidR="00120A84">
              <w:rPr>
                <w:noProof/>
                <w:webHidden/>
              </w:rPr>
              <w:instrText xml:space="preserve"> PAGEREF _Toc525897840 \h </w:instrText>
            </w:r>
            <w:r w:rsidR="00120A84">
              <w:rPr>
                <w:noProof/>
                <w:webHidden/>
              </w:rPr>
            </w:r>
            <w:r w:rsidR="00120A84">
              <w:rPr>
                <w:noProof/>
                <w:webHidden/>
              </w:rPr>
              <w:fldChar w:fldCharType="separate"/>
            </w:r>
            <w:r w:rsidR="00120A84">
              <w:rPr>
                <w:noProof/>
                <w:webHidden/>
              </w:rPr>
              <w:t>29</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841" w:history="1">
            <w:r w:rsidR="00120A84" w:rsidRPr="0020650F">
              <w:rPr>
                <w:rStyle w:val="Hyperlink"/>
                <w:rFonts w:ascii="Times New Roman" w:hAnsi="Times New Roman" w:cs="Times New Roman"/>
                <w:b/>
                <w:noProof/>
              </w:rPr>
              <w:t>IMPLEMNTATION OF EMPLOYEE DAILY REPORT MANAGER</w:t>
            </w:r>
            <w:r w:rsidR="00120A84">
              <w:rPr>
                <w:noProof/>
                <w:webHidden/>
              </w:rPr>
              <w:tab/>
            </w:r>
            <w:r w:rsidR="00120A84">
              <w:rPr>
                <w:noProof/>
                <w:webHidden/>
              </w:rPr>
              <w:fldChar w:fldCharType="begin"/>
            </w:r>
            <w:r w:rsidR="00120A84">
              <w:rPr>
                <w:noProof/>
                <w:webHidden/>
              </w:rPr>
              <w:instrText xml:space="preserve"> PAGEREF _Toc525897841 \h </w:instrText>
            </w:r>
            <w:r w:rsidR="00120A84">
              <w:rPr>
                <w:noProof/>
                <w:webHidden/>
              </w:rPr>
            </w:r>
            <w:r w:rsidR="00120A84">
              <w:rPr>
                <w:noProof/>
                <w:webHidden/>
              </w:rPr>
              <w:fldChar w:fldCharType="separate"/>
            </w:r>
            <w:r w:rsidR="00120A84">
              <w:rPr>
                <w:noProof/>
                <w:webHidden/>
              </w:rPr>
              <w:t>29</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42" w:history="1">
            <w:r w:rsidR="00120A84" w:rsidRPr="0020650F">
              <w:rPr>
                <w:rStyle w:val="Hyperlink"/>
                <w:rFonts w:ascii="Times New Roman" w:hAnsi="Times New Roman" w:cs="Times New Roman"/>
                <w:b/>
                <w:noProof/>
              </w:rPr>
              <w:t>4.1 Introduction</w:t>
            </w:r>
            <w:r w:rsidR="00120A84">
              <w:rPr>
                <w:noProof/>
                <w:webHidden/>
              </w:rPr>
              <w:tab/>
            </w:r>
            <w:r w:rsidR="00120A84">
              <w:rPr>
                <w:noProof/>
                <w:webHidden/>
              </w:rPr>
              <w:fldChar w:fldCharType="begin"/>
            </w:r>
            <w:r w:rsidR="00120A84">
              <w:rPr>
                <w:noProof/>
                <w:webHidden/>
              </w:rPr>
              <w:instrText xml:space="preserve"> PAGEREF _Toc525897842 \h </w:instrText>
            </w:r>
            <w:r w:rsidR="00120A84">
              <w:rPr>
                <w:noProof/>
                <w:webHidden/>
              </w:rPr>
            </w:r>
            <w:r w:rsidR="00120A84">
              <w:rPr>
                <w:noProof/>
                <w:webHidden/>
              </w:rPr>
              <w:fldChar w:fldCharType="separate"/>
            </w:r>
            <w:r w:rsidR="00120A84">
              <w:rPr>
                <w:noProof/>
                <w:webHidden/>
              </w:rPr>
              <w:t>29</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43" w:history="1">
            <w:r w:rsidR="00120A84" w:rsidRPr="0020650F">
              <w:rPr>
                <w:rStyle w:val="Hyperlink"/>
                <w:rFonts w:ascii="Times New Roman" w:hAnsi="Times New Roman" w:cs="Times New Roman"/>
                <w:b/>
                <w:noProof/>
              </w:rPr>
              <w:t>4.2 System Requirement</w:t>
            </w:r>
            <w:r w:rsidR="00120A84">
              <w:rPr>
                <w:noProof/>
                <w:webHidden/>
              </w:rPr>
              <w:tab/>
            </w:r>
            <w:r w:rsidR="00120A84">
              <w:rPr>
                <w:noProof/>
                <w:webHidden/>
              </w:rPr>
              <w:fldChar w:fldCharType="begin"/>
            </w:r>
            <w:r w:rsidR="00120A84">
              <w:rPr>
                <w:noProof/>
                <w:webHidden/>
              </w:rPr>
              <w:instrText xml:space="preserve"> PAGEREF _Toc525897843 \h </w:instrText>
            </w:r>
            <w:r w:rsidR="00120A84">
              <w:rPr>
                <w:noProof/>
                <w:webHidden/>
              </w:rPr>
            </w:r>
            <w:r w:rsidR="00120A84">
              <w:rPr>
                <w:noProof/>
                <w:webHidden/>
              </w:rPr>
              <w:fldChar w:fldCharType="separate"/>
            </w:r>
            <w:r w:rsidR="00120A84">
              <w:rPr>
                <w:noProof/>
                <w:webHidden/>
              </w:rPr>
              <w:t>29</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44" w:history="1">
            <w:r w:rsidR="00120A84" w:rsidRPr="0020650F">
              <w:rPr>
                <w:rStyle w:val="Hyperlink"/>
                <w:rFonts w:ascii="Times New Roman" w:hAnsi="Times New Roman" w:cs="Times New Roman"/>
                <w:b/>
                <w:noProof/>
              </w:rPr>
              <w:t>4.3 Application User Interface</w:t>
            </w:r>
            <w:r w:rsidR="00120A84">
              <w:rPr>
                <w:noProof/>
                <w:webHidden/>
              </w:rPr>
              <w:tab/>
            </w:r>
            <w:r w:rsidR="00120A84">
              <w:rPr>
                <w:noProof/>
                <w:webHidden/>
              </w:rPr>
              <w:fldChar w:fldCharType="begin"/>
            </w:r>
            <w:r w:rsidR="00120A84">
              <w:rPr>
                <w:noProof/>
                <w:webHidden/>
              </w:rPr>
              <w:instrText xml:space="preserve"> PAGEREF _Toc525897844 \h </w:instrText>
            </w:r>
            <w:r w:rsidR="00120A84">
              <w:rPr>
                <w:noProof/>
                <w:webHidden/>
              </w:rPr>
            </w:r>
            <w:r w:rsidR="00120A84">
              <w:rPr>
                <w:noProof/>
                <w:webHidden/>
              </w:rPr>
              <w:fldChar w:fldCharType="separate"/>
            </w:r>
            <w:r w:rsidR="00120A84">
              <w:rPr>
                <w:noProof/>
                <w:webHidden/>
              </w:rPr>
              <w:t>30</w:t>
            </w:r>
            <w:r w:rsidR="00120A84">
              <w:rPr>
                <w:noProof/>
                <w:webHidden/>
              </w:rPr>
              <w:fldChar w:fldCharType="end"/>
            </w:r>
          </w:hyperlink>
        </w:p>
        <w:p w:rsidR="00120A84" w:rsidRDefault="00415F08">
          <w:pPr>
            <w:pStyle w:val="TOC3"/>
            <w:tabs>
              <w:tab w:val="right" w:leader="dot" w:pos="9091"/>
            </w:tabs>
            <w:rPr>
              <w:rFonts w:eastAsiaTheme="minorEastAsia"/>
              <w:noProof/>
            </w:rPr>
          </w:pPr>
          <w:hyperlink w:anchor="_Toc525897845" w:history="1">
            <w:r w:rsidR="00120A84" w:rsidRPr="0020650F">
              <w:rPr>
                <w:rStyle w:val="Hyperlink"/>
                <w:rFonts w:ascii="Times New Roman" w:hAnsi="Times New Roman" w:cs="Times New Roman"/>
                <w:i/>
                <w:noProof/>
              </w:rPr>
              <w:t>4.3.1 The Login Page</w:t>
            </w:r>
            <w:r w:rsidR="00120A84">
              <w:rPr>
                <w:noProof/>
                <w:webHidden/>
              </w:rPr>
              <w:tab/>
            </w:r>
            <w:r w:rsidR="00120A84">
              <w:rPr>
                <w:noProof/>
                <w:webHidden/>
              </w:rPr>
              <w:fldChar w:fldCharType="begin"/>
            </w:r>
            <w:r w:rsidR="00120A84">
              <w:rPr>
                <w:noProof/>
                <w:webHidden/>
              </w:rPr>
              <w:instrText xml:space="preserve"> PAGEREF _Toc525897845 \h </w:instrText>
            </w:r>
            <w:r w:rsidR="00120A84">
              <w:rPr>
                <w:noProof/>
                <w:webHidden/>
              </w:rPr>
            </w:r>
            <w:r w:rsidR="00120A84">
              <w:rPr>
                <w:noProof/>
                <w:webHidden/>
              </w:rPr>
              <w:fldChar w:fldCharType="separate"/>
            </w:r>
            <w:r w:rsidR="00120A84">
              <w:rPr>
                <w:noProof/>
                <w:webHidden/>
              </w:rPr>
              <w:t>30</w:t>
            </w:r>
            <w:r w:rsidR="00120A84">
              <w:rPr>
                <w:noProof/>
                <w:webHidden/>
              </w:rPr>
              <w:fldChar w:fldCharType="end"/>
            </w:r>
          </w:hyperlink>
        </w:p>
        <w:p w:rsidR="00120A84" w:rsidRDefault="00415F08">
          <w:pPr>
            <w:pStyle w:val="TOC3"/>
            <w:tabs>
              <w:tab w:val="right" w:leader="dot" w:pos="9091"/>
            </w:tabs>
            <w:rPr>
              <w:rFonts w:eastAsiaTheme="minorEastAsia"/>
              <w:noProof/>
            </w:rPr>
          </w:pPr>
          <w:hyperlink w:anchor="_Toc525897846" w:history="1">
            <w:r w:rsidR="00120A84" w:rsidRPr="0020650F">
              <w:rPr>
                <w:rStyle w:val="Hyperlink"/>
                <w:rFonts w:ascii="Times New Roman" w:hAnsi="Times New Roman" w:cs="Times New Roman"/>
                <w:i/>
                <w:noProof/>
              </w:rPr>
              <w:t>4.3.2 The Report Page</w:t>
            </w:r>
            <w:r w:rsidR="00120A84">
              <w:rPr>
                <w:noProof/>
                <w:webHidden/>
              </w:rPr>
              <w:tab/>
            </w:r>
            <w:r w:rsidR="00120A84">
              <w:rPr>
                <w:noProof/>
                <w:webHidden/>
              </w:rPr>
              <w:fldChar w:fldCharType="begin"/>
            </w:r>
            <w:r w:rsidR="00120A84">
              <w:rPr>
                <w:noProof/>
                <w:webHidden/>
              </w:rPr>
              <w:instrText xml:space="preserve"> PAGEREF _Toc525897846 \h </w:instrText>
            </w:r>
            <w:r w:rsidR="00120A84">
              <w:rPr>
                <w:noProof/>
                <w:webHidden/>
              </w:rPr>
            </w:r>
            <w:r w:rsidR="00120A84">
              <w:rPr>
                <w:noProof/>
                <w:webHidden/>
              </w:rPr>
              <w:fldChar w:fldCharType="separate"/>
            </w:r>
            <w:r w:rsidR="00120A84">
              <w:rPr>
                <w:noProof/>
                <w:webHidden/>
              </w:rPr>
              <w:t>31</w:t>
            </w:r>
            <w:r w:rsidR="00120A84">
              <w:rPr>
                <w:noProof/>
                <w:webHidden/>
              </w:rPr>
              <w:fldChar w:fldCharType="end"/>
            </w:r>
          </w:hyperlink>
        </w:p>
        <w:p w:rsidR="00120A84" w:rsidRDefault="00415F08">
          <w:pPr>
            <w:pStyle w:val="TOC3"/>
            <w:tabs>
              <w:tab w:val="right" w:leader="dot" w:pos="9091"/>
            </w:tabs>
            <w:rPr>
              <w:rFonts w:eastAsiaTheme="minorEastAsia"/>
              <w:noProof/>
            </w:rPr>
          </w:pPr>
          <w:hyperlink w:anchor="_Toc525897847" w:history="1">
            <w:r w:rsidR="00120A84" w:rsidRPr="0020650F">
              <w:rPr>
                <w:rStyle w:val="Hyperlink"/>
                <w:rFonts w:ascii="Times New Roman" w:hAnsi="Times New Roman" w:cs="Times New Roman"/>
                <w:i/>
                <w:noProof/>
              </w:rPr>
              <w:t>4.3.3 Task page</w:t>
            </w:r>
            <w:r w:rsidR="00120A84">
              <w:rPr>
                <w:noProof/>
                <w:webHidden/>
              </w:rPr>
              <w:tab/>
            </w:r>
            <w:r w:rsidR="00120A84">
              <w:rPr>
                <w:noProof/>
                <w:webHidden/>
              </w:rPr>
              <w:fldChar w:fldCharType="begin"/>
            </w:r>
            <w:r w:rsidR="00120A84">
              <w:rPr>
                <w:noProof/>
                <w:webHidden/>
              </w:rPr>
              <w:instrText xml:space="preserve"> PAGEREF _Toc525897847 \h </w:instrText>
            </w:r>
            <w:r w:rsidR="00120A84">
              <w:rPr>
                <w:noProof/>
                <w:webHidden/>
              </w:rPr>
            </w:r>
            <w:r w:rsidR="00120A84">
              <w:rPr>
                <w:noProof/>
                <w:webHidden/>
              </w:rPr>
              <w:fldChar w:fldCharType="separate"/>
            </w:r>
            <w:r w:rsidR="00120A84">
              <w:rPr>
                <w:noProof/>
                <w:webHidden/>
              </w:rPr>
              <w:t>32</w:t>
            </w:r>
            <w:r w:rsidR="00120A84">
              <w:rPr>
                <w:noProof/>
                <w:webHidden/>
              </w:rPr>
              <w:fldChar w:fldCharType="end"/>
            </w:r>
          </w:hyperlink>
        </w:p>
        <w:p w:rsidR="00120A84" w:rsidRDefault="00415F08">
          <w:pPr>
            <w:pStyle w:val="TOC3"/>
            <w:tabs>
              <w:tab w:val="right" w:leader="dot" w:pos="9091"/>
            </w:tabs>
            <w:rPr>
              <w:rFonts w:eastAsiaTheme="minorEastAsia"/>
              <w:noProof/>
            </w:rPr>
          </w:pPr>
          <w:hyperlink w:anchor="_Toc525897848" w:history="1">
            <w:r w:rsidR="00120A84" w:rsidRPr="0020650F">
              <w:rPr>
                <w:rStyle w:val="Hyperlink"/>
                <w:rFonts w:ascii="Times New Roman" w:hAnsi="Times New Roman" w:cs="Times New Roman"/>
                <w:i/>
                <w:noProof/>
              </w:rPr>
              <w:t>4.3.4 Subordinate page</w:t>
            </w:r>
            <w:r w:rsidR="00120A84">
              <w:rPr>
                <w:noProof/>
                <w:webHidden/>
              </w:rPr>
              <w:tab/>
            </w:r>
            <w:r w:rsidR="00120A84">
              <w:rPr>
                <w:noProof/>
                <w:webHidden/>
              </w:rPr>
              <w:fldChar w:fldCharType="begin"/>
            </w:r>
            <w:r w:rsidR="00120A84">
              <w:rPr>
                <w:noProof/>
                <w:webHidden/>
              </w:rPr>
              <w:instrText xml:space="preserve"> PAGEREF _Toc525897848 \h </w:instrText>
            </w:r>
            <w:r w:rsidR="00120A84">
              <w:rPr>
                <w:noProof/>
                <w:webHidden/>
              </w:rPr>
            </w:r>
            <w:r w:rsidR="00120A84">
              <w:rPr>
                <w:noProof/>
                <w:webHidden/>
              </w:rPr>
              <w:fldChar w:fldCharType="separate"/>
            </w:r>
            <w:r w:rsidR="00120A84">
              <w:rPr>
                <w:noProof/>
                <w:webHidden/>
              </w:rPr>
              <w:t>34</w:t>
            </w:r>
            <w:r w:rsidR="00120A84">
              <w:rPr>
                <w:noProof/>
                <w:webHidden/>
              </w:rPr>
              <w:fldChar w:fldCharType="end"/>
            </w:r>
          </w:hyperlink>
        </w:p>
        <w:p w:rsidR="00120A84" w:rsidRDefault="00415F08">
          <w:pPr>
            <w:pStyle w:val="TOC3"/>
            <w:tabs>
              <w:tab w:val="right" w:leader="dot" w:pos="9091"/>
            </w:tabs>
            <w:rPr>
              <w:rFonts w:eastAsiaTheme="minorEastAsia"/>
              <w:noProof/>
            </w:rPr>
          </w:pPr>
          <w:hyperlink w:anchor="_Toc525897849" w:history="1">
            <w:r w:rsidR="00120A84" w:rsidRPr="0020650F">
              <w:rPr>
                <w:rStyle w:val="Hyperlink"/>
                <w:rFonts w:ascii="Times New Roman" w:hAnsi="Times New Roman" w:cs="Times New Roman"/>
                <w:i/>
                <w:noProof/>
              </w:rPr>
              <w:t>4.3.5 Users page</w:t>
            </w:r>
            <w:r w:rsidR="00120A84">
              <w:rPr>
                <w:noProof/>
                <w:webHidden/>
              </w:rPr>
              <w:tab/>
            </w:r>
            <w:r w:rsidR="00120A84">
              <w:rPr>
                <w:noProof/>
                <w:webHidden/>
              </w:rPr>
              <w:fldChar w:fldCharType="begin"/>
            </w:r>
            <w:r w:rsidR="00120A84">
              <w:rPr>
                <w:noProof/>
                <w:webHidden/>
              </w:rPr>
              <w:instrText xml:space="preserve"> PAGEREF _Toc525897849 \h </w:instrText>
            </w:r>
            <w:r w:rsidR="00120A84">
              <w:rPr>
                <w:noProof/>
                <w:webHidden/>
              </w:rPr>
            </w:r>
            <w:r w:rsidR="00120A84">
              <w:rPr>
                <w:noProof/>
                <w:webHidden/>
              </w:rPr>
              <w:fldChar w:fldCharType="separate"/>
            </w:r>
            <w:r w:rsidR="00120A84">
              <w:rPr>
                <w:noProof/>
                <w:webHidden/>
              </w:rPr>
              <w:t>34</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50" w:history="1">
            <w:r w:rsidR="00120A84" w:rsidRPr="0020650F">
              <w:rPr>
                <w:rStyle w:val="Hyperlink"/>
                <w:rFonts w:ascii="Times New Roman" w:hAnsi="Times New Roman" w:cs="Times New Roman"/>
                <w:b/>
                <w:noProof/>
              </w:rPr>
              <w:t>4.4 Application testing</w:t>
            </w:r>
            <w:r w:rsidR="00120A84">
              <w:rPr>
                <w:noProof/>
                <w:webHidden/>
              </w:rPr>
              <w:tab/>
            </w:r>
            <w:r w:rsidR="00120A84">
              <w:rPr>
                <w:noProof/>
                <w:webHidden/>
              </w:rPr>
              <w:fldChar w:fldCharType="begin"/>
            </w:r>
            <w:r w:rsidR="00120A84">
              <w:rPr>
                <w:noProof/>
                <w:webHidden/>
              </w:rPr>
              <w:instrText xml:space="preserve"> PAGEREF _Toc525897850 \h </w:instrText>
            </w:r>
            <w:r w:rsidR="00120A84">
              <w:rPr>
                <w:noProof/>
                <w:webHidden/>
              </w:rPr>
            </w:r>
            <w:r w:rsidR="00120A84">
              <w:rPr>
                <w:noProof/>
                <w:webHidden/>
              </w:rPr>
              <w:fldChar w:fldCharType="separate"/>
            </w:r>
            <w:r w:rsidR="00120A84">
              <w:rPr>
                <w:noProof/>
                <w:webHidden/>
              </w:rPr>
              <w:t>35</w:t>
            </w:r>
            <w:r w:rsidR="00120A84">
              <w:rPr>
                <w:noProof/>
                <w:webHidden/>
              </w:rPr>
              <w:fldChar w:fldCharType="end"/>
            </w:r>
          </w:hyperlink>
        </w:p>
        <w:p w:rsidR="00120A84" w:rsidRDefault="00415F08">
          <w:pPr>
            <w:pStyle w:val="TOC3"/>
            <w:tabs>
              <w:tab w:val="right" w:leader="dot" w:pos="9091"/>
            </w:tabs>
            <w:rPr>
              <w:rFonts w:eastAsiaTheme="minorEastAsia"/>
              <w:noProof/>
            </w:rPr>
          </w:pPr>
          <w:hyperlink w:anchor="_Toc525897851" w:history="1">
            <w:r w:rsidR="00120A84" w:rsidRPr="0020650F">
              <w:rPr>
                <w:rStyle w:val="Hyperlink"/>
                <w:rFonts w:ascii="Times New Roman" w:hAnsi="Times New Roman" w:cs="Times New Roman"/>
                <w:i/>
                <w:noProof/>
              </w:rPr>
              <w:t>4.4.1 Interface testing</w:t>
            </w:r>
            <w:r w:rsidR="00120A84">
              <w:rPr>
                <w:noProof/>
                <w:webHidden/>
              </w:rPr>
              <w:tab/>
            </w:r>
            <w:r w:rsidR="00120A84">
              <w:rPr>
                <w:noProof/>
                <w:webHidden/>
              </w:rPr>
              <w:fldChar w:fldCharType="begin"/>
            </w:r>
            <w:r w:rsidR="00120A84">
              <w:rPr>
                <w:noProof/>
                <w:webHidden/>
              </w:rPr>
              <w:instrText xml:space="preserve"> PAGEREF _Toc525897851 \h </w:instrText>
            </w:r>
            <w:r w:rsidR="00120A84">
              <w:rPr>
                <w:noProof/>
                <w:webHidden/>
              </w:rPr>
            </w:r>
            <w:r w:rsidR="00120A84">
              <w:rPr>
                <w:noProof/>
                <w:webHidden/>
              </w:rPr>
              <w:fldChar w:fldCharType="separate"/>
            </w:r>
            <w:r w:rsidR="00120A84">
              <w:rPr>
                <w:noProof/>
                <w:webHidden/>
              </w:rPr>
              <w:t>35</w:t>
            </w:r>
            <w:r w:rsidR="00120A84">
              <w:rPr>
                <w:noProof/>
                <w:webHidden/>
              </w:rPr>
              <w:fldChar w:fldCharType="end"/>
            </w:r>
          </w:hyperlink>
        </w:p>
        <w:p w:rsidR="00120A84" w:rsidRDefault="00415F08">
          <w:pPr>
            <w:pStyle w:val="TOC3"/>
            <w:tabs>
              <w:tab w:val="right" w:leader="dot" w:pos="9091"/>
            </w:tabs>
            <w:rPr>
              <w:rFonts w:eastAsiaTheme="minorEastAsia"/>
              <w:noProof/>
            </w:rPr>
          </w:pPr>
          <w:hyperlink w:anchor="_Toc525897852" w:history="1">
            <w:r w:rsidR="00120A84" w:rsidRPr="0020650F">
              <w:rPr>
                <w:rStyle w:val="Hyperlink"/>
                <w:rFonts w:ascii="Times New Roman" w:hAnsi="Times New Roman" w:cs="Times New Roman"/>
                <w:i/>
                <w:noProof/>
              </w:rPr>
              <w:t>4.4.2 Usability Testing</w:t>
            </w:r>
            <w:r w:rsidR="00120A84">
              <w:rPr>
                <w:noProof/>
                <w:webHidden/>
              </w:rPr>
              <w:tab/>
            </w:r>
            <w:r w:rsidR="00120A84">
              <w:rPr>
                <w:noProof/>
                <w:webHidden/>
              </w:rPr>
              <w:fldChar w:fldCharType="begin"/>
            </w:r>
            <w:r w:rsidR="00120A84">
              <w:rPr>
                <w:noProof/>
                <w:webHidden/>
              </w:rPr>
              <w:instrText xml:space="preserve"> PAGEREF _Toc525897852 \h </w:instrText>
            </w:r>
            <w:r w:rsidR="00120A84">
              <w:rPr>
                <w:noProof/>
                <w:webHidden/>
              </w:rPr>
            </w:r>
            <w:r w:rsidR="00120A84">
              <w:rPr>
                <w:noProof/>
                <w:webHidden/>
              </w:rPr>
              <w:fldChar w:fldCharType="separate"/>
            </w:r>
            <w:r w:rsidR="00120A84">
              <w:rPr>
                <w:noProof/>
                <w:webHidden/>
              </w:rPr>
              <w:t>36</w:t>
            </w:r>
            <w:r w:rsidR="00120A84">
              <w:rPr>
                <w:noProof/>
                <w:webHidden/>
              </w:rPr>
              <w:fldChar w:fldCharType="end"/>
            </w:r>
          </w:hyperlink>
        </w:p>
        <w:p w:rsidR="00120A84" w:rsidRDefault="00415F08">
          <w:pPr>
            <w:pStyle w:val="TOC3"/>
            <w:tabs>
              <w:tab w:val="right" w:leader="dot" w:pos="9091"/>
            </w:tabs>
            <w:rPr>
              <w:rFonts w:eastAsiaTheme="minorEastAsia"/>
              <w:noProof/>
            </w:rPr>
          </w:pPr>
          <w:hyperlink w:anchor="_Toc525897853" w:history="1">
            <w:r w:rsidR="00120A84" w:rsidRPr="0020650F">
              <w:rPr>
                <w:rStyle w:val="Hyperlink"/>
                <w:rFonts w:ascii="Times New Roman" w:hAnsi="Times New Roman" w:cs="Times New Roman"/>
                <w:i/>
                <w:noProof/>
              </w:rPr>
              <w:t>4.4.1 Acceptance Testing</w:t>
            </w:r>
            <w:r w:rsidR="00120A84">
              <w:rPr>
                <w:noProof/>
                <w:webHidden/>
              </w:rPr>
              <w:tab/>
            </w:r>
            <w:r w:rsidR="00120A84">
              <w:rPr>
                <w:noProof/>
                <w:webHidden/>
              </w:rPr>
              <w:fldChar w:fldCharType="begin"/>
            </w:r>
            <w:r w:rsidR="00120A84">
              <w:rPr>
                <w:noProof/>
                <w:webHidden/>
              </w:rPr>
              <w:instrText xml:space="preserve"> PAGEREF _Toc525897853 \h </w:instrText>
            </w:r>
            <w:r w:rsidR="00120A84">
              <w:rPr>
                <w:noProof/>
                <w:webHidden/>
              </w:rPr>
            </w:r>
            <w:r w:rsidR="00120A84">
              <w:rPr>
                <w:noProof/>
                <w:webHidden/>
              </w:rPr>
              <w:fldChar w:fldCharType="separate"/>
            </w:r>
            <w:r w:rsidR="00120A84">
              <w:rPr>
                <w:noProof/>
                <w:webHidden/>
              </w:rPr>
              <w:t>36</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54" w:history="1">
            <w:r w:rsidR="00120A84" w:rsidRPr="0020650F">
              <w:rPr>
                <w:rStyle w:val="Hyperlink"/>
                <w:rFonts w:ascii="Times New Roman" w:hAnsi="Times New Roman" w:cs="Times New Roman"/>
                <w:b/>
                <w:noProof/>
              </w:rPr>
              <w:t>4.5 Discussion</w:t>
            </w:r>
            <w:r w:rsidR="00120A84">
              <w:rPr>
                <w:noProof/>
                <w:webHidden/>
              </w:rPr>
              <w:tab/>
            </w:r>
            <w:r w:rsidR="00120A84">
              <w:rPr>
                <w:noProof/>
                <w:webHidden/>
              </w:rPr>
              <w:fldChar w:fldCharType="begin"/>
            </w:r>
            <w:r w:rsidR="00120A84">
              <w:rPr>
                <w:noProof/>
                <w:webHidden/>
              </w:rPr>
              <w:instrText xml:space="preserve"> PAGEREF _Toc525897854 \h </w:instrText>
            </w:r>
            <w:r w:rsidR="00120A84">
              <w:rPr>
                <w:noProof/>
                <w:webHidden/>
              </w:rPr>
            </w:r>
            <w:r w:rsidR="00120A84">
              <w:rPr>
                <w:noProof/>
                <w:webHidden/>
              </w:rPr>
              <w:fldChar w:fldCharType="separate"/>
            </w:r>
            <w:r w:rsidR="00120A84">
              <w:rPr>
                <w:noProof/>
                <w:webHidden/>
              </w:rPr>
              <w:t>37</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55" w:history="1">
            <w:r w:rsidR="00120A84" w:rsidRPr="0020650F">
              <w:rPr>
                <w:rStyle w:val="Hyperlink"/>
                <w:rFonts w:ascii="Times New Roman" w:hAnsi="Times New Roman" w:cs="Times New Roman"/>
                <w:b/>
                <w:noProof/>
              </w:rPr>
              <w:t>CHAPTER FIVE</w:t>
            </w:r>
            <w:r w:rsidR="00120A84">
              <w:rPr>
                <w:noProof/>
                <w:webHidden/>
              </w:rPr>
              <w:tab/>
            </w:r>
            <w:r w:rsidR="00120A84">
              <w:rPr>
                <w:noProof/>
                <w:webHidden/>
              </w:rPr>
              <w:fldChar w:fldCharType="begin"/>
            </w:r>
            <w:r w:rsidR="00120A84">
              <w:rPr>
                <w:noProof/>
                <w:webHidden/>
              </w:rPr>
              <w:instrText xml:space="preserve"> PAGEREF _Toc525897855 \h </w:instrText>
            </w:r>
            <w:r w:rsidR="00120A84">
              <w:rPr>
                <w:noProof/>
                <w:webHidden/>
              </w:rPr>
            </w:r>
            <w:r w:rsidR="00120A84">
              <w:rPr>
                <w:noProof/>
                <w:webHidden/>
              </w:rPr>
              <w:fldChar w:fldCharType="separate"/>
            </w:r>
            <w:r w:rsidR="00120A84">
              <w:rPr>
                <w:noProof/>
                <w:webHidden/>
              </w:rPr>
              <w:t>39</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56" w:history="1">
            <w:r w:rsidR="00120A84" w:rsidRPr="0020650F">
              <w:rPr>
                <w:rStyle w:val="Hyperlink"/>
                <w:rFonts w:ascii="Times New Roman" w:hAnsi="Times New Roman" w:cs="Times New Roman"/>
                <w:b/>
                <w:noProof/>
              </w:rPr>
              <w:t>SUMMARY, CONCLUSION AND RECOMMENDATION</w:t>
            </w:r>
            <w:r w:rsidR="00120A84">
              <w:rPr>
                <w:noProof/>
                <w:webHidden/>
              </w:rPr>
              <w:tab/>
            </w:r>
            <w:r w:rsidR="00120A84">
              <w:rPr>
                <w:noProof/>
                <w:webHidden/>
              </w:rPr>
              <w:fldChar w:fldCharType="begin"/>
            </w:r>
            <w:r w:rsidR="00120A84">
              <w:rPr>
                <w:noProof/>
                <w:webHidden/>
              </w:rPr>
              <w:instrText xml:space="preserve"> PAGEREF _Toc525897856 \h </w:instrText>
            </w:r>
            <w:r w:rsidR="00120A84">
              <w:rPr>
                <w:noProof/>
                <w:webHidden/>
              </w:rPr>
            </w:r>
            <w:r w:rsidR="00120A84">
              <w:rPr>
                <w:noProof/>
                <w:webHidden/>
              </w:rPr>
              <w:fldChar w:fldCharType="separate"/>
            </w:r>
            <w:r w:rsidR="00120A84">
              <w:rPr>
                <w:noProof/>
                <w:webHidden/>
              </w:rPr>
              <w:t>39</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57" w:history="1">
            <w:r w:rsidR="00120A84" w:rsidRPr="0020650F">
              <w:rPr>
                <w:rStyle w:val="Hyperlink"/>
                <w:rFonts w:ascii="Times New Roman" w:hAnsi="Times New Roman" w:cs="Times New Roman"/>
                <w:b/>
                <w:noProof/>
              </w:rPr>
              <w:t>5.1 Introduction</w:t>
            </w:r>
            <w:r w:rsidR="00120A84">
              <w:rPr>
                <w:noProof/>
                <w:webHidden/>
              </w:rPr>
              <w:tab/>
            </w:r>
            <w:r w:rsidR="00120A84">
              <w:rPr>
                <w:noProof/>
                <w:webHidden/>
              </w:rPr>
              <w:fldChar w:fldCharType="begin"/>
            </w:r>
            <w:r w:rsidR="00120A84">
              <w:rPr>
                <w:noProof/>
                <w:webHidden/>
              </w:rPr>
              <w:instrText xml:space="preserve"> PAGEREF _Toc525897857 \h </w:instrText>
            </w:r>
            <w:r w:rsidR="00120A84">
              <w:rPr>
                <w:noProof/>
                <w:webHidden/>
              </w:rPr>
            </w:r>
            <w:r w:rsidR="00120A84">
              <w:rPr>
                <w:noProof/>
                <w:webHidden/>
              </w:rPr>
              <w:fldChar w:fldCharType="separate"/>
            </w:r>
            <w:r w:rsidR="00120A84">
              <w:rPr>
                <w:noProof/>
                <w:webHidden/>
              </w:rPr>
              <w:t>39</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58" w:history="1">
            <w:r w:rsidR="00120A84" w:rsidRPr="0020650F">
              <w:rPr>
                <w:rStyle w:val="Hyperlink"/>
                <w:rFonts w:ascii="Times New Roman" w:hAnsi="Times New Roman" w:cs="Times New Roman"/>
                <w:b/>
                <w:noProof/>
              </w:rPr>
              <w:t>5.2 Summary</w:t>
            </w:r>
            <w:r w:rsidR="00120A84">
              <w:rPr>
                <w:noProof/>
                <w:webHidden/>
              </w:rPr>
              <w:tab/>
            </w:r>
            <w:r w:rsidR="00120A84">
              <w:rPr>
                <w:noProof/>
                <w:webHidden/>
              </w:rPr>
              <w:fldChar w:fldCharType="begin"/>
            </w:r>
            <w:r w:rsidR="00120A84">
              <w:rPr>
                <w:noProof/>
                <w:webHidden/>
              </w:rPr>
              <w:instrText xml:space="preserve"> PAGEREF _Toc525897858 \h </w:instrText>
            </w:r>
            <w:r w:rsidR="00120A84">
              <w:rPr>
                <w:noProof/>
                <w:webHidden/>
              </w:rPr>
            </w:r>
            <w:r w:rsidR="00120A84">
              <w:rPr>
                <w:noProof/>
                <w:webHidden/>
              </w:rPr>
              <w:fldChar w:fldCharType="separate"/>
            </w:r>
            <w:r w:rsidR="00120A84">
              <w:rPr>
                <w:noProof/>
                <w:webHidden/>
              </w:rPr>
              <w:t>39</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59" w:history="1">
            <w:r w:rsidR="00120A84" w:rsidRPr="0020650F">
              <w:rPr>
                <w:rStyle w:val="Hyperlink"/>
                <w:rFonts w:ascii="Times New Roman" w:hAnsi="Times New Roman" w:cs="Times New Roman"/>
                <w:b/>
                <w:noProof/>
              </w:rPr>
              <w:t>5.3 Conclusion</w:t>
            </w:r>
            <w:r w:rsidR="00120A84">
              <w:rPr>
                <w:noProof/>
                <w:webHidden/>
              </w:rPr>
              <w:tab/>
            </w:r>
            <w:r w:rsidR="00120A84">
              <w:rPr>
                <w:noProof/>
                <w:webHidden/>
              </w:rPr>
              <w:fldChar w:fldCharType="begin"/>
            </w:r>
            <w:r w:rsidR="00120A84">
              <w:rPr>
                <w:noProof/>
                <w:webHidden/>
              </w:rPr>
              <w:instrText xml:space="preserve"> PAGEREF _Toc525897859 \h </w:instrText>
            </w:r>
            <w:r w:rsidR="00120A84">
              <w:rPr>
                <w:noProof/>
                <w:webHidden/>
              </w:rPr>
            </w:r>
            <w:r w:rsidR="00120A84">
              <w:rPr>
                <w:noProof/>
                <w:webHidden/>
              </w:rPr>
              <w:fldChar w:fldCharType="separate"/>
            </w:r>
            <w:r w:rsidR="00120A84">
              <w:rPr>
                <w:noProof/>
                <w:webHidden/>
              </w:rPr>
              <w:t>39</w:t>
            </w:r>
            <w:r w:rsidR="00120A84">
              <w:rPr>
                <w:noProof/>
                <w:webHidden/>
              </w:rPr>
              <w:fldChar w:fldCharType="end"/>
            </w:r>
          </w:hyperlink>
        </w:p>
        <w:p w:rsidR="00120A84" w:rsidRDefault="00415F08">
          <w:pPr>
            <w:pStyle w:val="TOC2"/>
            <w:tabs>
              <w:tab w:val="right" w:leader="dot" w:pos="9091"/>
            </w:tabs>
            <w:rPr>
              <w:rFonts w:eastAsiaTheme="minorEastAsia"/>
              <w:noProof/>
            </w:rPr>
          </w:pPr>
          <w:hyperlink w:anchor="_Toc525897860" w:history="1">
            <w:r w:rsidR="00120A84" w:rsidRPr="0020650F">
              <w:rPr>
                <w:rStyle w:val="Hyperlink"/>
                <w:rFonts w:ascii="Times New Roman" w:hAnsi="Times New Roman" w:cs="Times New Roman"/>
                <w:b/>
                <w:noProof/>
              </w:rPr>
              <w:t>5.4 Recommendations</w:t>
            </w:r>
            <w:r w:rsidR="00120A84">
              <w:rPr>
                <w:noProof/>
                <w:webHidden/>
              </w:rPr>
              <w:tab/>
            </w:r>
            <w:r w:rsidR="00120A84">
              <w:rPr>
                <w:noProof/>
                <w:webHidden/>
              </w:rPr>
              <w:fldChar w:fldCharType="begin"/>
            </w:r>
            <w:r w:rsidR="00120A84">
              <w:rPr>
                <w:noProof/>
                <w:webHidden/>
              </w:rPr>
              <w:instrText xml:space="preserve"> PAGEREF _Toc525897860 \h </w:instrText>
            </w:r>
            <w:r w:rsidR="00120A84">
              <w:rPr>
                <w:noProof/>
                <w:webHidden/>
              </w:rPr>
            </w:r>
            <w:r w:rsidR="00120A84">
              <w:rPr>
                <w:noProof/>
                <w:webHidden/>
              </w:rPr>
              <w:fldChar w:fldCharType="separate"/>
            </w:r>
            <w:r w:rsidR="00120A84">
              <w:rPr>
                <w:noProof/>
                <w:webHidden/>
              </w:rPr>
              <w:t>39</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861" w:history="1">
            <w:r w:rsidR="00120A84" w:rsidRPr="0020650F">
              <w:rPr>
                <w:rStyle w:val="Hyperlink"/>
                <w:rFonts w:ascii="Times New Roman" w:hAnsi="Times New Roman" w:cs="Times New Roman"/>
                <w:b/>
                <w:noProof/>
              </w:rPr>
              <w:t>REFERENCE</w:t>
            </w:r>
            <w:r w:rsidR="00120A84">
              <w:rPr>
                <w:noProof/>
                <w:webHidden/>
              </w:rPr>
              <w:tab/>
            </w:r>
            <w:r w:rsidR="00120A84">
              <w:rPr>
                <w:noProof/>
                <w:webHidden/>
              </w:rPr>
              <w:fldChar w:fldCharType="begin"/>
            </w:r>
            <w:r w:rsidR="00120A84">
              <w:rPr>
                <w:noProof/>
                <w:webHidden/>
              </w:rPr>
              <w:instrText xml:space="preserve"> PAGEREF _Toc525897861 \h </w:instrText>
            </w:r>
            <w:r w:rsidR="00120A84">
              <w:rPr>
                <w:noProof/>
                <w:webHidden/>
              </w:rPr>
            </w:r>
            <w:r w:rsidR="00120A84">
              <w:rPr>
                <w:noProof/>
                <w:webHidden/>
              </w:rPr>
              <w:fldChar w:fldCharType="separate"/>
            </w:r>
            <w:r w:rsidR="00120A84">
              <w:rPr>
                <w:noProof/>
                <w:webHidden/>
              </w:rPr>
              <w:t>41</w:t>
            </w:r>
            <w:r w:rsidR="00120A84">
              <w:rPr>
                <w:noProof/>
                <w:webHidden/>
              </w:rPr>
              <w:fldChar w:fldCharType="end"/>
            </w:r>
          </w:hyperlink>
        </w:p>
        <w:p w:rsidR="00120A84" w:rsidRDefault="00415F08">
          <w:pPr>
            <w:pStyle w:val="TOC1"/>
            <w:tabs>
              <w:tab w:val="right" w:leader="dot" w:pos="9091"/>
            </w:tabs>
            <w:rPr>
              <w:rFonts w:eastAsiaTheme="minorEastAsia"/>
              <w:noProof/>
            </w:rPr>
          </w:pPr>
          <w:hyperlink w:anchor="_Toc525897862" w:history="1">
            <w:r w:rsidR="00120A84" w:rsidRPr="0020650F">
              <w:rPr>
                <w:rStyle w:val="Hyperlink"/>
                <w:rFonts w:ascii="Times New Roman" w:hAnsi="Times New Roman" w:cs="Times New Roman"/>
                <w:b/>
                <w:noProof/>
              </w:rPr>
              <w:t>APPENDIX</w:t>
            </w:r>
            <w:r w:rsidR="00120A84">
              <w:rPr>
                <w:noProof/>
                <w:webHidden/>
              </w:rPr>
              <w:tab/>
            </w:r>
            <w:r w:rsidR="00120A84">
              <w:rPr>
                <w:noProof/>
                <w:webHidden/>
              </w:rPr>
              <w:fldChar w:fldCharType="begin"/>
            </w:r>
            <w:r w:rsidR="00120A84">
              <w:rPr>
                <w:noProof/>
                <w:webHidden/>
              </w:rPr>
              <w:instrText xml:space="preserve"> PAGEREF _Toc525897862 \h </w:instrText>
            </w:r>
            <w:r w:rsidR="00120A84">
              <w:rPr>
                <w:noProof/>
                <w:webHidden/>
              </w:rPr>
            </w:r>
            <w:r w:rsidR="00120A84">
              <w:rPr>
                <w:noProof/>
                <w:webHidden/>
              </w:rPr>
              <w:fldChar w:fldCharType="separate"/>
            </w:r>
            <w:r w:rsidR="00120A84">
              <w:rPr>
                <w:noProof/>
                <w:webHidden/>
              </w:rPr>
              <w:t>42</w:t>
            </w:r>
            <w:r w:rsidR="00120A84">
              <w:rPr>
                <w:noProof/>
                <w:webHidden/>
              </w:rPr>
              <w:fldChar w:fldCharType="end"/>
            </w:r>
          </w:hyperlink>
        </w:p>
        <w:p w:rsidR="006037C8" w:rsidRDefault="006037C8">
          <w:r>
            <w:rPr>
              <w:b/>
              <w:bCs/>
              <w:noProof/>
            </w:rPr>
            <w:fldChar w:fldCharType="end"/>
          </w:r>
        </w:p>
      </w:sdtContent>
    </w:sdt>
    <w:p w:rsidR="0008762B" w:rsidRPr="00924D4B" w:rsidRDefault="0008762B" w:rsidP="00924D4B">
      <w:pPr>
        <w:pStyle w:val="Heading1"/>
        <w:spacing w:line="360" w:lineRule="auto"/>
        <w:jc w:val="center"/>
        <w:rPr>
          <w:rFonts w:ascii="Times New Roman" w:hAnsi="Times New Roman" w:cs="Times New Roman"/>
          <w:b/>
          <w:color w:val="auto"/>
          <w:sz w:val="24"/>
          <w:szCs w:val="24"/>
        </w:rPr>
      </w:pPr>
    </w:p>
    <w:p w:rsidR="00BD7251" w:rsidRDefault="00BD7251">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rsidR="00924D4B" w:rsidRDefault="00B963D7" w:rsidP="00924D4B">
      <w:pPr>
        <w:pStyle w:val="Heading1"/>
        <w:spacing w:line="360" w:lineRule="auto"/>
        <w:jc w:val="center"/>
        <w:rPr>
          <w:rFonts w:ascii="Times New Roman" w:hAnsi="Times New Roman" w:cs="Times New Roman"/>
          <w:b/>
          <w:color w:val="auto"/>
          <w:sz w:val="24"/>
          <w:szCs w:val="24"/>
        </w:rPr>
      </w:pPr>
      <w:bookmarkStart w:id="35" w:name="_Toc525897800"/>
      <w:r>
        <w:rPr>
          <w:rFonts w:ascii="Times New Roman" w:hAnsi="Times New Roman" w:cs="Times New Roman"/>
          <w:b/>
          <w:color w:val="auto"/>
          <w:sz w:val="24"/>
          <w:szCs w:val="24"/>
        </w:rPr>
        <w:lastRenderedPageBreak/>
        <w:t>LIST</w:t>
      </w:r>
      <w:r w:rsidR="00924D4B" w:rsidRPr="00924D4B">
        <w:rPr>
          <w:rFonts w:ascii="Times New Roman" w:hAnsi="Times New Roman" w:cs="Times New Roman"/>
          <w:b/>
          <w:color w:val="auto"/>
          <w:sz w:val="24"/>
          <w:szCs w:val="24"/>
        </w:rPr>
        <w:t xml:space="preserve"> OF </w:t>
      </w:r>
      <w:r w:rsidR="005615C0">
        <w:rPr>
          <w:rFonts w:ascii="Times New Roman" w:hAnsi="Times New Roman" w:cs="Times New Roman"/>
          <w:b/>
          <w:color w:val="auto"/>
          <w:sz w:val="24"/>
          <w:szCs w:val="24"/>
        </w:rPr>
        <w:t>FIGURE</w:t>
      </w:r>
      <w:r>
        <w:rPr>
          <w:rFonts w:ascii="Times New Roman" w:hAnsi="Times New Roman" w:cs="Times New Roman"/>
          <w:b/>
          <w:color w:val="auto"/>
          <w:sz w:val="24"/>
          <w:szCs w:val="24"/>
        </w:rPr>
        <w:t>S</w:t>
      </w:r>
      <w:bookmarkEnd w:id="35"/>
    </w:p>
    <w:p w:rsidR="00135D9D" w:rsidRPr="00135D9D" w:rsidRDefault="00135D9D" w:rsidP="00135D9D">
      <w:pPr>
        <w:pStyle w:val="TableofFigures"/>
        <w:tabs>
          <w:tab w:val="right" w:leader="dot" w:pos="8198"/>
        </w:tabs>
        <w:spacing w:line="360" w:lineRule="auto"/>
        <w:rPr>
          <w:rFonts w:eastAsiaTheme="minorEastAsia"/>
          <w:noProof/>
        </w:rPr>
      </w:pPr>
      <w:r w:rsidRPr="00135D9D">
        <w:fldChar w:fldCharType="begin"/>
      </w:r>
      <w:r w:rsidRPr="00135D9D">
        <w:instrText xml:space="preserve"> TOC \h \z \c "Figure 3." </w:instrText>
      </w:r>
      <w:r w:rsidRPr="00135D9D">
        <w:fldChar w:fldCharType="separate"/>
      </w:r>
      <w:hyperlink w:anchor="_Toc523212340" w:history="1">
        <w:r w:rsidRPr="00135D9D">
          <w:rPr>
            <w:rStyle w:val="Hyperlink"/>
            <w:rFonts w:ascii="Times New Roman" w:hAnsi="Times New Roman" w:cs="Times New Roman"/>
            <w:noProof/>
          </w:rPr>
          <w:t>Figure 3. 1: The architecture of the system</w:t>
        </w:r>
        <w:r w:rsidRPr="00135D9D">
          <w:rPr>
            <w:noProof/>
            <w:webHidden/>
          </w:rPr>
          <w:tab/>
        </w:r>
        <w:r w:rsidRPr="00135D9D">
          <w:rPr>
            <w:noProof/>
            <w:webHidden/>
          </w:rPr>
          <w:fldChar w:fldCharType="begin"/>
        </w:r>
        <w:r w:rsidRPr="00135D9D">
          <w:rPr>
            <w:noProof/>
            <w:webHidden/>
          </w:rPr>
          <w:instrText xml:space="preserve"> PAGEREF _Toc523212340 \h </w:instrText>
        </w:r>
        <w:r w:rsidRPr="00135D9D">
          <w:rPr>
            <w:noProof/>
            <w:webHidden/>
          </w:rPr>
        </w:r>
        <w:r w:rsidRPr="00135D9D">
          <w:rPr>
            <w:noProof/>
            <w:webHidden/>
          </w:rPr>
          <w:fldChar w:fldCharType="separate"/>
        </w:r>
        <w:r w:rsidRPr="00135D9D">
          <w:rPr>
            <w:noProof/>
            <w:webHidden/>
          </w:rPr>
          <w:t>15</w:t>
        </w:r>
        <w:r w:rsidRPr="00135D9D">
          <w:rPr>
            <w:noProof/>
            <w:webHidden/>
          </w:rPr>
          <w:fldChar w:fldCharType="end"/>
        </w:r>
      </w:hyperlink>
    </w:p>
    <w:p w:rsidR="00135D9D" w:rsidRPr="00135D9D" w:rsidRDefault="00415F08" w:rsidP="00135D9D">
      <w:pPr>
        <w:pStyle w:val="TableofFigures"/>
        <w:tabs>
          <w:tab w:val="right" w:leader="dot" w:pos="8198"/>
        </w:tabs>
        <w:spacing w:line="360" w:lineRule="auto"/>
        <w:rPr>
          <w:rFonts w:eastAsiaTheme="minorEastAsia"/>
          <w:noProof/>
        </w:rPr>
      </w:pPr>
      <w:hyperlink w:anchor="_Toc523212341" w:history="1">
        <w:r w:rsidR="00135D9D" w:rsidRPr="00135D9D">
          <w:rPr>
            <w:rStyle w:val="Hyperlink"/>
            <w:rFonts w:ascii="Times New Roman" w:hAnsi="Times New Roman" w:cs="Times New Roman"/>
            <w:noProof/>
          </w:rPr>
          <w:t>Figure 3. 2: The Data flow diagram (DFD) of employee daily report manager</w:t>
        </w:r>
        <w:r w:rsidR="00135D9D" w:rsidRPr="00135D9D">
          <w:rPr>
            <w:noProof/>
            <w:webHidden/>
          </w:rPr>
          <w:tab/>
        </w:r>
        <w:r w:rsidR="00135D9D" w:rsidRPr="00135D9D">
          <w:rPr>
            <w:noProof/>
            <w:webHidden/>
          </w:rPr>
          <w:fldChar w:fldCharType="begin"/>
        </w:r>
        <w:r w:rsidR="00135D9D" w:rsidRPr="00135D9D">
          <w:rPr>
            <w:noProof/>
            <w:webHidden/>
          </w:rPr>
          <w:instrText xml:space="preserve"> PAGEREF _Toc523212341 \h </w:instrText>
        </w:r>
        <w:r w:rsidR="00135D9D" w:rsidRPr="00135D9D">
          <w:rPr>
            <w:noProof/>
            <w:webHidden/>
          </w:rPr>
        </w:r>
        <w:r w:rsidR="00135D9D" w:rsidRPr="00135D9D">
          <w:rPr>
            <w:noProof/>
            <w:webHidden/>
          </w:rPr>
          <w:fldChar w:fldCharType="separate"/>
        </w:r>
        <w:r w:rsidR="00135D9D" w:rsidRPr="00135D9D">
          <w:rPr>
            <w:noProof/>
            <w:webHidden/>
          </w:rPr>
          <w:t>15</w:t>
        </w:r>
        <w:r w:rsidR="00135D9D" w:rsidRPr="00135D9D">
          <w:rPr>
            <w:noProof/>
            <w:webHidden/>
          </w:rPr>
          <w:fldChar w:fldCharType="end"/>
        </w:r>
      </w:hyperlink>
    </w:p>
    <w:p w:rsidR="00135D9D" w:rsidRPr="00135D9D" w:rsidRDefault="00415F08" w:rsidP="00135D9D">
      <w:pPr>
        <w:pStyle w:val="TableofFigures"/>
        <w:tabs>
          <w:tab w:val="right" w:leader="dot" w:pos="8198"/>
        </w:tabs>
        <w:spacing w:line="360" w:lineRule="auto"/>
        <w:rPr>
          <w:rFonts w:eastAsiaTheme="minorEastAsia"/>
          <w:noProof/>
        </w:rPr>
      </w:pPr>
      <w:hyperlink w:anchor="_Toc523212342" w:history="1">
        <w:r w:rsidR="00135D9D" w:rsidRPr="00135D9D">
          <w:rPr>
            <w:rStyle w:val="Hyperlink"/>
            <w:rFonts w:ascii="Times New Roman" w:hAnsi="Times New Roman" w:cs="Times New Roman"/>
            <w:noProof/>
          </w:rPr>
          <w:t>Figure 3. 3: Flow chart diagram of the system</w:t>
        </w:r>
        <w:r w:rsidR="00135D9D" w:rsidRPr="00135D9D">
          <w:rPr>
            <w:noProof/>
            <w:webHidden/>
          </w:rPr>
          <w:tab/>
        </w:r>
        <w:r w:rsidR="00135D9D" w:rsidRPr="00135D9D">
          <w:rPr>
            <w:noProof/>
            <w:webHidden/>
          </w:rPr>
          <w:fldChar w:fldCharType="begin"/>
        </w:r>
        <w:r w:rsidR="00135D9D" w:rsidRPr="00135D9D">
          <w:rPr>
            <w:noProof/>
            <w:webHidden/>
          </w:rPr>
          <w:instrText xml:space="preserve"> PAGEREF _Toc523212342 \h </w:instrText>
        </w:r>
        <w:r w:rsidR="00135D9D" w:rsidRPr="00135D9D">
          <w:rPr>
            <w:noProof/>
            <w:webHidden/>
          </w:rPr>
        </w:r>
        <w:r w:rsidR="00135D9D" w:rsidRPr="00135D9D">
          <w:rPr>
            <w:noProof/>
            <w:webHidden/>
          </w:rPr>
          <w:fldChar w:fldCharType="separate"/>
        </w:r>
        <w:r w:rsidR="00135D9D" w:rsidRPr="00135D9D">
          <w:rPr>
            <w:noProof/>
            <w:webHidden/>
          </w:rPr>
          <w:t>17</w:t>
        </w:r>
        <w:r w:rsidR="00135D9D" w:rsidRPr="00135D9D">
          <w:rPr>
            <w:noProof/>
            <w:webHidden/>
          </w:rPr>
          <w:fldChar w:fldCharType="end"/>
        </w:r>
      </w:hyperlink>
    </w:p>
    <w:p w:rsidR="00135D9D" w:rsidRPr="00135D9D" w:rsidRDefault="00415F08" w:rsidP="00135D9D">
      <w:pPr>
        <w:pStyle w:val="TableofFigures"/>
        <w:tabs>
          <w:tab w:val="right" w:leader="dot" w:pos="8198"/>
        </w:tabs>
        <w:spacing w:line="360" w:lineRule="auto"/>
        <w:rPr>
          <w:noProof/>
        </w:rPr>
      </w:pPr>
      <w:hyperlink w:anchor="_Toc523212343" w:history="1">
        <w:r w:rsidR="00135D9D" w:rsidRPr="00135D9D">
          <w:rPr>
            <w:rStyle w:val="Hyperlink"/>
            <w:rFonts w:ascii="Times New Roman" w:hAnsi="Times New Roman" w:cs="Times New Roman"/>
            <w:noProof/>
          </w:rPr>
          <w:t>Figure 3. 4: The entity relationship diagram of the database schema</w:t>
        </w:r>
        <w:r w:rsidR="00135D9D" w:rsidRPr="00135D9D">
          <w:rPr>
            <w:noProof/>
            <w:webHidden/>
          </w:rPr>
          <w:tab/>
        </w:r>
        <w:r w:rsidR="00135D9D" w:rsidRPr="00135D9D">
          <w:rPr>
            <w:noProof/>
            <w:webHidden/>
          </w:rPr>
          <w:fldChar w:fldCharType="begin"/>
        </w:r>
        <w:r w:rsidR="00135D9D" w:rsidRPr="00135D9D">
          <w:rPr>
            <w:noProof/>
            <w:webHidden/>
          </w:rPr>
          <w:instrText xml:space="preserve"> PAGEREF _Toc523212343 \h </w:instrText>
        </w:r>
        <w:r w:rsidR="00135D9D" w:rsidRPr="00135D9D">
          <w:rPr>
            <w:noProof/>
            <w:webHidden/>
          </w:rPr>
        </w:r>
        <w:r w:rsidR="00135D9D" w:rsidRPr="00135D9D">
          <w:rPr>
            <w:noProof/>
            <w:webHidden/>
          </w:rPr>
          <w:fldChar w:fldCharType="separate"/>
        </w:r>
        <w:r w:rsidR="00135D9D" w:rsidRPr="00135D9D">
          <w:rPr>
            <w:noProof/>
            <w:webHidden/>
          </w:rPr>
          <w:t>20</w:t>
        </w:r>
        <w:r w:rsidR="00135D9D" w:rsidRPr="00135D9D">
          <w:rPr>
            <w:noProof/>
            <w:webHidden/>
          </w:rPr>
          <w:fldChar w:fldCharType="end"/>
        </w:r>
      </w:hyperlink>
      <w:r w:rsidR="00135D9D" w:rsidRPr="00135D9D">
        <w:fldChar w:fldCharType="end"/>
      </w:r>
      <w:r w:rsidR="00135D9D" w:rsidRPr="00135D9D">
        <w:fldChar w:fldCharType="begin"/>
      </w:r>
      <w:r w:rsidR="00135D9D" w:rsidRPr="00135D9D">
        <w:instrText xml:space="preserve"> TOC \h \z \c "Figure 4." </w:instrText>
      </w:r>
      <w:r w:rsidR="00135D9D" w:rsidRPr="00135D9D">
        <w:fldChar w:fldCharType="separate"/>
      </w:r>
    </w:p>
    <w:p w:rsidR="00135D9D" w:rsidRPr="00135D9D" w:rsidRDefault="00415F08" w:rsidP="00135D9D">
      <w:pPr>
        <w:pStyle w:val="TableofFigures"/>
        <w:tabs>
          <w:tab w:val="right" w:leader="dot" w:pos="8198"/>
        </w:tabs>
        <w:spacing w:line="360" w:lineRule="auto"/>
        <w:rPr>
          <w:rFonts w:eastAsiaTheme="minorEastAsia"/>
          <w:noProof/>
        </w:rPr>
      </w:pPr>
      <w:hyperlink w:anchor="_Toc523212345" w:history="1">
        <w:r w:rsidR="00135D9D" w:rsidRPr="00135D9D">
          <w:rPr>
            <w:rStyle w:val="Hyperlink"/>
            <w:rFonts w:ascii="Times New Roman" w:hAnsi="Times New Roman" w:cs="Times New Roman"/>
            <w:noProof/>
          </w:rPr>
          <w:t>Figure 4. 1: The login page for the system</w:t>
        </w:r>
        <w:r w:rsidR="00135D9D" w:rsidRPr="00135D9D">
          <w:rPr>
            <w:noProof/>
            <w:webHidden/>
          </w:rPr>
          <w:tab/>
        </w:r>
        <w:r w:rsidR="00135D9D" w:rsidRPr="00135D9D">
          <w:rPr>
            <w:noProof/>
            <w:webHidden/>
          </w:rPr>
          <w:fldChar w:fldCharType="begin"/>
        </w:r>
        <w:r w:rsidR="00135D9D" w:rsidRPr="00135D9D">
          <w:rPr>
            <w:noProof/>
            <w:webHidden/>
          </w:rPr>
          <w:instrText xml:space="preserve"> PAGEREF _Toc523212345 \h </w:instrText>
        </w:r>
        <w:r w:rsidR="00135D9D" w:rsidRPr="00135D9D">
          <w:rPr>
            <w:noProof/>
            <w:webHidden/>
          </w:rPr>
        </w:r>
        <w:r w:rsidR="00135D9D" w:rsidRPr="00135D9D">
          <w:rPr>
            <w:noProof/>
            <w:webHidden/>
          </w:rPr>
          <w:fldChar w:fldCharType="separate"/>
        </w:r>
        <w:r w:rsidR="00135D9D" w:rsidRPr="00135D9D">
          <w:rPr>
            <w:noProof/>
            <w:webHidden/>
          </w:rPr>
          <w:t>32</w:t>
        </w:r>
        <w:r w:rsidR="00135D9D" w:rsidRPr="00135D9D">
          <w:rPr>
            <w:noProof/>
            <w:webHidden/>
          </w:rPr>
          <w:fldChar w:fldCharType="end"/>
        </w:r>
      </w:hyperlink>
    </w:p>
    <w:p w:rsidR="00135D9D" w:rsidRPr="00135D9D" w:rsidRDefault="00415F08" w:rsidP="00135D9D">
      <w:pPr>
        <w:pStyle w:val="TableofFigures"/>
        <w:tabs>
          <w:tab w:val="right" w:leader="dot" w:pos="8198"/>
        </w:tabs>
        <w:spacing w:line="360" w:lineRule="auto"/>
        <w:rPr>
          <w:rFonts w:eastAsiaTheme="minorEastAsia"/>
          <w:noProof/>
        </w:rPr>
      </w:pPr>
      <w:hyperlink w:anchor="_Toc523212346" w:history="1">
        <w:r w:rsidR="00135D9D" w:rsidRPr="00135D9D">
          <w:rPr>
            <w:rStyle w:val="Hyperlink"/>
            <w:rFonts w:ascii="Times New Roman" w:hAnsi="Times New Roman" w:cs="Times New Roman"/>
            <w:noProof/>
          </w:rPr>
          <w:t>Figure 4. 2: The report page</w:t>
        </w:r>
        <w:r w:rsidR="00135D9D" w:rsidRPr="00135D9D">
          <w:rPr>
            <w:noProof/>
            <w:webHidden/>
          </w:rPr>
          <w:tab/>
        </w:r>
        <w:r w:rsidR="00135D9D" w:rsidRPr="00135D9D">
          <w:rPr>
            <w:noProof/>
            <w:webHidden/>
          </w:rPr>
          <w:fldChar w:fldCharType="begin"/>
        </w:r>
        <w:r w:rsidR="00135D9D" w:rsidRPr="00135D9D">
          <w:rPr>
            <w:noProof/>
            <w:webHidden/>
          </w:rPr>
          <w:instrText xml:space="preserve"> PAGEREF _Toc523212346 \h </w:instrText>
        </w:r>
        <w:r w:rsidR="00135D9D" w:rsidRPr="00135D9D">
          <w:rPr>
            <w:noProof/>
            <w:webHidden/>
          </w:rPr>
        </w:r>
        <w:r w:rsidR="00135D9D" w:rsidRPr="00135D9D">
          <w:rPr>
            <w:noProof/>
            <w:webHidden/>
          </w:rPr>
          <w:fldChar w:fldCharType="separate"/>
        </w:r>
        <w:r w:rsidR="00135D9D" w:rsidRPr="00135D9D">
          <w:rPr>
            <w:noProof/>
            <w:webHidden/>
          </w:rPr>
          <w:t>33</w:t>
        </w:r>
        <w:r w:rsidR="00135D9D" w:rsidRPr="00135D9D">
          <w:rPr>
            <w:noProof/>
            <w:webHidden/>
          </w:rPr>
          <w:fldChar w:fldCharType="end"/>
        </w:r>
      </w:hyperlink>
    </w:p>
    <w:p w:rsidR="00135D9D" w:rsidRPr="00135D9D" w:rsidRDefault="00415F08" w:rsidP="00135D9D">
      <w:pPr>
        <w:pStyle w:val="TableofFigures"/>
        <w:tabs>
          <w:tab w:val="right" w:leader="dot" w:pos="8198"/>
        </w:tabs>
        <w:spacing w:line="360" w:lineRule="auto"/>
        <w:rPr>
          <w:rFonts w:eastAsiaTheme="minorEastAsia"/>
          <w:noProof/>
        </w:rPr>
      </w:pPr>
      <w:hyperlink w:anchor="_Toc523212347" w:history="1">
        <w:r w:rsidR="00135D9D" w:rsidRPr="00135D9D">
          <w:rPr>
            <w:rStyle w:val="Hyperlink"/>
            <w:rFonts w:ascii="Times New Roman" w:hAnsi="Times New Roman" w:cs="Times New Roman"/>
            <w:noProof/>
          </w:rPr>
          <w:t>Figure 4. 3: The add report page where a user can create new report.</w:t>
        </w:r>
        <w:r w:rsidR="00135D9D" w:rsidRPr="00135D9D">
          <w:rPr>
            <w:noProof/>
            <w:webHidden/>
          </w:rPr>
          <w:tab/>
        </w:r>
        <w:r w:rsidR="00135D9D" w:rsidRPr="00135D9D">
          <w:rPr>
            <w:noProof/>
            <w:webHidden/>
          </w:rPr>
          <w:fldChar w:fldCharType="begin"/>
        </w:r>
        <w:r w:rsidR="00135D9D" w:rsidRPr="00135D9D">
          <w:rPr>
            <w:noProof/>
            <w:webHidden/>
          </w:rPr>
          <w:instrText xml:space="preserve"> PAGEREF _Toc523212347 \h </w:instrText>
        </w:r>
        <w:r w:rsidR="00135D9D" w:rsidRPr="00135D9D">
          <w:rPr>
            <w:noProof/>
            <w:webHidden/>
          </w:rPr>
        </w:r>
        <w:r w:rsidR="00135D9D" w:rsidRPr="00135D9D">
          <w:rPr>
            <w:noProof/>
            <w:webHidden/>
          </w:rPr>
          <w:fldChar w:fldCharType="separate"/>
        </w:r>
        <w:r w:rsidR="00135D9D" w:rsidRPr="00135D9D">
          <w:rPr>
            <w:noProof/>
            <w:webHidden/>
          </w:rPr>
          <w:t>33</w:t>
        </w:r>
        <w:r w:rsidR="00135D9D" w:rsidRPr="00135D9D">
          <w:rPr>
            <w:noProof/>
            <w:webHidden/>
          </w:rPr>
          <w:fldChar w:fldCharType="end"/>
        </w:r>
      </w:hyperlink>
    </w:p>
    <w:p w:rsidR="00135D9D" w:rsidRPr="00135D9D" w:rsidRDefault="00415F08" w:rsidP="00135D9D">
      <w:pPr>
        <w:pStyle w:val="TableofFigures"/>
        <w:tabs>
          <w:tab w:val="right" w:leader="dot" w:pos="8198"/>
        </w:tabs>
        <w:spacing w:line="360" w:lineRule="auto"/>
        <w:rPr>
          <w:rFonts w:eastAsiaTheme="minorEastAsia"/>
          <w:noProof/>
        </w:rPr>
      </w:pPr>
      <w:hyperlink w:anchor="_Toc523212348" w:history="1">
        <w:r w:rsidR="00135D9D" w:rsidRPr="00135D9D">
          <w:rPr>
            <w:rStyle w:val="Hyperlink"/>
            <w:rFonts w:ascii="Times New Roman" w:hAnsi="Times New Roman" w:cs="Times New Roman"/>
            <w:noProof/>
          </w:rPr>
          <w:t>Figure 4. 4: Submit a report</w:t>
        </w:r>
        <w:r w:rsidR="00135D9D" w:rsidRPr="00135D9D">
          <w:rPr>
            <w:noProof/>
            <w:webHidden/>
          </w:rPr>
          <w:tab/>
        </w:r>
        <w:r w:rsidR="00135D9D" w:rsidRPr="00135D9D">
          <w:rPr>
            <w:noProof/>
            <w:webHidden/>
          </w:rPr>
          <w:fldChar w:fldCharType="begin"/>
        </w:r>
        <w:r w:rsidR="00135D9D" w:rsidRPr="00135D9D">
          <w:rPr>
            <w:noProof/>
            <w:webHidden/>
          </w:rPr>
          <w:instrText xml:space="preserve"> PAGEREF _Toc523212348 \h </w:instrText>
        </w:r>
        <w:r w:rsidR="00135D9D" w:rsidRPr="00135D9D">
          <w:rPr>
            <w:noProof/>
            <w:webHidden/>
          </w:rPr>
        </w:r>
        <w:r w:rsidR="00135D9D" w:rsidRPr="00135D9D">
          <w:rPr>
            <w:noProof/>
            <w:webHidden/>
          </w:rPr>
          <w:fldChar w:fldCharType="separate"/>
        </w:r>
        <w:r w:rsidR="00135D9D" w:rsidRPr="00135D9D">
          <w:rPr>
            <w:noProof/>
            <w:webHidden/>
          </w:rPr>
          <w:t>34</w:t>
        </w:r>
        <w:r w:rsidR="00135D9D" w:rsidRPr="00135D9D">
          <w:rPr>
            <w:noProof/>
            <w:webHidden/>
          </w:rPr>
          <w:fldChar w:fldCharType="end"/>
        </w:r>
      </w:hyperlink>
    </w:p>
    <w:p w:rsidR="00135D9D" w:rsidRPr="00135D9D" w:rsidRDefault="00415F08" w:rsidP="00135D9D">
      <w:pPr>
        <w:pStyle w:val="TableofFigures"/>
        <w:tabs>
          <w:tab w:val="right" w:leader="dot" w:pos="8198"/>
        </w:tabs>
        <w:spacing w:line="360" w:lineRule="auto"/>
        <w:rPr>
          <w:rFonts w:eastAsiaTheme="minorEastAsia"/>
          <w:noProof/>
        </w:rPr>
      </w:pPr>
      <w:hyperlink w:anchor="_Toc523212349" w:history="1">
        <w:r w:rsidR="00135D9D" w:rsidRPr="00135D9D">
          <w:rPr>
            <w:rStyle w:val="Hyperlink"/>
            <w:rFonts w:ascii="Times New Roman" w:hAnsi="Times New Roman" w:cs="Times New Roman"/>
            <w:noProof/>
          </w:rPr>
          <w:t>Figure 4. 5: Create new task page</w:t>
        </w:r>
        <w:r w:rsidR="00135D9D" w:rsidRPr="00135D9D">
          <w:rPr>
            <w:noProof/>
            <w:webHidden/>
          </w:rPr>
          <w:tab/>
        </w:r>
        <w:r w:rsidR="00135D9D" w:rsidRPr="00135D9D">
          <w:rPr>
            <w:noProof/>
            <w:webHidden/>
          </w:rPr>
          <w:fldChar w:fldCharType="begin"/>
        </w:r>
        <w:r w:rsidR="00135D9D" w:rsidRPr="00135D9D">
          <w:rPr>
            <w:noProof/>
            <w:webHidden/>
          </w:rPr>
          <w:instrText xml:space="preserve"> PAGEREF _Toc523212349 \h </w:instrText>
        </w:r>
        <w:r w:rsidR="00135D9D" w:rsidRPr="00135D9D">
          <w:rPr>
            <w:noProof/>
            <w:webHidden/>
          </w:rPr>
        </w:r>
        <w:r w:rsidR="00135D9D" w:rsidRPr="00135D9D">
          <w:rPr>
            <w:noProof/>
            <w:webHidden/>
          </w:rPr>
          <w:fldChar w:fldCharType="separate"/>
        </w:r>
        <w:r w:rsidR="00135D9D" w:rsidRPr="00135D9D">
          <w:rPr>
            <w:noProof/>
            <w:webHidden/>
          </w:rPr>
          <w:t>34</w:t>
        </w:r>
        <w:r w:rsidR="00135D9D" w:rsidRPr="00135D9D">
          <w:rPr>
            <w:noProof/>
            <w:webHidden/>
          </w:rPr>
          <w:fldChar w:fldCharType="end"/>
        </w:r>
      </w:hyperlink>
    </w:p>
    <w:p w:rsidR="00135D9D" w:rsidRPr="00135D9D" w:rsidRDefault="00415F08" w:rsidP="00135D9D">
      <w:pPr>
        <w:pStyle w:val="TableofFigures"/>
        <w:tabs>
          <w:tab w:val="right" w:leader="dot" w:pos="8198"/>
        </w:tabs>
        <w:spacing w:line="360" w:lineRule="auto"/>
        <w:rPr>
          <w:rFonts w:eastAsiaTheme="minorEastAsia"/>
          <w:noProof/>
        </w:rPr>
      </w:pPr>
      <w:hyperlink w:anchor="_Toc523212350" w:history="1">
        <w:r w:rsidR="00135D9D" w:rsidRPr="00135D9D">
          <w:rPr>
            <w:rStyle w:val="Hyperlink"/>
            <w:rFonts w:ascii="Times New Roman" w:hAnsi="Times New Roman" w:cs="Times New Roman"/>
            <w:noProof/>
          </w:rPr>
          <w:t>Figure 4. 6: The view tasks page</w:t>
        </w:r>
        <w:r w:rsidR="00135D9D" w:rsidRPr="00135D9D">
          <w:rPr>
            <w:noProof/>
            <w:webHidden/>
          </w:rPr>
          <w:tab/>
        </w:r>
        <w:r w:rsidR="00135D9D" w:rsidRPr="00135D9D">
          <w:rPr>
            <w:noProof/>
            <w:webHidden/>
          </w:rPr>
          <w:fldChar w:fldCharType="begin"/>
        </w:r>
        <w:r w:rsidR="00135D9D" w:rsidRPr="00135D9D">
          <w:rPr>
            <w:noProof/>
            <w:webHidden/>
          </w:rPr>
          <w:instrText xml:space="preserve"> PAGEREF _Toc523212350 \h </w:instrText>
        </w:r>
        <w:r w:rsidR="00135D9D" w:rsidRPr="00135D9D">
          <w:rPr>
            <w:noProof/>
            <w:webHidden/>
          </w:rPr>
        </w:r>
        <w:r w:rsidR="00135D9D" w:rsidRPr="00135D9D">
          <w:rPr>
            <w:noProof/>
            <w:webHidden/>
          </w:rPr>
          <w:fldChar w:fldCharType="separate"/>
        </w:r>
        <w:r w:rsidR="00135D9D" w:rsidRPr="00135D9D">
          <w:rPr>
            <w:noProof/>
            <w:webHidden/>
          </w:rPr>
          <w:t>35</w:t>
        </w:r>
        <w:r w:rsidR="00135D9D" w:rsidRPr="00135D9D">
          <w:rPr>
            <w:noProof/>
            <w:webHidden/>
          </w:rPr>
          <w:fldChar w:fldCharType="end"/>
        </w:r>
      </w:hyperlink>
    </w:p>
    <w:p w:rsidR="00135D9D" w:rsidRPr="00135D9D" w:rsidRDefault="00415F08" w:rsidP="00135D9D">
      <w:pPr>
        <w:pStyle w:val="TableofFigures"/>
        <w:tabs>
          <w:tab w:val="right" w:leader="dot" w:pos="8198"/>
        </w:tabs>
        <w:spacing w:line="360" w:lineRule="auto"/>
        <w:rPr>
          <w:rFonts w:eastAsiaTheme="minorEastAsia"/>
          <w:noProof/>
        </w:rPr>
      </w:pPr>
      <w:hyperlink w:anchor="_Toc523212351" w:history="1">
        <w:r w:rsidR="00135D9D" w:rsidRPr="00135D9D">
          <w:rPr>
            <w:rStyle w:val="Hyperlink"/>
            <w:rFonts w:ascii="Times New Roman" w:hAnsi="Times New Roman" w:cs="Times New Roman"/>
            <w:noProof/>
          </w:rPr>
          <w:t>Figure 4. 7: The remark page.</w:t>
        </w:r>
        <w:r w:rsidR="00135D9D" w:rsidRPr="00135D9D">
          <w:rPr>
            <w:noProof/>
            <w:webHidden/>
          </w:rPr>
          <w:tab/>
        </w:r>
        <w:r w:rsidR="00135D9D" w:rsidRPr="00135D9D">
          <w:rPr>
            <w:noProof/>
            <w:webHidden/>
          </w:rPr>
          <w:fldChar w:fldCharType="begin"/>
        </w:r>
        <w:r w:rsidR="00135D9D" w:rsidRPr="00135D9D">
          <w:rPr>
            <w:noProof/>
            <w:webHidden/>
          </w:rPr>
          <w:instrText xml:space="preserve"> PAGEREF _Toc523212351 \h </w:instrText>
        </w:r>
        <w:r w:rsidR="00135D9D" w:rsidRPr="00135D9D">
          <w:rPr>
            <w:noProof/>
            <w:webHidden/>
          </w:rPr>
        </w:r>
        <w:r w:rsidR="00135D9D" w:rsidRPr="00135D9D">
          <w:rPr>
            <w:noProof/>
            <w:webHidden/>
          </w:rPr>
          <w:fldChar w:fldCharType="separate"/>
        </w:r>
        <w:r w:rsidR="00135D9D" w:rsidRPr="00135D9D">
          <w:rPr>
            <w:noProof/>
            <w:webHidden/>
          </w:rPr>
          <w:t>35</w:t>
        </w:r>
        <w:r w:rsidR="00135D9D" w:rsidRPr="00135D9D">
          <w:rPr>
            <w:noProof/>
            <w:webHidden/>
          </w:rPr>
          <w:fldChar w:fldCharType="end"/>
        </w:r>
      </w:hyperlink>
    </w:p>
    <w:p w:rsidR="00135D9D" w:rsidRPr="00135D9D" w:rsidRDefault="00415F08" w:rsidP="00135D9D">
      <w:pPr>
        <w:pStyle w:val="TableofFigures"/>
        <w:tabs>
          <w:tab w:val="right" w:leader="dot" w:pos="8198"/>
        </w:tabs>
        <w:spacing w:line="360" w:lineRule="auto"/>
        <w:rPr>
          <w:rFonts w:eastAsiaTheme="minorEastAsia"/>
          <w:noProof/>
        </w:rPr>
      </w:pPr>
      <w:hyperlink w:anchor="_Toc523212352" w:history="1">
        <w:r w:rsidR="00135D9D" w:rsidRPr="00135D9D">
          <w:rPr>
            <w:rStyle w:val="Hyperlink"/>
            <w:rFonts w:ascii="Times New Roman" w:hAnsi="Times New Roman" w:cs="Times New Roman"/>
            <w:noProof/>
          </w:rPr>
          <w:t>Figure 4. 8: The subordinate page</w:t>
        </w:r>
        <w:r w:rsidR="00135D9D" w:rsidRPr="00135D9D">
          <w:rPr>
            <w:noProof/>
            <w:webHidden/>
          </w:rPr>
          <w:tab/>
        </w:r>
        <w:r w:rsidR="00135D9D" w:rsidRPr="00135D9D">
          <w:rPr>
            <w:noProof/>
            <w:webHidden/>
          </w:rPr>
          <w:fldChar w:fldCharType="begin"/>
        </w:r>
        <w:r w:rsidR="00135D9D" w:rsidRPr="00135D9D">
          <w:rPr>
            <w:noProof/>
            <w:webHidden/>
          </w:rPr>
          <w:instrText xml:space="preserve"> PAGEREF _Toc523212352 \h </w:instrText>
        </w:r>
        <w:r w:rsidR="00135D9D" w:rsidRPr="00135D9D">
          <w:rPr>
            <w:noProof/>
            <w:webHidden/>
          </w:rPr>
        </w:r>
        <w:r w:rsidR="00135D9D" w:rsidRPr="00135D9D">
          <w:rPr>
            <w:noProof/>
            <w:webHidden/>
          </w:rPr>
          <w:fldChar w:fldCharType="separate"/>
        </w:r>
        <w:r w:rsidR="00135D9D" w:rsidRPr="00135D9D">
          <w:rPr>
            <w:noProof/>
            <w:webHidden/>
          </w:rPr>
          <w:t>36</w:t>
        </w:r>
        <w:r w:rsidR="00135D9D" w:rsidRPr="00135D9D">
          <w:rPr>
            <w:noProof/>
            <w:webHidden/>
          </w:rPr>
          <w:fldChar w:fldCharType="end"/>
        </w:r>
      </w:hyperlink>
    </w:p>
    <w:p w:rsidR="00135D9D" w:rsidRPr="00135D9D" w:rsidRDefault="00415F08" w:rsidP="00135D9D">
      <w:pPr>
        <w:pStyle w:val="TableofFigures"/>
        <w:tabs>
          <w:tab w:val="right" w:leader="dot" w:pos="8198"/>
        </w:tabs>
        <w:spacing w:line="360" w:lineRule="auto"/>
        <w:rPr>
          <w:rFonts w:eastAsiaTheme="minorEastAsia"/>
          <w:noProof/>
        </w:rPr>
      </w:pPr>
      <w:hyperlink w:anchor="_Toc523212353" w:history="1">
        <w:r w:rsidR="00135D9D" w:rsidRPr="00135D9D">
          <w:rPr>
            <w:rStyle w:val="Hyperlink"/>
            <w:rFonts w:ascii="Times New Roman" w:hAnsi="Times New Roman" w:cs="Times New Roman"/>
            <w:noProof/>
          </w:rPr>
          <w:t>Figure 4. 9: The users’ tables</w:t>
        </w:r>
        <w:r w:rsidR="00135D9D" w:rsidRPr="00135D9D">
          <w:rPr>
            <w:noProof/>
            <w:webHidden/>
          </w:rPr>
          <w:tab/>
        </w:r>
        <w:r w:rsidR="00135D9D" w:rsidRPr="00135D9D">
          <w:rPr>
            <w:noProof/>
            <w:webHidden/>
          </w:rPr>
          <w:fldChar w:fldCharType="begin"/>
        </w:r>
        <w:r w:rsidR="00135D9D" w:rsidRPr="00135D9D">
          <w:rPr>
            <w:noProof/>
            <w:webHidden/>
          </w:rPr>
          <w:instrText xml:space="preserve"> PAGEREF _Toc523212353 \h </w:instrText>
        </w:r>
        <w:r w:rsidR="00135D9D" w:rsidRPr="00135D9D">
          <w:rPr>
            <w:noProof/>
            <w:webHidden/>
          </w:rPr>
        </w:r>
        <w:r w:rsidR="00135D9D" w:rsidRPr="00135D9D">
          <w:rPr>
            <w:noProof/>
            <w:webHidden/>
          </w:rPr>
          <w:fldChar w:fldCharType="separate"/>
        </w:r>
        <w:r w:rsidR="00135D9D" w:rsidRPr="00135D9D">
          <w:rPr>
            <w:noProof/>
            <w:webHidden/>
          </w:rPr>
          <w:t>36</w:t>
        </w:r>
        <w:r w:rsidR="00135D9D" w:rsidRPr="00135D9D">
          <w:rPr>
            <w:noProof/>
            <w:webHidden/>
          </w:rPr>
          <w:fldChar w:fldCharType="end"/>
        </w:r>
      </w:hyperlink>
    </w:p>
    <w:p w:rsidR="00BA4B9F" w:rsidRPr="00135D9D" w:rsidRDefault="00135D9D" w:rsidP="00135D9D">
      <w:pPr>
        <w:spacing w:line="360" w:lineRule="auto"/>
      </w:pPr>
      <w:r w:rsidRPr="00135D9D">
        <w:fldChar w:fldCharType="end"/>
      </w:r>
    </w:p>
    <w:p w:rsidR="00BD7251" w:rsidRPr="00BD7251" w:rsidRDefault="00BD7251" w:rsidP="00BD7251"/>
    <w:p w:rsidR="005615C0" w:rsidRDefault="005615C0" w:rsidP="00924D4B">
      <w:pPr>
        <w:pStyle w:val="Heading1"/>
        <w:spacing w:line="360" w:lineRule="auto"/>
      </w:pPr>
    </w:p>
    <w:p w:rsidR="00BA4B9F" w:rsidRDefault="00BA4B9F" w:rsidP="00BA4B9F"/>
    <w:p w:rsidR="00BA4B9F" w:rsidRDefault="00BA4B9F" w:rsidP="00BA4B9F"/>
    <w:p w:rsidR="00BA4B9F" w:rsidRDefault="00BA4B9F" w:rsidP="00BA4B9F"/>
    <w:p w:rsidR="00BA4B9F" w:rsidRDefault="00BA4B9F" w:rsidP="00BA4B9F"/>
    <w:p w:rsidR="00BA4B9F" w:rsidRDefault="00BA4B9F" w:rsidP="00BA4B9F"/>
    <w:p w:rsidR="00BA4B9F" w:rsidRDefault="00BA4B9F" w:rsidP="00BA4B9F"/>
    <w:p w:rsidR="00BA4B9F" w:rsidRDefault="00BA4B9F" w:rsidP="00BA4B9F"/>
    <w:p w:rsidR="00BA4B9F" w:rsidRDefault="00BA4B9F" w:rsidP="00BA4B9F"/>
    <w:p w:rsidR="00BA4B9F" w:rsidRDefault="00BA4B9F" w:rsidP="00BA4B9F"/>
    <w:p w:rsidR="00BA4B9F" w:rsidRDefault="00BA4B9F" w:rsidP="00BA4B9F"/>
    <w:p w:rsidR="00BA4B9F" w:rsidRDefault="00BA4B9F" w:rsidP="00BA4B9F"/>
    <w:p w:rsidR="00BA4B9F" w:rsidRDefault="00BA4B9F" w:rsidP="00BA4B9F"/>
    <w:p w:rsidR="005615C0" w:rsidRDefault="00B963D7" w:rsidP="007377C0">
      <w:pPr>
        <w:pStyle w:val="Heading1"/>
        <w:spacing w:line="360" w:lineRule="auto"/>
        <w:jc w:val="center"/>
        <w:rPr>
          <w:rFonts w:ascii="Times New Roman" w:hAnsi="Times New Roman" w:cs="Times New Roman"/>
          <w:b/>
          <w:color w:val="auto"/>
          <w:sz w:val="24"/>
          <w:szCs w:val="24"/>
        </w:rPr>
      </w:pPr>
      <w:bookmarkStart w:id="36" w:name="_Toc525897801"/>
      <w:r>
        <w:rPr>
          <w:rFonts w:ascii="Times New Roman" w:hAnsi="Times New Roman" w:cs="Times New Roman"/>
          <w:b/>
          <w:color w:val="auto"/>
          <w:sz w:val="24"/>
          <w:szCs w:val="24"/>
        </w:rPr>
        <w:lastRenderedPageBreak/>
        <w:t>LIST</w:t>
      </w:r>
      <w:r w:rsidR="005615C0" w:rsidRPr="00924D4B">
        <w:rPr>
          <w:rFonts w:ascii="Times New Roman" w:hAnsi="Times New Roman" w:cs="Times New Roman"/>
          <w:b/>
          <w:color w:val="auto"/>
          <w:sz w:val="24"/>
          <w:szCs w:val="24"/>
        </w:rPr>
        <w:t xml:space="preserve"> OF </w:t>
      </w:r>
      <w:r w:rsidR="005615C0">
        <w:rPr>
          <w:rFonts w:ascii="Times New Roman" w:hAnsi="Times New Roman" w:cs="Times New Roman"/>
          <w:b/>
          <w:color w:val="auto"/>
          <w:sz w:val="24"/>
          <w:szCs w:val="24"/>
        </w:rPr>
        <w:t>TABLES</w:t>
      </w:r>
      <w:bookmarkEnd w:id="36"/>
    </w:p>
    <w:p w:rsidR="00DC0CAB" w:rsidRDefault="00DC0CAB" w:rsidP="00E10EBC">
      <w:pPr>
        <w:pStyle w:val="TableofFigures"/>
        <w:tabs>
          <w:tab w:val="right" w:leader="dot" w:pos="8198"/>
        </w:tabs>
        <w:spacing w:line="360" w:lineRule="auto"/>
        <w:rPr>
          <w:rFonts w:eastAsiaTheme="minorEastAsia"/>
          <w:noProof/>
        </w:rPr>
      </w:pPr>
      <w:r>
        <w:fldChar w:fldCharType="begin"/>
      </w:r>
      <w:r>
        <w:instrText xml:space="preserve"> TOC \h \z \c "Table 3." </w:instrText>
      </w:r>
      <w:r>
        <w:fldChar w:fldCharType="separate"/>
      </w:r>
      <w:hyperlink w:anchor="_Toc523212974" w:history="1">
        <w:r w:rsidRPr="000C4589">
          <w:rPr>
            <w:rStyle w:val="Hyperlink"/>
            <w:rFonts w:ascii="Times New Roman" w:hAnsi="Times New Roman" w:cs="Times New Roman"/>
            <w:noProof/>
          </w:rPr>
          <w:t>Table 3. 1: Daily</w:t>
        </w:r>
        <w:r>
          <w:rPr>
            <w:noProof/>
            <w:webHidden/>
          </w:rPr>
          <w:tab/>
        </w:r>
        <w:r>
          <w:rPr>
            <w:noProof/>
            <w:webHidden/>
          </w:rPr>
          <w:fldChar w:fldCharType="begin"/>
        </w:r>
        <w:r>
          <w:rPr>
            <w:noProof/>
            <w:webHidden/>
          </w:rPr>
          <w:instrText xml:space="preserve"> PAGEREF _Toc523212974 \h </w:instrText>
        </w:r>
        <w:r>
          <w:rPr>
            <w:noProof/>
            <w:webHidden/>
          </w:rPr>
        </w:r>
        <w:r>
          <w:rPr>
            <w:noProof/>
            <w:webHidden/>
          </w:rPr>
          <w:fldChar w:fldCharType="separate"/>
        </w:r>
        <w:r>
          <w:rPr>
            <w:noProof/>
            <w:webHidden/>
          </w:rPr>
          <w:t>21</w:t>
        </w:r>
        <w:r>
          <w:rPr>
            <w:noProof/>
            <w:webHidden/>
          </w:rPr>
          <w:fldChar w:fldCharType="end"/>
        </w:r>
      </w:hyperlink>
    </w:p>
    <w:p w:rsidR="00DC0CAB" w:rsidRDefault="00415F08" w:rsidP="00E10EBC">
      <w:pPr>
        <w:pStyle w:val="TableofFigures"/>
        <w:tabs>
          <w:tab w:val="right" w:leader="dot" w:pos="8198"/>
        </w:tabs>
        <w:spacing w:line="360" w:lineRule="auto"/>
        <w:rPr>
          <w:rFonts w:eastAsiaTheme="minorEastAsia"/>
          <w:noProof/>
        </w:rPr>
      </w:pPr>
      <w:hyperlink w:anchor="_Toc523212975" w:history="1">
        <w:r w:rsidR="00DC0CAB" w:rsidRPr="000C4589">
          <w:rPr>
            <w:rStyle w:val="Hyperlink"/>
            <w:rFonts w:ascii="Times New Roman" w:hAnsi="Times New Roman" w:cs="Times New Roman"/>
            <w:noProof/>
          </w:rPr>
          <w:t>Table 3. 2: Department</w:t>
        </w:r>
        <w:r w:rsidR="00DC0CAB">
          <w:rPr>
            <w:noProof/>
            <w:webHidden/>
          </w:rPr>
          <w:tab/>
        </w:r>
        <w:r w:rsidR="00DC0CAB">
          <w:rPr>
            <w:noProof/>
            <w:webHidden/>
          </w:rPr>
          <w:fldChar w:fldCharType="begin"/>
        </w:r>
        <w:r w:rsidR="00DC0CAB">
          <w:rPr>
            <w:noProof/>
            <w:webHidden/>
          </w:rPr>
          <w:instrText xml:space="preserve"> PAGEREF _Toc523212975 \h </w:instrText>
        </w:r>
        <w:r w:rsidR="00DC0CAB">
          <w:rPr>
            <w:noProof/>
            <w:webHidden/>
          </w:rPr>
        </w:r>
        <w:r w:rsidR="00DC0CAB">
          <w:rPr>
            <w:noProof/>
            <w:webHidden/>
          </w:rPr>
          <w:fldChar w:fldCharType="separate"/>
        </w:r>
        <w:r w:rsidR="00DC0CAB">
          <w:rPr>
            <w:noProof/>
            <w:webHidden/>
          </w:rPr>
          <w:t>21</w:t>
        </w:r>
        <w:r w:rsidR="00DC0CAB">
          <w:rPr>
            <w:noProof/>
            <w:webHidden/>
          </w:rPr>
          <w:fldChar w:fldCharType="end"/>
        </w:r>
      </w:hyperlink>
    </w:p>
    <w:p w:rsidR="00DC0CAB" w:rsidRDefault="00415F08" w:rsidP="00E10EBC">
      <w:pPr>
        <w:pStyle w:val="TableofFigures"/>
        <w:tabs>
          <w:tab w:val="right" w:leader="dot" w:pos="8198"/>
        </w:tabs>
        <w:spacing w:line="360" w:lineRule="auto"/>
        <w:rPr>
          <w:rFonts w:eastAsiaTheme="minorEastAsia"/>
          <w:noProof/>
        </w:rPr>
      </w:pPr>
      <w:hyperlink w:anchor="_Toc523212976" w:history="1">
        <w:r w:rsidR="00DC0CAB" w:rsidRPr="000C4589">
          <w:rPr>
            <w:rStyle w:val="Hyperlink"/>
            <w:rFonts w:ascii="Times New Roman" w:hAnsi="Times New Roman" w:cs="Times New Roman"/>
            <w:noProof/>
          </w:rPr>
          <w:t>Table 3. 3: Designation</w:t>
        </w:r>
        <w:r w:rsidR="00DC0CAB">
          <w:rPr>
            <w:noProof/>
            <w:webHidden/>
          </w:rPr>
          <w:tab/>
        </w:r>
        <w:r w:rsidR="00DC0CAB">
          <w:rPr>
            <w:noProof/>
            <w:webHidden/>
          </w:rPr>
          <w:fldChar w:fldCharType="begin"/>
        </w:r>
        <w:r w:rsidR="00DC0CAB">
          <w:rPr>
            <w:noProof/>
            <w:webHidden/>
          </w:rPr>
          <w:instrText xml:space="preserve"> PAGEREF _Toc523212976 \h </w:instrText>
        </w:r>
        <w:r w:rsidR="00DC0CAB">
          <w:rPr>
            <w:noProof/>
            <w:webHidden/>
          </w:rPr>
        </w:r>
        <w:r w:rsidR="00DC0CAB">
          <w:rPr>
            <w:noProof/>
            <w:webHidden/>
          </w:rPr>
          <w:fldChar w:fldCharType="separate"/>
        </w:r>
        <w:r w:rsidR="00DC0CAB">
          <w:rPr>
            <w:noProof/>
            <w:webHidden/>
          </w:rPr>
          <w:t>21</w:t>
        </w:r>
        <w:r w:rsidR="00DC0CAB">
          <w:rPr>
            <w:noProof/>
            <w:webHidden/>
          </w:rPr>
          <w:fldChar w:fldCharType="end"/>
        </w:r>
      </w:hyperlink>
    </w:p>
    <w:p w:rsidR="00DC0CAB" w:rsidRDefault="00415F08" w:rsidP="00E10EBC">
      <w:pPr>
        <w:pStyle w:val="TableofFigures"/>
        <w:tabs>
          <w:tab w:val="right" w:leader="dot" w:pos="8198"/>
        </w:tabs>
        <w:spacing w:line="360" w:lineRule="auto"/>
        <w:rPr>
          <w:rFonts w:eastAsiaTheme="minorEastAsia"/>
          <w:noProof/>
        </w:rPr>
      </w:pPr>
      <w:hyperlink w:anchor="_Toc523212977" w:history="1">
        <w:r w:rsidR="00DC0CAB" w:rsidRPr="000C4589">
          <w:rPr>
            <w:rStyle w:val="Hyperlink"/>
            <w:rFonts w:ascii="Times New Roman" w:hAnsi="Times New Roman" w:cs="Times New Roman"/>
            <w:noProof/>
          </w:rPr>
          <w:t>Table 3. 4: Permission</w:t>
        </w:r>
        <w:r w:rsidR="00DC0CAB">
          <w:rPr>
            <w:noProof/>
            <w:webHidden/>
          </w:rPr>
          <w:tab/>
        </w:r>
        <w:r w:rsidR="00DC0CAB">
          <w:rPr>
            <w:noProof/>
            <w:webHidden/>
          </w:rPr>
          <w:fldChar w:fldCharType="begin"/>
        </w:r>
        <w:r w:rsidR="00DC0CAB">
          <w:rPr>
            <w:noProof/>
            <w:webHidden/>
          </w:rPr>
          <w:instrText xml:space="preserve"> PAGEREF _Toc523212977 \h </w:instrText>
        </w:r>
        <w:r w:rsidR="00DC0CAB">
          <w:rPr>
            <w:noProof/>
            <w:webHidden/>
          </w:rPr>
        </w:r>
        <w:r w:rsidR="00DC0CAB">
          <w:rPr>
            <w:noProof/>
            <w:webHidden/>
          </w:rPr>
          <w:fldChar w:fldCharType="separate"/>
        </w:r>
        <w:r w:rsidR="00DC0CAB">
          <w:rPr>
            <w:noProof/>
            <w:webHidden/>
          </w:rPr>
          <w:t>22</w:t>
        </w:r>
        <w:r w:rsidR="00DC0CAB">
          <w:rPr>
            <w:noProof/>
            <w:webHidden/>
          </w:rPr>
          <w:fldChar w:fldCharType="end"/>
        </w:r>
      </w:hyperlink>
    </w:p>
    <w:p w:rsidR="00DC0CAB" w:rsidRDefault="00415F08" w:rsidP="00E10EBC">
      <w:pPr>
        <w:pStyle w:val="TableofFigures"/>
        <w:tabs>
          <w:tab w:val="right" w:leader="dot" w:pos="8198"/>
        </w:tabs>
        <w:spacing w:line="360" w:lineRule="auto"/>
        <w:rPr>
          <w:rFonts w:eastAsiaTheme="minorEastAsia"/>
          <w:noProof/>
        </w:rPr>
      </w:pPr>
      <w:hyperlink w:anchor="_Toc523212978" w:history="1">
        <w:r w:rsidR="00DC0CAB" w:rsidRPr="000C4589">
          <w:rPr>
            <w:rStyle w:val="Hyperlink"/>
            <w:rFonts w:ascii="Times New Roman" w:hAnsi="Times New Roman" w:cs="Times New Roman"/>
            <w:noProof/>
          </w:rPr>
          <w:t>Table 3. 5: Report_summary</w:t>
        </w:r>
        <w:r w:rsidR="00DC0CAB">
          <w:rPr>
            <w:noProof/>
            <w:webHidden/>
          </w:rPr>
          <w:tab/>
        </w:r>
        <w:r w:rsidR="00DC0CAB">
          <w:rPr>
            <w:noProof/>
            <w:webHidden/>
          </w:rPr>
          <w:fldChar w:fldCharType="begin"/>
        </w:r>
        <w:r w:rsidR="00DC0CAB">
          <w:rPr>
            <w:noProof/>
            <w:webHidden/>
          </w:rPr>
          <w:instrText xml:space="preserve"> PAGEREF _Toc523212978 \h </w:instrText>
        </w:r>
        <w:r w:rsidR="00DC0CAB">
          <w:rPr>
            <w:noProof/>
            <w:webHidden/>
          </w:rPr>
        </w:r>
        <w:r w:rsidR="00DC0CAB">
          <w:rPr>
            <w:noProof/>
            <w:webHidden/>
          </w:rPr>
          <w:fldChar w:fldCharType="separate"/>
        </w:r>
        <w:r w:rsidR="00DC0CAB">
          <w:rPr>
            <w:noProof/>
            <w:webHidden/>
          </w:rPr>
          <w:t>22</w:t>
        </w:r>
        <w:r w:rsidR="00DC0CAB">
          <w:rPr>
            <w:noProof/>
            <w:webHidden/>
          </w:rPr>
          <w:fldChar w:fldCharType="end"/>
        </w:r>
      </w:hyperlink>
    </w:p>
    <w:p w:rsidR="00DC0CAB" w:rsidRDefault="00415F08" w:rsidP="00E10EBC">
      <w:pPr>
        <w:pStyle w:val="TableofFigures"/>
        <w:tabs>
          <w:tab w:val="right" w:leader="dot" w:pos="8198"/>
        </w:tabs>
        <w:spacing w:line="360" w:lineRule="auto"/>
        <w:rPr>
          <w:rFonts w:eastAsiaTheme="minorEastAsia"/>
          <w:noProof/>
        </w:rPr>
      </w:pPr>
      <w:hyperlink w:anchor="_Toc523212979" w:history="1">
        <w:r w:rsidR="00DC0CAB" w:rsidRPr="000C4589">
          <w:rPr>
            <w:rStyle w:val="Hyperlink"/>
            <w:rFonts w:ascii="Times New Roman" w:hAnsi="Times New Roman" w:cs="Times New Roman"/>
            <w:noProof/>
          </w:rPr>
          <w:t>Table 3. 6: Role</w:t>
        </w:r>
        <w:r w:rsidR="00DC0CAB">
          <w:rPr>
            <w:noProof/>
            <w:webHidden/>
          </w:rPr>
          <w:tab/>
        </w:r>
        <w:r w:rsidR="00DC0CAB">
          <w:rPr>
            <w:noProof/>
            <w:webHidden/>
          </w:rPr>
          <w:fldChar w:fldCharType="begin"/>
        </w:r>
        <w:r w:rsidR="00DC0CAB">
          <w:rPr>
            <w:noProof/>
            <w:webHidden/>
          </w:rPr>
          <w:instrText xml:space="preserve"> PAGEREF _Toc523212979 \h </w:instrText>
        </w:r>
        <w:r w:rsidR="00DC0CAB">
          <w:rPr>
            <w:noProof/>
            <w:webHidden/>
          </w:rPr>
        </w:r>
        <w:r w:rsidR="00DC0CAB">
          <w:rPr>
            <w:noProof/>
            <w:webHidden/>
          </w:rPr>
          <w:fldChar w:fldCharType="separate"/>
        </w:r>
        <w:r w:rsidR="00DC0CAB">
          <w:rPr>
            <w:noProof/>
            <w:webHidden/>
          </w:rPr>
          <w:t>22</w:t>
        </w:r>
        <w:r w:rsidR="00DC0CAB">
          <w:rPr>
            <w:noProof/>
            <w:webHidden/>
          </w:rPr>
          <w:fldChar w:fldCharType="end"/>
        </w:r>
      </w:hyperlink>
    </w:p>
    <w:p w:rsidR="00DC0CAB" w:rsidRDefault="00415F08" w:rsidP="00E10EBC">
      <w:pPr>
        <w:pStyle w:val="TableofFigures"/>
        <w:tabs>
          <w:tab w:val="right" w:leader="dot" w:pos="8198"/>
        </w:tabs>
        <w:spacing w:line="360" w:lineRule="auto"/>
        <w:rPr>
          <w:rFonts w:eastAsiaTheme="minorEastAsia"/>
          <w:noProof/>
        </w:rPr>
      </w:pPr>
      <w:hyperlink w:anchor="_Toc523212980" w:history="1">
        <w:r w:rsidR="00DC0CAB" w:rsidRPr="000C4589">
          <w:rPr>
            <w:rStyle w:val="Hyperlink"/>
            <w:rFonts w:ascii="Times New Roman" w:hAnsi="Times New Roman" w:cs="Times New Roman"/>
            <w:noProof/>
          </w:rPr>
          <w:t>Table 3. 7: Role_perm</w:t>
        </w:r>
        <w:r w:rsidR="00DC0CAB">
          <w:rPr>
            <w:noProof/>
            <w:webHidden/>
          </w:rPr>
          <w:tab/>
        </w:r>
        <w:r w:rsidR="00DC0CAB">
          <w:rPr>
            <w:noProof/>
            <w:webHidden/>
          </w:rPr>
          <w:fldChar w:fldCharType="begin"/>
        </w:r>
        <w:r w:rsidR="00DC0CAB">
          <w:rPr>
            <w:noProof/>
            <w:webHidden/>
          </w:rPr>
          <w:instrText xml:space="preserve"> PAGEREF _Toc523212980 \h </w:instrText>
        </w:r>
        <w:r w:rsidR="00DC0CAB">
          <w:rPr>
            <w:noProof/>
            <w:webHidden/>
          </w:rPr>
        </w:r>
        <w:r w:rsidR="00DC0CAB">
          <w:rPr>
            <w:noProof/>
            <w:webHidden/>
          </w:rPr>
          <w:fldChar w:fldCharType="separate"/>
        </w:r>
        <w:r w:rsidR="00DC0CAB">
          <w:rPr>
            <w:noProof/>
            <w:webHidden/>
          </w:rPr>
          <w:t>23</w:t>
        </w:r>
        <w:r w:rsidR="00DC0CAB">
          <w:rPr>
            <w:noProof/>
            <w:webHidden/>
          </w:rPr>
          <w:fldChar w:fldCharType="end"/>
        </w:r>
      </w:hyperlink>
    </w:p>
    <w:p w:rsidR="00DC0CAB" w:rsidRDefault="00415F08" w:rsidP="00E10EBC">
      <w:pPr>
        <w:pStyle w:val="TableofFigures"/>
        <w:tabs>
          <w:tab w:val="right" w:leader="dot" w:pos="8198"/>
        </w:tabs>
        <w:spacing w:line="360" w:lineRule="auto"/>
        <w:rPr>
          <w:rFonts w:eastAsiaTheme="minorEastAsia"/>
          <w:noProof/>
        </w:rPr>
      </w:pPr>
      <w:hyperlink w:anchor="_Toc523212981" w:history="1">
        <w:r w:rsidR="00DC0CAB" w:rsidRPr="000C4589">
          <w:rPr>
            <w:rStyle w:val="Hyperlink"/>
            <w:rFonts w:ascii="Times New Roman" w:hAnsi="Times New Roman" w:cs="Times New Roman"/>
            <w:noProof/>
          </w:rPr>
          <w:t>Table 3. 8: Subordinate</w:t>
        </w:r>
        <w:r w:rsidR="00DC0CAB">
          <w:rPr>
            <w:noProof/>
            <w:webHidden/>
          </w:rPr>
          <w:tab/>
        </w:r>
        <w:r w:rsidR="00DC0CAB">
          <w:rPr>
            <w:noProof/>
            <w:webHidden/>
          </w:rPr>
          <w:fldChar w:fldCharType="begin"/>
        </w:r>
        <w:r w:rsidR="00DC0CAB">
          <w:rPr>
            <w:noProof/>
            <w:webHidden/>
          </w:rPr>
          <w:instrText xml:space="preserve"> PAGEREF _Toc523212981 \h </w:instrText>
        </w:r>
        <w:r w:rsidR="00DC0CAB">
          <w:rPr>
            <w:noProof/>
            <w:webHidden/>
          </w:rPr>
        </w:r>
        <w:r w:rsidR="00DC0CAB">
          <w:rPr>
            <w:noProof/>
            <w:webHidden/>
          </w:rPr>
          <w:fldChar w:fldCharType="separate"/>
        </w:r>
        <w:r w:rsidR="00DC0CAB">
          <w:rPr>
            <w:noProof/>
            <w:webHidden/>
          </w:rPr>
          <w:t>23</w:t>
        </w:r>
        <w:r w:rsidR="00DC0CAB">
          <w:rPr>
            <w:noProof/>
            <w:webHidden/>
          </w:rPr>
          <w:fldChar w:fldCharType="end"/>
        </w:r>
      </w:hyperlink>
    </w:p>
    <w:p w:rsidR="00DC0CAB" w:rsidRDefault="00415F08" w:rsidP="00E10EBC">
      <w:pPr>
        <w:pStyle w:val="TableofFigures"/>
        <w:tabs>
          <w:tab w:val="right" w:leader="dot" w:pos="8198"/>
        </w:tabs>
        <w:spacing w:line="360" w:lineRule="auto"/>
        <w:rPr>
          <w:rFonts w:eastAsiaTheme="minorEastAsia"/>
          <w:noProof/>
        </w:rPr>
      </w:pPr>
      <w:hyperlink w:anchor="_Toc523212982" w:history="1">
        <w:r w:rsidR="00DC0CAB" w:rsidRPr="000C4589">
          <w:rPr>
            <w:rStyle w:val="Hyperlink"/>
            <w:rFonts w:ascii="Times New Roman" w:hAnsi="Times New Roman" w:cs="Times New Roman"/>
            <w:noProof/>
          </w:rPr>
          <w:t>Table 3. 9: Tasks</w:t>
        </w:r>
        <w:r w:rsidR="00DC0CAB">
          <w:rPr>
            <w:noProof/>
            <w:webHidden/>
          </w:rPr>
          <w:tab/>
        </w:r>
        <w:r w:rsidR="00DC0CAB">
          <w:rPr>
            <w:noProof/>
            <w:webHidden/>
          </w:rPr>
          <w:fldChar w:fldCharType="begin"/>
        </w:r>
        <w:r w:rsidR="00DC0CAB">
          <w:rPr>
            <w:noProof/>
            <w:webHidden/>
          </w:rPr>
          <w:instrText xml:space="preserve"> PAGEREF _Toc523212982 \h </w:instrText>
        </w:r>
        <w:r w:rsidR="00DC0CAB">
          <w:rPr>
            <w:noProof/>
            <w:webHidden/>
          </w:rPr>
        </w:r>
        <w:r w:rsidR="00DC0CAB">
          <w:rPr>
            <w:noProof/>
            <w:webHidden/>
          </w:rPr>
          <w:fldChar w:fldCharType="separate"/>
        </w:r>
        <w:r w:rsidR="00DC0CAB">
          <w:rPr>
            <w:noProof/>
            <w:webHidden/>
          </w:rPr>
          <w:t>24</w:t>
        </w:r>
        <w:r w:rsidR="00DC0CAB">
          <w:rPr>
            <w:noProof/>
            <w:webHidden/>
          </w:rPr>
          <w:fldChar w:fldCharType="end"/>
        </w:r>
      </w:hyperlink>
    </w:p>
    <w:p w:rsidR="00DC0CAB" w:rsidRDefault="00415F08" w:rsidP="00E10EBC">
      <w:pPr>
        <w:pStyle w:val="TableofFigures"/>
        <w:tabs>
          <w:tab w:val="right" w:leader="dot" w:pos="8198"/>
        </w:tabs>
        <w:spacing w:line="360" w:lineRule="auto"/>
        <w:rPr>
          <w:rFonts w:eastAsiaTheme="minorEastAsia"/>
          <w:noProof/>
        </w:rPr>
      </w:pPr>
      <w:hyperlink w:anchor="_Toc523212983" w:history="1">
        <w:r w:rsidR="00DC0CAB" w:rsidRPr="000C4589">
          <w:rPr>
            <w:rStyle w:val="Hyperlink"/>
            <w:rFonts w:ascii="Times New Roman" w:hAnsi="Times New Roman" w:cs="Times New Roman"/>
            <w:noProof/>
          </w:rPr>
          <w:t>Table 3. 10: Task_participants</w:t>
        </w:r>
        <w:r w:rsidR="00DC0CAB">
          <w:rPr>
            <w:noProof/>
            <w:webHidden/>
          </w:rPr>
          <w:tab/>
        </w:r>
        <w:r w:rsidR="00DC0CAB">
          <w:rPr>
            <w:noProof/>
            <w:webHidden/>
          </w:rPr>
          <w:fldChar w:fldCharType="begin"/>
        </w:r>
        <w:r w:rsidR="00DC0CAB">
          <w:rPr>
            <w:noProof/>
            <w:webHidden/>
          </w:rPr>
          <w:instrText xml:space="preserve"> PAGEREF _Toc523212983 \h </w:instrText>
        </w:r>
        <w:r w:rsidR="00DC0CAB">
          <w:rPr>
            <w:noProof/>
            <w:webHidden/>
          </w:rPr>
        </w:r>
        <w:r w:rsidR="00DC0CAB">
          <w:rPr>
            <w:noProof/>
            <w:webHidden/>
          </w:rPr>
          <w:fldChar w:fldCharType="separate"/>
        </w:r>
        <w:r w:rsidR="00DC0CAB">
          <w:rPr>
            <w:noProof/>
            <w:webHidden/>
          </w:rPr>
          <w:t>24</w:t>
        </w:r>
        <w:r w:rsidR="00DC0CAB">
          <w:rPr>
            <w:noProof/>
            <w:webHidden/>
          </w:rPr>
          <w:fldChar w:fldCharType="end"/>
        </w:r>
      </w:hyperlink>
    </w:p>
    <w:p w:rsidR="00DC0CAB" w:rsidRDefault="00415F08" w:rsidP="00E10EBC">
      <w:pPr>
        <w:pStyle w:val="TableofFigures"/>
        <w:tabs>
          <w:tab w:val="right" w:leader="dot" w:pos="8198"/>
        </w:tabs>
        <w:spacing w:line="360" w:lineRule="auto"/>
        <w:rPr>
          <w:rFonts w:eastAsiaTheme="minorEastAsia"/>
          <w:noProof/>
        </w:rPr>
      </w:pPr>
      <w:hyperlink w:anchor="_Toc523212984" w:history="1">
        <w:r w:rsidR="00DC0CAB" w:rsidRPr="000C4589">
          <w:rPr>
            <w:rStyle w:val="Hyperlink"/>
            <w:rFonts w:ascii="Times New Roman" w:hAnsi="Times New Roman" w:cs="Times New Roman"/>
            <w:noProof/>
          </w:rPr>
          <w:t>Table 3. 11: Users</w:t>
        </w:r>
        <w:r w:rsidR="00DC0CAB">
          <w:rPr>
            <w:noProof/>
            <w:webHidden/>
          </w:rPr>
          <w:tab/>
        </w:r>
        <w:r w:rsidR="00DC0CAB">
          <w:rPr>
            <w:noProof/>
            <w:webHidden/>
          </w:rPr>
          <w:fldChar w:fldCharType="begin"/>
        </w:r>
        <w:r w:rsidR="00DC0CAB">
          <w:rPr>
            <w:noProof/>
            <w:webHidden/>
          </w:rPr>
          <w:instrText xml:space="preserve"> PAGEREF _Toc523212984 \h </w:instrText>
        </w:r>
        <w:r w:rsidR="00DC0CAB">
          <w:rPr>
            <w:noProof/>
            <w:webHidden/>
          </w:rPr>
        </w:r>
        <w:r w:rsidR="00DC0CAB">
          <w:rPr>
            <w:noProof/>
            <w:webHidden/>
          </w:rPr>
          <w:fldChar w:fldCharType="separate"/>
        </w:r>
        <w:r w:rsidR="00DC0CAB">
          <w:rPr>
            <w:noProof/>
            <w:webHidden/>
          </w:rPr>
          <w:t>25</w:t>
        </w:r>
        <w:r w:rsidR="00DC0CAB">
          <w:rPr>
            <w:noProof/>
            <w:webHidden/>
          </w:rPr>
          <w:fldChar w:fldCharType="end"/>
        </w:r>
      </w:hyperlink>
    </w:p>
    <w:p w:rsidR="00DC0CAB" w:rsidRDefault="00415F08" w:rsidP="00E10EBC">
      <w:pPr>
        <w:pStyle w:val="TableofFigures"/>
        <w:tabs>
          <w:tab w:val="right" w:leader="dot" w:pos="8198"/>
        </w:tabs>
        <w:spacing w:line="360" w:lineRule="auto"/>
        <w:rPr>
          <w:rFonts w:eastAsiaTheme="minorEastAsia"/>
          <w:noProof/>
        </w:rPr>
      </w:pPr>
      <w:hyperlink w:anchor="_Toc523212985" w:history="1">
        <w:r w:rsidR="00DC0CAB" w:rsidRPr="000C4589">
          <w:rPr>
            <w:rStyle w:val="Hyperlink"/>
            <w:rFonts w:ascii="Times New Roman" w:hAnsi="Times New Roman" w:cs="Times New Roman"/>
            <w:noProof/>
          </w:rPr>
          <w:t>Table 3. 12: User_role</w:t>
        </w:r>
        <w:r w:rsidR="00DC0CAB">
          <w:rPr>
            <w:noProof/>
            <w:webHidden/>
          </w:rPr>
          <w:tab/>
        </w:r>
        <w:r w:rsidR="00DC0CAB">
          <w:rPr>
            <w:noProof/>
            <w:webHidden/>
          </w:rPr>
          <w:fldChar w:fldCharType="begin"/>
        </w:r>
        <w:r w:rsidR="00DC0CAB">
          <w:rPr>
            <w:noProof/>
            <w:webHidden/>
          </w:rPr>
          <w:instrText xml:space="preserve"> PAGEREF _Toc523212985 \h </w:instrText>
        </w:r>
        <w:r w:rsidR="00DC0CAB">
          <w:rPr>
            <w:noProof/>
            <w:webHidden/>
          </w:rPr>
        </w:r>
        <w:r w:rsidR="00DC0CAB">
          <w:rPr>
            <w:noProof/>
            <w:webHidden/>
          </w:rPr>
          <w:fldChar w:fldCharType="separate"/>
        </w:r>
        <w:r w:rsidR="00DC0CAB">
          <w:rPr>
            <w:noProof/>
            <w:webHidden/>
          </w:rPr>
          <w:t>25</w:t>
        </w:r>
        <w:r w:rsidR="00DC0CAB">
          <w:rPr>
            <w:noProof/>
            <w:webHidden/>
          </w:rPr>
          <w:fldChar w:fldCharType="end"/>
        </w:r>
      </w:hyperlink>
    </w:p>
    <w:p w:rsidR="00DC0CAB" w:rsidRDefault="00415F08" w:rsidP="00E10EBC">
      <w:pPr>
        <w:pStyle w:val="TableofFigures"/>
        <w:tabs>
          <w:tab w:val="right" w:leader="dot" w:pos="8198"/>
        </w:tabs>
        <w:spacing w:line="360" w:lineRule="auto"/>
        <w:rPr>
          <w:rFonts w:eastAsiaTheme="minorEastAsia"/>
          <w:noProof/>
        </w:rPr>
      </w:pPr>
      <w:hyperlink w:anchor="_Toc523212986" w:history="1">
        <w:r w:rsidR="00DC0CAB" w:rsidRPr="000C4589">
          <w:rPr>
            <w:rStyle w:val="Hyperlink"/>
            <w:rFonts w:ascii="Times New Roman" w:hAnsi="Times New Roman" w:cs="Times New Roman"/>
            <w:noProof/>
          </w:rPr>
          <w:t>Table 3. 13: Weekly</w:t>
        </w:r>
        <w:r w:rsidR="00DC0CAB">
          <w:rPr>
            <w:noProof/>
            <w:webHidden/>
          </w:rPr>
          <w:tab/>
        </w:r>
        <w:r w:rsidR="00DC0CAB">
          <w:rPr>
            <w:noProof/>
            <w:webHidden/>
          </w:rPr>
          <w:fldChar w:fldCharType="begin"/>
        </w:r>
        <w:r w:rsidR="00DC0CAB">
          <w:rPr>
            <w:noProof/>
            <w:webHidden/>
          </w:rPr>
          <w:instrText xml:space="preserve"> PAGEREF _Toc523212986 \h </w:instrText>
        </w:r>
        <w:r w:rsidR="00DC0CAB">
          <w:rPr>
            <w:noProof/>
            <w:webHidden/>
          </w:rPr>
        </w:r>
        <w:r w:rsidR="00DC0CAB">
          <w:rPr>
            <w:noProof/>
            <w:webHidden/>
          </w:rPr>
          <w:fldChar w:fldCharType="separate"/>
        </w:r>
        <w:r w:rsidR="00DC0CAB">
          <w:rPr>
            <w:noProof/>
            <w:webHidden/>
          </w:rPr>
          <w:t>25</w:t>
        </w:r>
        <w:r w:rsidR="00DC0CAB">
          <w:rPr>
            <w:noProof/>
            <w:webHidden/>
          </w:rPr>
          <w:fldChar w:fldCharType="end"/>
        </w:r>
      </w:hyperlink>
    </w:p>
    <w:p w:rsidR="00DC0CAB" w:rsidRPr="00DC0CAB" w:rsidRDefault="00DC0CAB" w:rsidP="00E10EBC">
      <w:pPr>
        <w:spacing w:line="360" w:lineRule="auto"/>
      </w:pPr>
      <w:r>
        <w:fldChar w:fldCharType="end"/>
      </w:r>
    </w:p>
    <w:p w:rsidR="007377C0" w:rsidRPr="007377C0" w:rsidRDefault="007377C0" w:rsidP="007377C0"/>
    <w:p w:rsidR="0008762B" w:rsidRDefault="0008762B" w:rsidP="00924D4B">
      <w:pPr>
        <w:pStyle w:val="Heading1"/>
        <w:spacing w:line="360" w:lineRule="auto"/>
      </w:pPr>
      <w:r>
        <w:br w:type="page"/>
      </w:r>
    </w:p>
    <w:p w:rsidR="00214A61" w:rsidRPr="0008762B" w:rsidRDefault="00D01F4F" w:rsidP="0008762B">
      <w:pPr>
        <w:pStyle w:val="Heading1"/>
        <w:spacing w:line="360" w:lineRule="auto"/>
        <w:jc w:val="center"/>
        <w:rPr>
          <w:rFonts w:ascii="Times New Roman" w:hAnsi="Times New Roman" w:cs="Times New Roman"/>
          <w:b/>
          <w:color w:val="auto"/>
          <w:sz w:val="24"/>
          <w:szCs w:val="24"/>
        </w:rPr>
      </w:pPr>
      <w:bookmarkStart w:id="37" w:name="_Toc525897802"/>
      <w:r w:rsidRPr="0008762B">
        <w:rPr>
          <w:rFonts w:ascii="Times New Roman" w:hAnsi="Times New Roman" w:cs="Times New Roman"/>
          <w:b/>
          <w:color w:val="auto"/>
          <w:sz w:val="24"/>
          <w:szCs w:val="24"/>
        </w:rPr>
        <w:lastRenderedPageBreak/>
        <w:t>ABSTRACT</w:t>
      </w:r>
      <w:bookmarkEnd w:id="37"/>
    </w:p>
    <w:p w:rsidR="00FF0700" w:rsidRDefault="00855BDA" w:rsidP="00F66A7C">
      <w:pPr>
        <w:spacing w:line="480" w:lineRule="auto"/>
        <w:jc w:val="both"/>
        <w:rPr>
          <w:rFonts w:ascii="Times New Roman" w:hAnsi="Times New Roman" w:cs="Times New Roman"/>
          <w:sz w:val="24"/>
          <w:szCs w:val="24"/>
        </w:rPr>
        <w:sectPr w:rsidR="00FF0700" w:rsidSect="000250A0">
          <w:footerReference w:type="default" r:id="rId9"/>
          <w:pgSz w:w="12240" w:h="15840"/>
          <w:pgMar w:top="1440" w:right="1440" w:bottom="1440" w:left="1699" w:header="720" w:footer="720" w:gutter="0"/>
          <w:pgNumType w:fmt="lowerRoman"/>
          <w:cols w:space="720"/>
          <w:docGrid w:linePitch="360"/>
        </w:sectPr>
      </w:pPr>
      <w:r>
        <w:rPr>
          <w:rFonts w:ascii="Times New Roman" w:hAnsi="Times New Roman" w:cs="Times New Roman"/>
          <w:sz w:val="24"/>
          <w:szCs w:val="24"/>
        </w:rPr>
        <w:t xml:space="preserve"> E</w:t>
      </w:r>
      <w:r w:rsidR="004E5D73">
        <w:rPr>
          <w:rFonts w:ascii="Times New Roman" w:hAnsi="Times New Roman" w:cs="Times New Roman"/>
          <w:sz w:val="24"/>
          <w:szCs w:val="24"/>
        </w:rPr>
        <w:t>mployee</w:t>
      </w:r>
      <w:r>
        <w:rPr>
          <w:rFonts w:ascii="Times New Roman" w:hAnsi="Times New Roman" w:cs="Times New Roman"/>
          <w:sz w:val="24"/>
          <w:szCs w:val="24"/>
        </w:rPr>
        <w:t>s</w:t>
      </w:r>
      <w:r w:rsidR="004E5D73">
        <w:rPr>
          <w:rFonts w:ascii="Times New Roman" w:hAnsi="Times New Roman" w:cs="Times New Roman"/>
          <w:sz w:val="24"/>
          <w:szCs w:val="24"/>
        </w:rPr>
        <w:t xml:space="preserve"> daily report is</w:t>
      </w:r>
      <w:r w:rsidR="004E5D73" w:rsidRPr="004F1A93">
        <w:rPr>
          <w:rFonts w:ascii="Times New Roman" w:hAnsi="Times New Roman" w:cs="Times New Roman"/>
          <w:sz w:val="24"/>
          <w:szCs w:val="24"/>
        </w:rPr>
        <w:t xml:space="preserve"> a document prepared </w:t>
      </w:r>
      <w:r>
        <w:rPr>
          <w:rFonts w:ascii="Times New Roman" w:hAnsi="Times New Roman" w:cs="Times New Roman"/>
          <w:sz w:val="24"/>
          <w:szCs w:val="24"/>
        </w:rPr>
        <w:t>by employees for submission</w:t>
      </w:r>
      <w:r w:rsidR="004E5D73">
        <w:rPr>
          <w:rFonts w:ascii="Times New Roman" w:hAnsi="Times New Roman" w:cs="Times New Roman"/>
          <w:sz w:val="24"/>
          <w:szCs w:val="24"/>
        </w:rPr>
        <w:t xml:space="preserve"> to their </w:t>
      </w:r>
      <w:r w:rsidR="004E5D73" w:rsidRPr="004F1A93">
        <w:rPr>
          <w:rFonts w:ascii="Times New Roman" w:hAnsi="Times New Roman" w:cs="Times New Roman"/>
          <w:sz w:val="24"/>
          <w:szCs w:val="24"/>
        </w:rPr>
        <w:t>supervisors</w:t>
      </w:r>
      <w:r w:rsidR="004E5D73">
        <w:rPr>
          <w:rFonts w:ascii="Times New Roman" w:hAnsi="Times New Roman" w:cs="Times New Roman"/>
          <w:sz w:val="24"/>
          <w:szCs w:val="24"/>
        </w:rPr>
        <w:t xml:space="preserve">. </w:t>
      </w:r>
      <w:r w:rsidR="00F944B7">
        <w:rPr>
          <w:rFonts w:ascii="Times New Roman" w:hAnsi="Times New Roman" w:cs="Times New Roman"/>
          <w:sz w:val="24"/>
          <w:szCs w:val="24"/>
        </w:rPr>
        <w:t>This project presents a work on a web-based Employees daily r</w:t>
      </w:r>
      <w:r w:rsidR="004E5D73">
        <w:rPr>
          <w:rFonts w:ascii="Times New Roman" w:hAnsi="Times New Roman" w:cs="Times New Roman"/>
          <w:sz w:val="24"/>
          <w:szCs w:val="24"/>
        </w:rPr>
        <w:t>eport manager for Steits limited</w:t>
      </w:r>
      <w:r w:rsidR="00F944B7">
        <w:rPr>
          <w:rFonts w:ascii="Times New Roman" w:hAnsi="Times New Roman" w:cs="Times New Roman"/>
          <w:sz w:val="24"/>
          <w:szCs w:val="24"/>
        </w:rPr>
        <w:t xml:space="preserve">. </w:t>
      </w:r>
      <w:r w:rsidR="004E5D73">
        <w:rPr>
          <w:rFonts w:ascii="Times New Roman" w:hAnsi="Times New Roman" w:cs="Times New Roman"/>
          <w:sz w:val="24"/>
          <w:szCs w:val="24"/>
        </w:rPr>
        <w:t>The system automates the manual system of reporting employees’ daily activities in the organization. The system is designed using the three tier-architecture, and the architecture design was implemented using the following web technologies: Hypertext Markup Language (HTML), Cascading Style Sheet (CSS) were used for the layering and presentation of the contents to be displayed by the browser</w:t>
      </w:r>
      <w:r w:rsidR="00BD09A3">
        <w:rPr>
          <w:rFonts w:ascii="Times New Roman" w:hAnsi="Times New Roman" w:cs="Times New Roman"/>
          <w:sz w:val="24"/>
          <w:szCs w:val="24"/>
        </w:rPr>
        <w:t xml:space="preserve">, JavaScript and it </w:t>
      </w:r>
      <w:r w:rsidR="004E5D73">
        <w:rPr>
          <w:rFonts w:ascii="Times New Roman" w:hAnsi="Times New Roman" w:cs="Times New Roman"/>
          <w:sz w:val="24"/>
          <w:szCs w:val="24"/>
        </w:rPr>
        <w:t>dependen</w:t>
      </w:r>
      <w:r w:rsidR="00BD09A3">
        <w:rPr>
          <w:rFonts w:ascii="Times New Roman" w:hAnsi="Times New Roman" w:cs="Times New Roman"/>
          <w:sz w:val="24"/>
          <w:szCs w:val="24"/>
        </w:rPr>
        <w:t>t frameworks (Jquery and ajax) were used to achieve interactivity and dynamism between the different pages. PHP was used as the programming language to achieve client-to-server communication and MYSQL was used to implement the database design for proper record management. At the end of design and implementation, the application will manage the daily reports of employees in Stetis Limited.</w:t>
      </w:r>
    </w:p>
    <w:p w:rsidR="00F944B7" w:rsidRDefault="00F944B7" w:rsidP="00F66A7C">
      <w:pPr>
        <w:spacing w:line="480" w:lineRule="auto"/>
        <w:jc w:val="both"/>
        <w:rPr>
          <w:rFonts w:ascii="Times New Roman" w:hAnsi="Times New Roman" w:cs="Times New Roman"/>
          <w:sz w:val="24"/>
          <w:szCs w:val="24"/>
        </w:rPr>
      </w:pPr>
    </w:p>
    <w:p w:rsidR="00491E51" w:rsidRPr="00E63E2E" w:rsidRDefault="00F944B7" w:rsidP="00E63E2E">
      <w:pPr>
        <w:pStyle w:val="Heading1"/>
        <w:spacing w:line="360" w:lineRule="auto"/>
        <w:jc w:val="center"/>
        <w:rPr>
          <w:rFonts w:ascii="Times New Roman" w:hAnsi="Times New Roman" w:cs="Times New Roman"/>
          <w:b/>
          <w:color w:val="auto"/>
          <w:sz w:val="24"/>
          <w:szCs w:val="24"/>
        </w:rPr>
      </w:pPr>
      <w:bookmarkStart w:id="38" w:name="_Toc525897803"/>
      <w:r w:rsidRPr="00E63E2E">
        <w:rPr>
          <w:rFonts w:ascii="Times New Roman" w:hAnsi="Times New Roman" w:cs="Times New Roman"/>
          <w:b/>
          <w:color w:val="auto"/>
          <w:sz w:val="24"/>
          <w:szCs w:val="24"/>
        </w:rPr>
        <w:t>CHAPTER ONE</w:t>
      </w:r>
      <w:bookmarkEnd w:id="38"/>
    </w:p>
    <w:p w:rsidR="00F944B7" w:rsidRPr="00E63E2E" w:rsidRDefault="00F944B7" w:rsidP="00E63E2E">
      <w:pPr>
        <w:pStyle w:val="Heading1"/>
        <w:spacing w:line="360" w:lineRule="auto"/>
        <w:jc w:val="center"/>
        <w:rPr>
          <w:rFonts w:ascii="Times New Roman" w:hAnsi="Times New Roman" w:cs="Times New Roman"/>
          <w:b/>
          <w:color w:val="auto"/>
          <w:sz w:val="24"/>
          <w:szCs w:val="24"/>
        </w:rPr>
      </w:pPr>
      <w:bookmarkStart w:id="39" w:name="_Toc525897804"/>
      <w:r w:rsidRPr="00E63E2E">
        <w:rPr>
          <w:rFonts w:ascii="Times New Roman" w:hAnsi="Times New Roman" w:cs="Times New Roman"/>
          <w:b/>
          <w:color w:val="auto"/>
          <w:sz w:val="24"/>
          <w:szCs w:val="24"/>
        </w:rPr>
        <w:t>INTRODUCTION</w:t>
      </w:r>
      <w:bookmarkEnd w:id="39"/>
    </w:p>
    <w:p w:rsidR="00F944B7" w:rsidRPr="00E63E2E" w:rsidRDefault="00E63E2E" w:rsidP="002F29FD">
      <w:pPr>
        <w:pStyle w:val="Heading2"/>
        <w:spacing w:line="360" w:lineRule="auto"/>
        <w:jc w:val="both"/>
        <w:rPr>
          <w:rFonts w:ascii="Times New Roman" w:hAnsi="Times New Roman" w:cs="Times New Roman"/>
          <w:b/>
          <w:color w:val="auto"/>
          <w:sz w:val="24"/>
          <w:szCs w:val="24"/>
        </w:rPr>
      </w:pPr>
      <w:bookmarkStart w:id="40" w:name="_Toc525897805"/>
      <w:r>
        <w:rPr>
          <w:rFonts w:ascii="Times New Roman" w:hAnsi="Times New Roman" w:cs="Times New Roman"/>
          <w:b/>
          <w:color w:val="auto"/>
          <w:sz w:val="24"/>
          <w:szCs w:val="24"/>
        </w:rPr>
        <w:t xml:space="preserve">1.1 </w:t>
      </w:r>
      <w:r w:rsidR="00C3276F" w:rsidRPr="00E63E2E">
        <w:rPr>
          <w:rFonts w:ascii="Times New Roman" w:hAnsi="Times New Roman" w:cs="Times New Roman"/>
          <w:b/>
          <w:color w:val="auto"/>
          <w:sz w:val="24"/>
          <w:szCs w:val="24"/>
        </w:rPr>
        <w:t>Background of Study</w:t>
      </w:r>
      <w:bookmarkEnd w:id="40"/>
    </w:p>
    <w:p w:rsidR="00966D2D" w:rsidRDefault="004F1A93" w:rsidP="002F29FD">
      <w:pPr>
        <w:spacing w:line="480" w:lineRule="auto"/>
        <w:jc w:val="both"/>
        <w:rPr>
          <w:rFonts w:ascii="Times New Roman" w:hAnsi="Times New Roman" w:cs="Times New Roman"/>
          <w:sz w:val="24"/>
          <w:szCs w:val="24"/>
        </w:rPr>
      </w:pPr>
      <w:r w:rsidRPr="00ED1021">
        <w:rPr>
          <w:rFonts w:ascii="Times New Roman" w:hAnsi="Times New Roman" w:cs="Times New Roman"/>
          <w:sz w:val="24"/>
          <w:szCs w:val="24"/>
        </w:rPr>
        <w:t>The internet is the largest global set of computer communication netw</w:t>
      </w:r>
      <w:r w:rsidR="00966D2D">
        <w:rPr>
          <w:rFonts w:ascii="Times New Roman" w:hAnsi="Times New Roman" w:cs="Times New Roman"/>
          <w:sz w:val="24"/>
          <w:szCs w:val="24"/>
        </w:rPr>
        <w:t xml:space="preserve">ork which </w:t>
      </w:r>
      <w:r>
        <w:rPr>
          <w:rFonts w:ascii="Times New Roman" w:hAnsi="Times New Roman" w:cs="Times New Roman"/>
          <w:sz w:val="24"/>
          <w:szCs w:val="24"/>
        </w:rPr>
        <w:t>renders a whole lot of different transactions from the business, engineering, medicine and to other services that involve our daily life.</w:t>
      </w:r>
      <w:r w:rsidR="00BD09A3">
        <w:rPr>
          <w:rFonts w:ascii="Times New Roman" w:hAnsi="Times New Roman" w:cs="Times New Roman"/>
          <w:sz w:val="24"/>
          <w:szCs w:val="24"/>
        </w:rPr>
        <w:t xml:space="preserve"> </w:t>
      </w:r>
      <w:r w:rsidR="007B22D2" w:rsidRPr="004F1A93">
        <w:rPr>
          <w:rFonts w:ascii="Times New Roman" w:hAnsi="Times New Roman" w:cs="Times New Roman"/>
          <w:sz w:val="24"/>
          <w:szCs w:val="24"/>
        </w:rPr>
        <w:t>A daily report is typically a document prepared by employees to submit to their supervisors</w:t>
      </w:r>
      <w:sdt>
        <w:sdtPr>
          <w:rPr>
            <w:i/>
          </w:rPr>
          <w:id w:val="459996888"/>
          <w:citation/>
        </w:sdtPr>
        <w:sdtEndPr>
          <w:rPr>
            <w:i w:val="0"/>
          </w:rPr>
        </w:sdtEndPr>
        <w:sdtContent>
          <w:r w:rsidR="007B22D2" w:rsidRPr="00204935">
            <w:rPr>
              <w:rFonts w:ascii="Times New Roman" w:hAnsi="Times New Roman" w:cs="Times New Roman"/>
              <w:i/>
            </w:rPr>
            <w:fldChar w:fldCharType="begin"/>
          </w:r>
          <w:r w:rsidR="00991C69" w:rsidRPr="00204935">
            <w:rPr>
              <w:rFonts w:ascii="Times New Roman" w:hAnsi="Times New Roman" w:cs="Times New Roman"/>
              <w:i/>
            </w:rPr>
            <w:instrText xml:space="preserve">CITATION Hea18 \l 1033 </w:instrText>
          </w:r>
          <w:r w:rsidR="007B22D2" w:rsidRPr="00204935">
            <w:rPr>
              <w:rFonts w:ascii="Times New Roman" w:hAnsi="Times New Roman" w:cs="Times New Roman"/>
              <w:i/>
            </w:rPr>
            <w:fldChar w:fldCharType="separate"/>
          </w:r>
          <w:r w:rsidR="00BD1DE6" w:rsidRPr="00204935">
            <w:rPr>
              <w:rFonts w:ascii="Times New Roman" w:hAnsi="Times New Roman" w:cs="Times New Roman"/>
              <w:i/>
              <w:noProof/>
            </w:rPr>
            <w:t xml:space="preserve"> (Skyler, 2018)</w:t>
          </w:r>
          <w:r w:rsidR="007B22D2" w:rsidRPr="00204935">
            <w:rPr>
              <w:rFonts w:ascii="Times New Roman" w:hAnsi="Times New Roman" w:cs="Times New Roman"/>
              <w:i/>
            </w:rPr>
            <w:fldChar w:fldCharType="end"/>
          </w:r>
        </w:sdtContent>
      </w:sdt>
      <w:r w:rsidR="008705B3">
        <w:t xml:space="preserve">. </w:t>
      </w:r>
      <w:r w:rsidR="007B22D2">
        <w:rPr>
          <w:rFonts w:ascii="Times New Roman" w:hAnsi="Times New Roman" w:cs="Times New Roman"/>
          <w:sz w:val="24"/>
          <w:szCs w:val="24"/>
        </w:rPr>
        <w:t>M</w:t>
      </w:r>
      <w:r w:rsidR="00594A1A" w:rsidRPr="00594A1A">
        <w:rPr>
          <w:rFonts w:ascii="Times New Roman" w:hAnsi="Times New Roman" w:cs="Times New Roman"/>
          <w:sz w:val="24"/>
          <w:szCs w:val="24"/>
        </w:rPr>
        <w:t>any companies</w:t>
      </w:r>
      <w:r w:rsidR="007B22D2">
        <w:rPr>
          <w:rFonts w:ascii="Times New Roman" w:hAnsi="Times New Roman" w:cs="Times New Roman"/>
          <w:sz w:val="24"/>
          <w:szCs w:val="24"/>
        </w:rPr>
        <w:t xml:space="preserve"> require their employees to report their daily activities</w:t>
      </w:r>
      <w:r w:rsidR="00594A1A" w:rsidRPr="00594A1A">
        <w:rPr>
          <w:rFonts w:ascii="Times New Roman" w:hAnsi="Times New Roman" w:cs="Times New Roman"/>
          <w:sz w:val="24"/>
          <w:szCs w:val="24"/>
        </w:rPr>
        <w:t xml:space="preserve"> to their super</w:t>
      </w:r>
      <w:r w:rsidR="00594A1A">
        <w:rPr>
          <w:rFonts w:ascii="Times New Roman" w:hAnsi="Times New Roman" w:cs="Times New Roman"/>
          <w:sz w:val="24"/>
          <w:szCs w:val="24"/>
        </w:rPr>
        <w:t>vis</w:t>
      </w:r>
      <w:r w:rsidR="00594A1A" w:rsidRPr="00594A1A">
        <w:rPr>
          <w:rFonts w:ascii="Times New Roman" w:hAnsi="Times New Roman" w:cs="Times New Roman"/>
          <w:sz w:val="24"/>
          <w:szCs w:val="24"/>
        </w:rPr>
        <w:t>or</w:t>
      </w:r>
      <w:r w:rsidR="007B22D2">
        <w:rPr>
          <w:rFonts w:ascii="Times New Roman" w:hAnsi="Times New Roman" w:cs="Times New Roman"/>
          <w:sz w:val="24"/>
          <w:szCs w:val="24"/>
        </w:rPr>
        <w:t>s</w:t>
      </w:r>
      <w:r w:rsidR="00594A1A" w:rsidRPr="00594A1A">
        <w:rPr>
          <w:rFonts w:ascii="Times New Roman" w:hAnsi="Times New Roman" w:cs="Times New Roman"/>
          <w:sz w:val="24"/>
          <w:szCs w:val="24"/>
        </w:rPr>
        <w:t xml:space="preserve"> either daily, weekly or monthly depending on the company’s policies. All these reports are verified or acknowledged by the manager and graded based on the employee’s performance.</w:t>
      </w:r>
      <w:r w:rsidR="00974091">
        <w:rPr>
          <w:rFonts w:ascii="Times New Roman" w:hAnsi="Times New Roman" w:cs="Times New Roman"/>
          <w:sz w:val="24"/>
          <w:szCs w:val="24"/>
        </w:rPr>
        <w:t xml:space="preserve"> </w:t>
      </w:r>
      <w:r w:rsidR="007B22D2">
        <w:rPr>
          <w:rFonts w:ascii="Times New Roman" w:hAnsi="Times New Roman" w:cs="Times New Roman"/>
          <w:sz w:val="24"/>
          <w:szCs w:val="24"/>
        </w:rPr>
        <w:t>The company may provide a template</w:t>
      </w:r>
      <w:r w:rsidR="00637A46">
        <w:rPr>
          <w:rFonts w:ascii="Times New Roman" w:hAnsi="Times New Roman" w:cs="Times New Roman"/>
          <w:sz w:val="24"/>
          <w:szCs w:val="24"/>
        </w:rPr>
        <w:t xml:space="preserve"> in a form of excel sheet or Microsoft file</w:t>
      </w:r>
      <w:r w:rsidR="007B22D2">
        <w:rPr>
          <w:rFonts w:ascii="Times New Roman" w:hAnsi="Times New Roman" w:cs="Times New Roman"/>
          <w:sz w:val="24"/>
          <w:szCs w:val="24"/>
        </w:rPr>
        <w:t xml:space="preserve"> for their employees to fill-up to give information abou</w:t>
      </w:r>
      <w:r w:rsidR="00974091">
        <w:rPr>
          <w:rFonts w:ascii="Times New Roman" w:hAnsi="Times New Roman" w:cs="Times New Roman"/>
          <w:sz w:val="24"/>
          <w:szCs w:val="24"/>
        </w:rPr>
        <w:t>t their daily activities.</w:t>
      </w:r>
    </w:p>
    <w:p w:rsidR="007B22D2" w:rsidRPr="00204935" w:rsidRDefault="008705B3" w:rsidP="002F29FD">
      <w:pPr>
        <w:spacing w:line="480" w:lineRule="auto"/>
        <w:jc w:val="both"/>
        <w:rPr>
          <w:rFonts w:ascii="Times New Roman" w:hAnsi="Times New Roman" w:cs="Times New Roman"/>
          <w:i/>
        </w:rPr>
      </w:pPr>
      <w:r w:rsidRPr="004F1A93">
        <w:rPr>
          <w:rFonts w:ascii="Times New Roman" w:hAnsi="Times New Roman" w:cs="Times New Roman"/>
          <w:sz w:val="24"/>
          <w:szCs w:val="24"/>
        </w:rPr>
        <w:t>A standard</w:t>
      </w:r>
      <w:r>
        <w:rPr>
          <w:rFonts w:ascii="Times New Roman" w:hAnsi="Times New Roman" w:cs="Times New Roman"/>
          <w:sz w:val="24"/>
          <w:szCs w:val="24"/>
        </w:rPr>
        <w:t xml:space="preserve"> employees’</w:t>
      </w:r>
      <w:r w:rsidRPr="004F1A93">
        <w:rPr>
          <w:rFonts w:ascii="Times New Roman" w:hAnsi="Times New Roman" w:cs="Times New Roman"/>
          <w:sz w:val="24"/>
          <w:szCs w:val="24"/>
        </w:rPr>
        <w:t xml:space="preserve"> report contains details on how they spent thei</w:t>
      </w:r>
      <w:r>
        <w:rPr>
          <w:rFonts w:ascii="Times New Roman" w:hAnsi="Times New Roman" w:cs="Times New Roman"/>
          <w:sz w:val="24"/>
          <w:szCs w:val="24"/>
        </w:rPr>
        <w:t xml:space="preserve">r work day, including </w:t>
      </w:r>
      <w:r w:rsidRPr="004F1A93">
        <w:rPr>
          <w:rFonts w:ascii="Times New Roman" w:hAnsi="Times New Roman" w:cs="Times New Roman"/>
          <w:sz w:val="24"/>
          <w:szCs w:val="24"/>
        </w:rPr>
        <w:t>achievement</w:t>
      </w:r>
      <w:r>
        <w:rPr>
          <w:rFonts w:ascii="Times New Roman" w:hAnsi="Times New Roman" w:cs="Times New Roman"/>
          <w:sz w:val="24"/>
          <w:szCs w:val="24"/>
        </w:rPr>
        <w:t>s</w:t>
      </w:r>
      <w:r w:rsidRPr="004F1A93">
        <w:rPr>
          <w:rFonts w:ascii="Times New Roman" w:hAnsi="Times New Roman" w:cs="Times New Roman"/>
          <w:sz w:val="24"/>
          <w:szCs w:val="24"/>
        </w:rPr>
        <w:t xml:space="preserve"> or challenges they encountered. If a particular project is underway, the daily report serves the purpose of updating the supervisor on the project status.</w:t>
      </w:r>
      <w:r>
        <w:rPr>
          <w:rFonts w:ascii="Times New Roman" w:hAnsi="Times New Roman" w:cs="Times New Roman"/>
          <w:sz w:val="24"/>
          <w:szCs w:val="24"/>
        </w:rPr>
        <w:t xml:space="preserve"> </w:t>
      </w:r>
      <w:r w:rsidR="00974091">
        <w:rPr>
          <w:rFonts w:ascii="Times New Roman" w:hAnsi="Times New Roman" w:cs="Times New Roman"/>
          <w:sz w:val="24"/>
          <w:szCs w:val="24"/>
        </w:rPr>
        <w:t>There</w:t>
      </w:r>
      <w:r w:rsidR="007B22D2">
        <w:rPr>
          <w:rFonts w:ascii="Times New Roman" w:hAnsi="Times New Roman" w:cs="Times New Roman"/>
          <w:sz w:val="24"/>
          <w:szCs w:val="24"/>
        </w:rPr>
        <w:t xml:space="preserve"> </w:t>
      </w:r>
      <w:r w:rsidR="00974091">
        <w:rPr>
          <w:rFonts w:ascii="Times New Roman" w:hAnsi="Times New Roman" w:cs="Times New Roman"/>
          <w:sz w:val="24"/>
          <w:szCs w:val="24"/>
        </w:rPr>
        <w:t>are numerous ways</w:t>
      </w:r>
      <w:r w:rsidR="007B22D2">
        <w:rPr>
          <w:rFonts w:ascii="Times New Roman" w:hAnsi="Times New Roman" w:cs="Times New Roman"/>
          <w:sz w:val="24"/>
          <w:szCs w:val="24"/>
        </w:rPr>
        <w:t xml:space="preserve"> of creating and maintaining an employee’s da</w:t>
      </w:r>
      <w:r w:rsidR="00974091">
        <w:rPr>
          <w:rFonts w:ascii="Times New Roman" w:hAnsi="Times New Roman" w:cs="Times New Roman"/>
          <w:sz w:val="24"/>
          <w:szCs w:val="24"/>
        </w:rPr>
        <w:t>ily report. This may</w:t>
      </w:r>
      <w:r w:rsidR="007B22D2">
        <w:rPr>
          <w:rFonts w:ascii="Times New Roman" w:hAnsi="Times New Roman" w:cs="Times New Roman"/>
          <w:sz w:val="24"/>
          <w:szCs w:val="24"/>
        </w:rPr>
        <w:t xml:space="preserve"> be through the manual process of using a logbook that the manger can check from time to time. It can also be a single documentation per day which can be compiled in a physical folder and submitted to the manager manually or sent electronically via email</w:t>
      </w:r>
      <w:sdt>
        <w:sdtPr>
          <w:rPr>
            <w:rFonts w:ascii="Times New Roman" w:hAnsi="Times New Roman" w:cs="Times New Roman"/>
            <w:sz w:val="24"/>
            <w:szCs w:val="24"/>
          </w:rPr>
          <w:id w:val="-1249197221"/>
          <w:citation/>
        </w:sdtPr>
        <w:sdtEndPr>
          <w:rPr>
            <w:i/>
            <w:sz w:val="22"/>
            <w:szCs w:val="22"/>
          </w:rPr>
        </w:sdtEndPr>
        <w:sdtContent>
          <w:r w:rsidR="00974091" w:rsidRPr="00204935">
            <w:rPr>
              <w:rFonts w:ascii="Times New Roman" w:hAnsi="Times New Roman" w:cs="Times New Roman"/>
              <w:i/>
            </w:rPr>
            <w:fldChar w:fldCharType="begin"/>
          </w:r>
          <w:r w:rsidR="00974091" w:rsidRPr="00204935">
            <w:rPr>
              <w:rFonts w:ascii="Times New Roman" w:hAnsi="Times New Roman" w:cs="Times New Roman"/>
              <w:i/>
            </w:rPr>
            <w:instrText xml:space="preserve"> CITATION sta \l 1033 </w:instrText>
          </w:r>
          <w:r w:rsidR="00974091" w:rsidRPr="00204935">
            <w:rPr>
              <w:rFonts w:ascii="Times New Roman" w:hAnsi="Times New Roman" w:cs="Times New Roman"/>
              <w:i/>
            </w:rPr>
            <w:fldChar w:fldCharType="separate"/>
          </w:r>
          <w:r w:rsidR="00BD1DE6" w:rsidRPr="00204935">
            <w:rPr>
              <w:rFonts w:ascii="Times New Roman" w:hAnsi="Times New Roman" w:cs="Times New Roman"/>
              <w:i/>
              <w:noProof/>
            </w:rPr>
            <w:t xml:space="preserve"> (status, 2017)</w:t>
          </w:r>
          <w:r w:rsidR="00974091" w:rsidRPr="00204935">
            <w:rPr>
              <w:rFonts w:ascii="Times New Roman" w:hAnsi="Times New Roman" w:cs="Times New Roman"/>
              <w:i/>
            </w:rPr>
            <w:fldChar w:fldCharType="end"/>
          </w:r>
        </w:sdtContent>
      </w:sdt>
      <w:r w:rsidR="007B22D2" w:rsidRPr="00204935">
        <w:rPr>
          <w:rFonts w:ascii="Times New Roman" w:hAnsi="Times New Roman" w:cs="Times New Roman"/>
          <w:i/>
        </w:rPr>
        <w:t>.</w:t>
      </w:r>
    </w:p>
    <w:p w:rsidR="00974091" w:rsidRDefault="007B22D2"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The ideal reason for the daily documentation of the employees’ daily accomplishment by a company is to see the progress of each employee and their contribution towards the company’s goals. It also helps the employee to see his/her performance and contributions to the overall progress of a team work or project and also get to appreciate other team members’ contributions.</w:t>
      </w:r>
    </w:p>
    <w:p w:rsidR="00974091" w:rsidRPr="00DA7458" w:rsidRDefault="00DA7458" w:rsidP="002F29FD">
      <w:pPr>
        <w:pStyle w:val="Heading2"/>
        <w:spacing w:line="360" w:lineRule="auto"/>
        <w:jc w:val="both"/>
        <w:rPr>
          <w:rFonts w:ascii="Times New Roman" w:hAnsi="Times New Roman" w:cs="Times New Roman"/>
          <w:b/>
          <w:color w:val="auto"/>
          <w:sz w:val="24"/>
          <w:szCs w:val="24"/>
        </w:rPr>
      </w:pPr>
      <w:bookmarkStart w:id="41" w:name="_Toc525897806"/>
      <w:r w:rsidRPr="00DA7458">
        <w:rPr>
          <w:rFonts w:ascii="Times New Roman" w:hAnsi="Times New Roman" w:cs="Times New Roman"/>
          <w:b/>
          <w:color w:val="auto"/>
          <w:sz w:val="24"/>
          <w:szCs w:val="24"/>
        </w:rPr>
        <w:lastRenderedPageBreak/>
        <w:t xml:space="preserve">1.2 </w:t>
      </w:r>
      <w:r w:rsidR="00C3276F" w:rsidRPr="00DA7458">
        <w:rPr>
          <w:rFonts w:ascii="Times New Roman" w:hAnsi="Times New Roman" w:cs="Times New Roman"/>
          <w:b/>
          <w:color w:val="auto"/>
          <w:sz w:val="24"/>
          <w:szCs w:val="24"/>
        </w:rPr>
        <w:t>Problem statement</w:t>
      </w:r>
      <w:bookmarkEnd w:id="41"/>
    </w:p>
    <w:p w:rsidR="00C3276F" w:rsidRDefault="008B6F2B"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It</w:t>
      </w:r>
      <w:r w:rsidR="00966D2D">
        <w:rPr>
          <w:rFonts w:ascii="Times New Roman" w:hAnsi="Times New Roman" w:cs="Times New Roman"/>
          <w:sz w:val="24"/>
          <w:szCs w:val="24"/>
        </w:rPr>
        <w:t xml:space="preserve"> has been </w:t>
      </w:r>
      <w:r>
        <w:rPr>
          <w:rFonts w:ascii="Times New Roman" w:hAnsi="Times New Roman" w:cs="Times New Roman"/>
          <w:sz w:val="24"/>
          <w:szCs w:val="24"/>
        </w:rPr>
        <w:t xml:space="preserve">observed that there are many problems </w:t>
      </w:r>
      <w:r w:rsidR="00974091" w:rsidRPr="00974091">
        <w:rPr>
          <w:rFonts w:ascii="Times New Roman" w:hAnsi="Times New Roman" w:cs="Times New Roman"/>
          <w:sz w:val="24"/>
          <w:szCs w:val="24"/>
        </w:rPr>
        <w:t>associated with the manual process of using the logbook to report daily activities by the emplo</w:t>
      </w:r>
      <w:r>
        <w:rPr>
          <w:rFonts w:ascii="Times New Roman" w:hAnsi="Times New Roman" w:cs="Times New Roman"/>
          <w:sz w:val="24"/>
          <w:szCs w:val="24"/>
        </w:rPr>
        <w:t>yees in an office. These include</w:t>
      </w:r>
      <w:r w:rsidR="00D4407A">
        <w:rPr>
          <w:rFonts w:ascii="Times New Roman" w:hAnsi="Times New Roman" w:cs="Times New Roman"/>
          <w:sz w:val="24"/>
          <w:szCs w:val="24"/>
        </w:rPr>
        <w:t>s</w:t>
      </w:r>
      <w:r w:rsidR="00966D2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974091" w:rsidRPr="00974091">
        <w:rPr>
          <w:rFonts w:ascii="Times New Roman" w:hAnsi="Times New Roman" w:cs="Times New Roman"/>
          <w:sz w:val="24"/>
          <w:szCs w:val="24"/>
        </w:rPr>
        <w:t>problem</w:t>
      </w:r>
      <w:r>
        <w:rPr>
          <w:rFonts w:ascii="Times New Roman" w:hAnsi="Times New Roman" w:cs="Times New Roman"/>
          <w:sz w:val="24"/>
          <w:szCs w:val="24"/>
        </w:rPr>
        <w:t>s</w:t>
      </w:r>
      <w:r w:rsidR="00974091" w:rsidRPr="00974091">
        <w:rPr>
          <w:rFonts w:ascii="Times New Roman" w:hAnsi="Times New Roman" w:cs="Times New Roman"/>
          <w:sz w:val="24"/>
          <w:szCs w:val="24"/>
        </w:rPr>
        <w:t xml:space="preserve"> of late re</w:t>
      </w:r>
      <w:r>
        <w:rPr>
          <w:rFonts w:ascii="Times New Roman" w:hAnsi="Times New Roman" w:cs="Times New Roman"/>
          <w:sz w:val="24"/>
          <w:szCs w:val="24"/>
        </w:rPr>
        <w:t>view</w:t>
      </w:r>
      <w:r w:rsidR="00966D2D">
        <w:rPr>
          <w:rFonts w:ascii="Times New Roman" w:hAnsi="Times New Roman" w:cs="Times New Roman"/>
          <w:sz w:val="24"/>
          <w:szCs w:val="24"/>
        </w:rPr>
        <w:t xml:space="preserve"> of the report</w:t>
      </w:r>
      <w:r>
        <w:rPr>
          <w:rFonts w:ascii="Times New Roman" w:hAnsi="Times New Roman" w:cs="Times New Roman"/>
          <w:sz w:val="24"/>
          <w:szCs w:val="24"/>
        </w:rPr>
        <w:t xml:space="preserve"> by the supervisor</w:t>
      </w:r>
      <w:r w:rsidR="00966D2D">
        <w:rPr>
          <w:rFonts w:ascii="Times New Roman" w:hAnsi="Times New Roman" w:cs="Times New Roman"/>
          <w:sz w:val="24"/>
          <w:szCs w:val="24"/>
        </w:rPr>
        <w:t xml:space="preserve"> due to the fact that t</w:t>
      </w:r>
      <w:r>
        <w:rPr>
          <w:rFonts w:ascii="Times New Roman" w:hAnsi="Times New Roman" w:cs="Times New Roman"/>
          <w:sz w:val="24"/>
          <w:szCs w:val="24"/>
        </w:rPr>
        <w:t xml:space="preserve">he supervisor may be engaged in some other </w:t>
      </w:r>
      <w:r w:rsidR="00974091" w:rsidRPr="00974091">
        <w:rPr>
          <w:rFonts w:ascii="Times New Roman" w:hAnsi="Times New Roman" w:cs="Times New Roman"/>
          <w:sz w:val="24"/>
          <w:szCs w:val="24"/>
        </w:rPr>
        <w:t xml:space="preserve">activities and may not have time for </w:t>
      </w:r>
      <w:r>
        <w:rPr>
          <w:rFonts w:ascii="Times New Roman" w:hAnsi="Times New Roman" w:cs="Times New Roman"/>
          <w:sz w:val="24"/>
          <w:szCs w:val="24"/>
        </w:rPr>
        <w:t xml:space="preserve">an </w:t>
      </w:r>
      <w:r w:rsidR="00974091" w:rsidRPr="00974091">
        <w:rPr>
          <w:rFonts w:ascii="Times New Roman" w:hAnsi="Times New Roman" w:cs="Times New Roman"/>
          <w:sz w:val="24"/>
          <w:szCs w:val="24"/>
        </w:rPr>
        <w:t>immediate perusal o</w:t>
      </w:r>
      <w:r w:rsidR="00637A46">
        <w:rPr>
          <w:rFonts w:ascii="Times New Roman" w:hAnsi="Times New Roman" w:cs="Times New Roman"/>
          <w:sz w:val="24"/>
          <w:szCs w:val="24"/>
        </w:rPr>
        <w:t xml:space="preserve">f the submitted report. This could </w:t>
      </w:r>
      <w:r w:rsidR="00974091" w:rsidRPr="00974091">
        <w:rPr>
          <w:rFonts w:ascii="Times New Roman" w:hAnsi="Times New Roman" w:cs="Times New Roman"/>
          <w:sz w:val="24"/>
          <w:szCs w:val="24"/>
        </w:rPr>
        <w:t>lead</w:t>
      </w:r>
      <w:r>
        <w:rPr>
          <w:rFonts w:ascii="Times New Roman" w:hAnsi="Times New Roman" w:cs="Times New Roman"/>
          <w:sz w:val="24"/>
          <w:szCs w:val="24"/>
        </w:rPr>
        <w:t xml:space="preserve"> to delay in employee</w:t>
      </w:r>
      <w:r w:rsidR="00637A46">
        <w:rPr>
          <w:rFonts w:ascii="Times New Roman" w:hAnsi="Times New Roman" w:cs="Times New Roman"/>
          <w:sz w:val="24"/>
          <w:szCs w:val="24"/>
        </w:rPr>
        <w:t>’s</w:t>
      </w:r>
      <w:r>
        <w:rPr>
          <w:rFonts w:ascii="Times New Roman" w:hAnsi="Times New Roman" w:cs="Times New Roman"/>
          <w:sz w:val="24"/>
          <w:szCs w:val="24"/>
        </w:rPr>
        <w:t xml:space="preserve"> work if </w:t>
      </w:r>
      <w:r w:rsidR="00974091" w:rsidRPr="00974091">
        <w:rPr>
          <w:rFonts w:ascii="Times New Roman" w:hAnsi="Times New Roman" w:cs="Times New Roman"/>
          <w:sz w:val="24"/>
          <w:szCs w:val="24"/>
        </w:rPr>
        <w:t xml:space="preserve">there is an urgent action pointed out by the employee that need </w:t>
      </w:r>
      <w:r>
        <w:rPr>
          <w:rFonts w:ascii="Times New Roman" w:hAnsi="Times New Roman" w:cs="Times New Roman"/>
          <w:sz w:val="24"/>
          <w:szCs w:val="24"/>
        </w:rPr>
        <w:t xml:space="preserve">an immediate attention of the supervisor. Other </w:t>
      </w:r>
      <w:r w:rsidR="00974091" w:rsidRPr="00974091">
        <w:rPr>
          <w:rFonts w:ascii="Times New Roman" w:hAnsi="Times New Roman" w:cs="Times New Roman"/>
          <w:sz w:val="24"/>
          <w:szCs w:val="24"/>
        </w:rPr>
        <w:t>problem</w:t>
      </w:r>
      <w:r>
        <w:rPr>
          <w:rFonts w:ascii="Times New Roman" w:hAnsi="Times New Roman" w:cs="Times New Roman"/>
          <w:sz w:val="24"/>
          <w:szCs w:val="24"/>
        </w:rPr>
        <w:t xml:space="preserve">s include </w:t>
      </w:r>
      <w:r w:rsidR="00974091" w:rsidRPr="00974091">
        <w:rPr>
          <w:rFonts w:ascii="Times New Roman" w:hAnsi="Times New Roman" w:cs="Times New Roman"/>
          <w:sz w:val="24"/>
          <w:szCs w:val="24"/>
        </w:rPr>
        <w:t>loss of records due to natural disaster s</w:t>
      </w:r>
      <w:r w:rsidR="00966D2D">
        <w:rPr>
          <w:rFonts w:ascii="Times New Roman" w:hAnsi="Times New Roman" w:cs="Times New Roman"/>
          <w:sz w:val="24"/>
          <w:szCs w:val="24"/>
        </w:rPr>
        <w:t>uch as fire outbreak, floods and others</w:t>
      </w:r>
      <w:r w:rsidR="00974091" w:rsidRPr="00974091">
        <w:rPr>
          <w:rFonts w:ascii="Times New Roman" w:hAnsi="Times New Roman" w:cs="Times New Roman"/>
          <w:sz w:val="24"/>
          <w:szCs w:val="24"/>
        </w:rPr>
        <w:t>.</w:t>
      </w:r>
    </w:p>
    <w:p w:rsidR="00637A46" w:rsidRDefault="00637A46"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This</w:t>
      </w:r>
      <w:r w:rsidR="00D4407A">
        <w:rPr>
          <w:rFonts w:ascii="Times New Roman" w:hAnsi="Times New Roman" w:cs="Times New Roman"/>
          <w:sz w:val="24"/>
          <w:szCs w:val="24"/>
        </w:rPr>
        <w:t xml:space="preserve"> application </w:t>
      </w:r>
      <w:r>
        <w:rPr>
          <w:rFonts w:ascii="Times New Roman" w:hAnsi="Times New Roman" w:cs="Times New Roman"/>
          <w:sz w:val="24"/>
          <w:szCs w:val="24"/>
        </w:rPr>
        <w:t>is design</w:t>
      </w:r>
      <w:r w:rsidR="00D4407A">
        <w:rPr>
          <w:rFonts w:ascii="Times New Roman" w:hAnsi="Times New Roman" w:cs="Times New Roman"/>
          <w:sz w:val="24"/>
          <w:szCs w:val="24"/>
        </w:rPr>
        <w:t>ed</w:t>
      </w:r>
      <w:r>
        <w:rPr>
          <w:rFonts w:ascii="Times New Roman" w:hAnsi="Times New Roman" w:cs="Times New Roman"/>
          <w:sz w:val="24"/>
          <w:szCs w:val="24"/>
        </w:rPr>
        <w:t xml:space="preserve"> to provide solutions to the pr</w:t>
      </w:r>
      <w:r w:rsidR="00D4407A">
        <w:rPr>
          <w:rFonts w:ascii="Times New Roman" w:hAnsi="Times New Roman" w:cs="Times New Roman"/>
          <w:sz w:val="24"/>
          <w:szCs w:val="24"/>
        </w:rPr>
        <w:t>oblems</w:t>
      </w:r>
      <w:r w:rsidR="00B10EC0">
        <w:rPr>
          <w:rFonts w:ascii="Times New Roman" w:hAnsi="Times New Roman" w:cs="Times New Roman"/>
          <w:sz w:val="24"/>
          <w:szCs w:val="24"/>
        </w:rPr>
        <w:t xml:space="preserve"> of the manual process of reporting daily activities</w:t>
      </w:r>
      <w:r w:rsidR="00D4407A">
        <w:rPr>
          <w:rFonts w:ascii="Times New Roman" w:hAnsi="Times New Roman" w:cs="Times New Roman"/>
          <w:sz w:val="24"/>
          <w:szCs w:val="24"/>
        </w:rPr>
        <w:t xml:space="preserve"> and </w:t>
      </w:r>
      <w:r w:rsidR="00B10EC0">
        <w:rPr>
          <w:rFonts w:ascii="Times New Roman" w:hAnsi="Times New Roman" w:cs="Times New Roman"/>
          <w:sz w:val="24"/>
          <w:szCs w:val="24"/>
        </w:rPr>
        <w:t xml:space="preserve">to </w:t>
      </w:r>
      <w:r w:rsidR="00D4407A">
        <w:rPr>
          <w:rFonts w:ascii="Times New Roman" w:hAnsi="Times New Roman" w:cs="Times New Roman"/>
          <w:sz w:val="24"/>
          <w:szCs w:val="24"/>
        </w:rPr>
        <w:t>give an employee</w:t>
      </w:r>
      <w:r w:rsidR="00966D2D">
        <w:rPr>
          <w:rFonts w:ascii="Times New Roman" w:hAnsi="Times New Roman" w:cs="Times New Roman"/>
          <w:sz w:val="24"/>
          <w:szCs w:val="24"/>
        </w:rPr>
        <w:t xml:space="preserve"> an access</w:t>
      </w:r>
      <w:r w:rsidR="00D4407A">
        <w:rPr>
          <w:rFonts w:ascii="Times New Roman" w:hAnsi="Times New Roman" w:cs="Times New Roman"/>
          <w:sz w:val="24"/>
          <w:szCs w:val="24"/>
        </w:rPr>
        <w:t xml:space="preserve"> control</w:t>
      </w:r>
      <w:r w:rsidR="002D4358">
        <w:rPr>
          <w:rFonts w:ascii="Times New Roman" w:hAnsi="Times New Roman" w:cs="Times New Roman"/>
          <w:sz w:val="24"/>
          <w:szCs w:val="24"/>
        </w:rPr>
        <w:t xml:space="preserve"> to</w:t>
      </w:r>
      <w:r w:rsidR="00866DCE">
        <w:rPr>
          <w:rFonts w:ascii="Times New Roman" w:hAnsi="Times New Roman" w:cs="Times New Roman"/>
          <w:sz w:val="24"/>
          <w:szCs w:val="24"/>
        </w:rPr>
        <w:t xml:space="preserve"> </w:t>
      </w:r>
      <w:r w:rsidR="00D4407A">
        <w:rPr>
          <w:rFonts w:ascii="Times New Roman" w:hAnsi="Times New Roman" w:cs="Times New Roman"/>
          <w:sz w:val="24"/>
          <w:szCs w:val="24"/>
        </w:rPr>
        <w:t>his/her report</w:t>
      </w:r>
      <w:r w:rsidR="00C441C9">
        <w:rPr>
          <w:rFonts w:ascii="Times New Roman" w:hAnsi="Times New Roman" w:cs="Times New Roman"/>
          <w:sz w:val="24"/>
          <w:szCs w:val="24"/>
        </w:rPr>
        <w:t>s. It</w:t>
      </w:r>
      <w:r w:rsidR="00D4407A">
        <w:rPr>
          <w:rFonts w:ascii="Times New Roman" w:hAnsi="Times New Roman" w:cs="Times New Roman"/>
          <w:sz w:val="24"/>
          <w:szCs w:val="24"/>
        </w:rPr>
        <w:t xml:space="preserve"> also </w:t>
      </w:r>
      <w:r w:rsidR="00C441C9">
        <w:rPr>
          <w:rFonts w:ascii="Times New Roman" w:hAnsi="Times New Roman" w:cs="Times New Roman"/>
          <w:sz w:val="24"/>
          <w:szCs w:val="24"/>
        </w:rPr>
        <w:t>provides</w:t>
      </w:r>
      <w:r w:rsidR="00D4407A">
        <w:rPr>
          <w:rFonts w:ascii="Times New Roman" w:hAnsi="Times New Roman" w:cs="Times New Roman"/>
          <w:sz w:val="24"/>
          <w:szCs w:val="24"/>
        </w:rPr>
        <w:t xml:space="preserve"> a medium for</w:t>
      </w:r>
      <w:r w:rsidR="00C441C9">
        <w:rPr>
          <w:rFonts w:ascii="Times New Roman" w:hAnsi="Times New Roman" w:cs="Times New Roman"/>
          <w:sz w:val="24"/>
          <w:szCs w:val="24"/>
        </w:rPr>
        <w:t xml:space="preserve"> supervisors to assign </w:t>
      </w:r>
      <w:r w:rsidR="00866DCE">
        <w:rPr>
          <w:rFonts w:ascii="Times New Roman" w:hAnsi="Times New Roman" w:cs="Times New Roman"/>
          <w:sz w:val="24"/>
          <w:szCs w:val="24"/>
        </w:rPr>
        <w:t xml:space="preserve">a task for to </w:t>
      </w:r>
      <w:r w:rsidR="00C441C9">
        <w:rPr>
          <w:rFonts w:ascii="Times New Roman" w:hAnsi="Times New Roman" w:cs="Times New Roman"/>
          <w:sz w:val="24"/>
          <w:szCs w:val="24"/>
        </w:rPr>
        <w:t>employees and also review tasks or reports su</w:t>
      </w:r>
      <w:r w:rsidR="00866DCE">
        <w:rPr>
          <w:rFonts w:ascii="Times New Roman" w:hAnsi="Times New Roman" w:cs="Times New Roman"/>
          <w:sz w:val="24"/>
          <w:szCs w:val="24"/>
        </w:rPr>
        <w:t>bmitted to them</w:t>
      </w:r>
      <w:r w:rsidR="00C441C9">
        <w:rPr>
          <w:rFonts w:ascii="Times New Roman" w:hAnsi="Times New Roman" w:cs="Times New Roman"/>
          <w:sz w:val="24"/>
          <w:szCs w:val="24"/>
        </w:rPr>
        <w:t>.</w:t>
      </w:r>
    </w:p>
    <w:p w:rsidR="005C7B2D" w:rsidRPr="00DA7458" w:rsidRDefault="00DA7458" w:rsidP="002F29FD">
      <w:pPr>
        <w:pStyle w:val="Heading2"/>
        <w:spacing w:line="360" w:lineRule="auto"/>
        <w:jc w:val="both"/>
        <w:rPr>
          <w:rFonts w:ascii="Times New Roman" w:hAnsi="Times New Roman" w:cs="Times New Roman"/>
          <w:b/>
          <w:color w:val="auto"/>
          <w:sz w:val="24"/>
          <w:szCs w:val="24"/>
        </w:rPr>
      </w:pPr>
      <w:bookmarkStart w:id="42" w:name="_Toc525897807"/>
      <w:r>
        <w:rPr>
          <w:rFonts w:ascii="Times New Roman" w:hAnsi="Times New Roman" w:cs="Times New Roman"/>
          <w:b/>
          <w:color w:val="auto"/>
          <w:sz w:val="24"/>
          <w:szCs w:val="24"/>
        </w:rPr>
        <w:t xml:space="preserve">1.3 </w:t>
      </w:r>
      <w:r w:rsidR="00C3276F" w:rsidRPr="00DA7458">
        <w:rPr>
          <w:rFonts w:ascii="Times New Roman" w:hAnsi="Times New Roman" w:cs="Times New Roman"/>
          <w:b/>
          <w:color w:val="auto"/>
          <w:sz w:val="24"/>
          <w:szCs w:val="24"/>
        </w:rPr>
        <w:t>Motivation</w:t>
      </w:r>
      <w:bookmarkEnd w:id="42"/>
    </w:p>
    <w:p w:rsidR="005C7B2D" w:rsidRDefault="005C7B2D"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Seeing the way t</w:t>
      </w:r>
      <w:r w:rsidRPr="00EE405F">
        <w:rPr>
          <w:rFonts w:ascii="Times New Roman" w:hAnsi="Times New Roman" w:cs="Times New Roman"/>
          <w:sz w:val="24"/>
          <w:szCs w:val="24"/>
        </w:rPr>
        <w:t>echnology</w:t>
      </w:r>
      <w:r>
        <w:rPr>
          <w:rFonts w:ascii="Times New Roman" w:hAnsi="Times New Roman" w:cs="Times New Roman"/>
          <w:sz w:val="24"/>
          <w:szCs w:val="24"/>
        </w:rPr>
        <w:t xml:space="preserve"> has </w:t>
      </w:r>
      <w:r w:rsidR="00C441C9">
        <w:rPr>
          <w:rFonts w:ascii="Times New Roman" w:hAnsi="Times New Roman" w:cs="Times New Roman"/>
          <w:sz w:val="24"/>
          <w:szCs w:val="24"/>
        </w:rPr>
        <w:t>impacted</w:t>
      </w:r>
      <w:r>
        <w:rPr>
          <w:rFonts w:ascii="Times New Roman" w:hAnsi="Times New Roman" w:cs="Times New Roman"/>
          <w:sz w:val="24"/>
          <w:szCs w:val="24"/>
        </w:rPr>
        <w:t xml:space="preserve"> all </w:t>
      </w:r>
      <w:r w:rsidR="00630576">
        <w:rPr>
          <w:rFonts w:ascii="Times New Roman" w:hAnsi="Times New Roman" w:cs="Times New Roman"/>
          <w:sz w:val="24"/>
          <w:szCs w:val="24"/>
        </w:rPr>
        <w:t>aspects of human endeavor like b</w:t>
      </w:r>
      <w:r>
        <w:rPr>
          <w:rFonts w:ascii="Times New Roman" w:hAnsi="Times New Roman" w:cs="Times New Roman"/>
          <w:sz w:val="24"/>
          <w:szCs w:val="24"/>
        </w:rPr>
        <w:t>usine</w:t>
      </w:r>
      <w:r w:rsidR="00630576">
        <w:rPr>
          <w:rFonts w:ascii="Times New Roman" w:hAnsi="Times New Roman" w:cs="Times New Roman"/>
          <w:sz w:val="24"/>
          <w:szCs w:val="24"/>
        </w:rPr>
        <w:t>ss, engineering, m</w:t>
      </w:r>
      <w:r w:rsidR="00B10EC0">
        <w:rPr>
          <w:rFonts w:ascii="Times New Roman" w:hAnsi="Times New Roman" w:cs="Times New Roman"/>
          <w:sz w:val="24"/>
          <w:szCs w:val="24"/>
        </w:rPr>
        <w:t>edicine and</w:t>
      </w:r>
      <w:r w:rsidR="00630576">
        <w:rPr>
          <w:rFonts w:ascii="Times New Roman" w:hAnsi="Times New Roman" w:cs="Times New Roman"/>
          <w:sz w:val="24"/>
          <w:szCs w:val="24"/>
        </w:rPr>
        <w:t xml:space="preserve"> </w:t>
      </w:r>
      <w:r w:rsidR="00B10EC0">
        <w:rPr>
          <w:rFonts w:ascii="Times New Roman" w:hAnsi="Times New Roman" w:cs="Times New Roman"/>
          <w:sz w:val="24"/>
          <w:szCs w:val="24"/>
        </w:rPr>
        <w:t>other aspects of life,</w:t>
      </w:r>
      <w:r>
        <w:rPr>
          <w:rFonts w:ascii="Times New Roman" w:hAnsi="Times New Roman" w:cs="Times New Roman"/>
          <w:sz w:val="24"/>
          <w:szCs w:val="24"/>
        </w:rPr>
        <w:t xml:space="preserve"> which made data processing and information exchange faster and more efficient is one of the driving force f</w:t>
      </w:r>
      <w:r w:rsidR="00866DCE">
        <w:rPr>
          <w:rFonts w:ascii="Times New Roman" w:hAnsi="Times New Roman" w:cs="Times New Roman"/>
          <w:sz w:val="24"/>
          <w:szCs w:val="24"/>
        </w:rPr>
        <w:t>or the developing of this application</w:t>
      </w:r>
      <w:r>
        <w:rPr>
          <w:rFonts w:ascii="Times New Roman" w:hAnsi="Times New Roman" w:cs="Times New Roman"/>
          <w:sz w:val="24"/>
          <w:szCs w:val="24"/>
        </w:rPr>
        <w:t>.</w:t>
      </w:r>
    </w:p>
    <w:p w:rsidR="007468C3" w:rsidRDefault="00B10EC0"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66DCE">
        <w:rPr>
          <w:rFonts w:ascii="Times New Roman" w:hAnsi="Times New Roman" w:cs="Times New Roman"/>
          <w:sz w:val="24"/>
          <w:szCs w:val="24"/>
        </w:rPr>
        <w:t>motive for designing this application</w:t>
      </w:r>
      <w:r w:rsidR="007468C3">
        <w:rPr>
          <w:rFonts w:ascii="Times New Roman" w:hAnsi="Times New Roman" w:cs="Times New Roman"/>
          <w:sz w:val="24"/>
          <w:szCs w:val="24"/>
        </w:rPr>
        <w:t xml:space="preserve"> is the desire to </w:t>
      </w:r>
      <w:r>
        <w:rPr>
          <w:rFonts w:ascii="Times New Roman" w:hAnsi="Times New Roman" w:cs="Times New Roman"/>
          <w:sz w:val="24"/>
          <w:szCs w:val="24"/>
        </w:rPr>
        <w:t>solve problems employees face daily in reporting their activities in the organization and so I took advantage</w:t>
      </w:r>
      <w:r w:rsidR="007468C3">
        <w:rPr>
          <w:rFonts w:ascii="Times New Roman" w:hAnsi="Times New Roman" w:cs="Times New Roman"/>
          <w:sz w:val="24"/>
          <w:szCs w:val="24"/>
        </w:rPr>
        <w:t xml:space="preserve"> the internet to build a web-based application that provide an easy and efficient way of managing employees daily reports while tackling the problems of the manual process of writing daily reports by the employee.</w:t>
      </w:r>
    </w:p>
    <w:p w:rsidR="007468C3" w:rsidRPr="00DA7458" w:rsidRDefault="00DA7458" w:rsidP="002F29FD">
      <w:pPr>
        <w:pStyle w:val="Heading2"/>
        <w:spacing w:line="360" w:lineRule="auto"/>
        <w:jc w:val="both"/>
        <w:rPr>
          <w:rFonts w:ascii="Times New Roman" w:hAnsi="Times New Roman" w:cs="Times New Roman"/>
          <w:b/>
          <w:color w:val="auto"/>
          <w:sz w:val="24"/>
          <w:szCs w:val="24"/>
        </w:rPr>
      </w:pPr>
      <w:bookmarkStart w:id="43" w:name="_Toc525897808"/>
      <w:r>
        <w:rPr>
          <w:rFonts w:ascii="Times New Roman" w:hAnsi="Times New Roman" w:cs="Times New Roman"/>
          <w:b/>
          <w:color w:val="auto"/>
          <w:sz w:val="24"/>
          <w:szCs w:val="24"/>
        </w:rPr>
        <w:lastRenderedPageBreak/>
        <w:t xml:space="preserve">1.4 </w:t>
      </w:r>
      <w:r w:rsidR="007468C3" w:rsidRPr="00DA7458">
        <w:rPr>
          <w:rFonts w:ascii="Times New Roman" w:hAnsi="Times New Roman" w:cs="Times New Roman"/>
          <w:b/>
          <w:color w:val="auto"/>
          <w:sz w:val="24"/>
          <w:szCs w:val="24"/>
        </w:rPr>
        <w:t>Aim and Objectives</w:t>
      </w:r>
      <w:bookmarkEnd w:id="43"/>
    </w:p>
    <w:p w:rsidR="007468C3" w:rsidRDefault="007468C3"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The a</w:t>
      </w:r>
      <w:r w:rsidR="005B0351">
        <w:rPr>
          <w:rFonts w:ascii="Times New Roman" w:hAnsi="Times New Roman" w:cs="Times New Roman"/>
          <w:sz w:val="24"/>
          <w:szCs w:val="24"/>
        </w:rPr>
        <w:t>im of this project is</w:t>
      </w:r>
      <w:r>
        <w:rPr>
          <w:rFonts w:ascii="Times New Roman" w:hAnsi="Times New Roman" w:cs="Times New Roman"/>
          <w:sz w:val="24"/>
          <w:szCs w:val="24"/>
        </w:rPr>
        <w:t xml:space="preserve"> to design and implement a web-based employees’ daily report manager that will keep track of their activities for the week</w:t>
      </w:r>
      <w:r w:rsidR="005B0351">
        <w:rPr>
          <w:rFonts w:ascii="Times New Roman" w:hAnsi="Times New Roman" w:cs="Times New Roman"/>
          <w:sz w:val="24"/>
          <w:szCs w:val="24"/>
        </w:rPr>
        <w:t>.</w:t>
      </w:r>
    </w:p>
    <w:p w:rsidR="005B0351" w:rsidRDefault="005B0351"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The primary objectives of the projects are</w:t>
      </w:r>
      <w:r w:rsidR="005C67E7">
        <w:rPr>
          <w:rFonts w:ascii="Times New Roman" w:hAnsi="Times New Roman" w:cs="Times New Roman"/>
          <w:sz w:val="24"/>
          <w:szCs w:val="24"/>
        </w:rPr>
        <w:t xml:space="preserve"> to</w:t>
      </w:r>
      <w:r>
        <w:rPr>
          <w:rFonts w:ascii="Times New Roman" w:hAnsi="Times New Roman" w:cs="Times New Roman"/>
          <w:sz w:val="24"/>
          <w:szCs w:val="24"/>
        </w:rPr>
        <w:t>:</w:t>
      </w:r>
    </w:p>
    <w:p w:rsidR="00D5121C" w:rsidRDefault="002E1758" w:rsidP="002F29F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Design a login system for the supervisors</w:t>
      </w:r>
      <w:r w:rsidR="00D5121C">
        <w:rPr>
          <w:rFonts w:ascii="Times New Roman" w:hAnsi="Times New Roman" w:cs="Times New Roman"/>
          <w:sz w:val="24"/>
          <w:szCs w:val="24"/>
        </w:rPr>
        <w:t xml:space="preserve"> and</w:t>
      </w:r>
      <w:r>
        <w:rPr>
          <w:rFonts w:ascii="Times New Roman" w:hAnsi="Times New Roman" w:cs="Times New Roman"/>
          <w:sz w:val="24"/>
          <w:szCs w:val="24"/>
        </w:rPr>
        <w:t xml:space="preserve"> the</w:t>
      </w:r>
      <w:r w:rsidR="00D5121C">
        <w:rPr>
          <w:rFonts w:ascii="Times New Roman" w:hAnsi="Times New Roman" w:cs="Times New Roman"/>
          <w:sz w:val="24"/>
          <w:szCs w:val="24"/>
        </w:rPr>
        <w:t xml:space="preserve"> employee</w:t>
      </w:r>
      <w:r>
        <w:rPr>
          <w:rFonts w:ascii="Times New Roman" w:hAnsi="Times New Roman" w:cs="Times New Roman"/>
          <w:sz w:val="24"/>
          <w:szCs w:val="24"/>
        </w:rPr>
        <w:t>s to</w:t>
      </w:r>
      <w:r w:rsidR="00D5121C">
        <w:rPr>
          <w:rFonts w:ascii="Times New Roman" w:hAnsi="Times New Roman" w:cs="Times New Roman"/>
          <w:sz w:val="24"/>
          <w:szCs w:val="24"/>
        </w:rPr>
        <w:t xml:space="preserve"> access the portal. </w:t>
      </w:r>
    </w:p>
    <w:p w:rsidR="00176652" w:rsidRPr="00176652" w:rsidRDefault="00176652" w:rsidP="002F29FD">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Develop a function that allow the supervisor to assign a task to an employee.</w:t>
      </w:r>
    </w:p>
    <w:p w:rsidR="005B0351" w:rsidRDefault="005B0351" w:rsidP="002F29F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Design an interface that will enable an employee</w:t>
      </w:r>
      <w:r w:rsidR="002E1758">
        <w:rPr>
          <w:rFonts w:ascii="Times New Roman" w:hAnsi="Times New Roman" w:cs="Times New Roman"/>
          <w:sz w:val="24"/>
          <w:szCs w:val="24"/>
        </w:rPr>
        <w:t xml:space="preserve"> to report their daily activity and</w:t>
      </w:r>
      <w:r w:rsidRPr="002E1758">
        <w:rPr>
          <w:rFonts w:ascii="Times New Roman" w:hAnsi="Times New Roman" w:cs="Times New Roman"/>
          <w:sz w:val="24"/>
          <w:szCs w:val="24"/>
        </w:rPr>
        <w:t xml:space="preserve"> state the challenges the</w:t>
      </w:r>
      <w:r w:rsidR="002E1758">
        <w:rPr>
          <w:rFonts w:ascii="Times New Roman" w:hAnsi="Times New Roman" w:cs="Times New Roman"/>
          <w:sz w:val="24"/>
          <w:szCs w:val="24"/>
        </w:rPr>
        <w:t xml:space="preserve">y encounter during the week and </w:t>
      </w:r>
      <w:r w:rsidRPr="002E1758">
        <w:rPr>
          <w:rFonts w:ascii="Times New Roman" w:hAnsi="Times New Roman" w:cs="Times New Roman"/>
          <w:sz w:val="24"/>
          <w:szCs w:val="24"/>
        </w:rPr>
        <w:t>make suggestions to solve the problems.</w:t>
      </w:r>
    </w:p>
    <w:p w:rsidR="00F57B39" w:rsidRPr="002E1758" w:rsidRDefault="00F57B39" w:rsidP="002F29F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design function that sends </w:t>
      </w:r>
      <w:r w:rsidR="00B04E8A">
        <w:rPr>
          <w:rFonts w:ascii="Times New Roman" w:hAnsi="Times New Roman" w:cs="Times New Roman"/>
          <w:sz w:val="24"/>
          <w:szCs w:val="24"/>
        </w:rPr>
        <w:t>an email notification</w:t>
      </w:r>
      <w:r>
        <w:rPr>
          <w:rFonts w:ascii="Times New Roman" w:hAnsi="Times New Roman" w:cs="Times New Roman"/>
          <w:sz w:val="24"/>
          <w:szCs w:val="24"/>
        </w:rPr>
        <w:t xml:space="preserve"> when a report is submitted or</w:t>
      </w:r>
      <w:r w:rsidR="00B04E8A">
        <w:rPr>
          <w:rFonts w:ascii="Times New Roman" w:hAnsi="Times New Roman" w:cs="Times New Roman"/>
          <w:sz w:val="24"/>
          <w:szCs w:val="24"/>
        </w:rPr>
        <w:t xml:space="preserve"> viewed.</w:t>
      </w:r>
    </w:p>
    <w:p w:rsidR="005B0351" w:rsidRPr="005B0351" w:rsidRDefault="005B0351" w:rsidP="002F29FD">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Design a database that will provide </w:t>
      </w:r>
      <w:r w:rsidRPr="005B0351">
        <w:rPr>
          <w:rFonts w:ascii="Times New Roman" w:hAnsi="Times New Roman" w:cs="Times New Roman"/>
          <w:sz w:val="24"/>
          <w:szCs w:val="24"/>
        </w:rPr>
        <w:t>an immediate storage and retrieval of data a</w:t>
      </w:r>
      <w:r>
        <w:rPr>
          <w:rFonts w:ascii="Times New Roman" w:hAnsi="Times New Roman" w:cs="Times New Roman"/>
          <w:sz w:val="24"/>
          <w:szCs w:val="24"/>
        </w:rPr>
        <w:t>nd information</w:t>
      </w:r>
      <w:r w:rsidR="00D5121C">
        <w:rPr>
          <w:rFonts w:ascii="Times New Roman" w:hAnsi="Times New Roman" w:cs="Times New Roman"/>
          <w:sz w:val="24"/>
          <w:szCs w:val="24"/>
        </w:rPr>
        <w:t xml:space="preserve"> from the database</w:t>
      </w:r>
      <w:r>
        <w:rPr>
          <w:rFonts w:ascii="Times New Roman" w:hAnsi="Times New Roman" w:cs="Times New Roman"/>
          <w:sz w:val="24"/>
          <w:szCs w:val="24"/>
        </w:rPr>
        <w:t>.</w:t>
      </w:r>
    </w:p>
    <w:p w:rsidR="005C7B2D" w:rsidRPr="00DA7458" w:rsidRDefault="00DA7458" w:rsidP="002F29FD">
      <w:pPr>
        <w:pStyle w:val="Heading2"/>
        <w:spacing w:line="360" w:lineRule="auto"/>
        <w:jc w:val="both"/>
        <w:rPr>
          <w:rFonts w:ascii="Times New Roman" w:hAnsi="Times New Roman" w:cs="Times New Roman"/>
          <w:b/>
          <w:color w:val="auto"/>
          <w:sz w:val="24"/>
          <w:szCs w:val="24"/>
        </w:rPr>
      </w:pPr>
      <w:bookmarkStart w:id="44" w:name="_Toc525897809"/>
      <w:r>
        <w:rPr>
          <w:rFonts w:ascii="Times New Roman" w:hAnsi="Times New Roman" w:cs="Times New Roman"/>
          <w:b/>
          <w:color w:val="auto"/>
          <w:sz w:val="24"/>
          <w:szCs w:val="24"/>
        </w:rPr>
        <w:t xml:space="preserve">1.5 </w:t>
      </w:r>
      <w:r w:rsidR="00D5121C" w:rsidRPr="00DA7458">
        <w:rPr>
          <w:rFonts w:ascii="Times New Roman" w:hAnsi="Times New Roman" w:cs="Times New Roman"/>
          <w:b/>
          <w:color w:val="auto"/>
          <w:sz w:val="24"/>
          <w:szCs w:val="24"/>
        </w:rPr>
        <w:t>Methodology</w:t>
      </w:r>
      <w:bookmarkEnd w:id="44"/>
    </w:p>
    <w:p w:rsidR="00D5121C" w:rsidRDefault="00D5121C"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In other to achieve the objectives above, the following steps will be taken:</w:t>
      </w:r>
    </w:p>
    <w:p w:rsidR="00D5121C" w:rsidRDefault="00D5121C" w:rsidP="002F29F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 l</w:t>
      </w:r>
      <w:r w:rsidRPr="004F50E2">
        <w:rPr>
          <w:rFonts w:ascii="Times New Roman" w:hAnsi="Times New Roman" w:cs="Times New Roman"/>
          <w:sz w:val="24"/>
          <w:szCs w:val="24"/>
        </w:rPr>
        <w:t>iteratu</w:t>
      </w:r>
      <w:r>
        <w:rPr>
          <w:rFonts w:ascii="Times New Roman" w:hAnsi="Times New Roman" w:cs="Times New Roman"/>
          <w:sz w:val="24"/>
          <w:szCs w:val="24"/>
        </w:rPr>
        <w:t>re review on the existing systems</w:t>
      </w:r>
      <w:r w:rsidRPr="004F50E2">
        <w:rPr>
          <w:rFonts w:ascii="Times New Roman" w:hAnsi="Times New Roman" w:cs="Times New Roman"/>
          <w:sz w:val="24"/>
          <w:szCs w:val="24"/>
        </w:rPr>
        <w:t xml:space="preserve"> will be performed</w:t>
      </w:r>
      <w:r>
        <w:rPr>
          <w:rFonts w:ascii="Times New Roman" w:hAnsi="Times New Roman" w:cs="Times New Roman"/>
          <w:sz w:val="24"/>
          <w:szCs w:val="24"/>
        </w:rPr>
        <w:t xml:space="preserve"> in other to ensure the originality of the work.</w:t>
      </w:r>
    </w:p>
    <w:p w:rsidR="00855BDA" w:rsidRDefault="00F57B39" w:rsidP="002F29F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Hypertext Markup L</w:t>
      </w:r>
      <w:r w:rsidR="00B04E8A">
        <w:rPr>
          <w:rFonts w:ascii="Times New Roman" w:hAnsi="Times New Roman" w:cs="Times New Roman"/>
          <w:sz w:val="24"/>
          <w:szCs w:val="24"/>
        </w:rPr>
        <w:t xml:space="preserve">anguage (HTML) and </w:t>
      </w:r>
      <w:r>
        <w:rPr>
          <w:rFonts w:ascii="Times New Roman" w:hAnsi="Times New Roman" w:cs="Times New Roman"/>
          <w:sz w:val="24"/>
          <w:szCs w:val="24"/>
        </w:rPr>
        <w:t>Cascading S</w:t>
      </w:r>
      <w:r w:rsidR="00D5121C">
        <w:rPr>
          <w:rFonts w:ascii="Times New Roman" w:hAnsi="Times New Roman" w:cs="Times New Roman"/>
          <w:sz w:val="24"/>
          <w:szCs w:val="24"/>
        </w:rPr>
        <w:t>t</w:t>
      </w:r>
      <w:r>
        <w:rPr>
          <w:rFonts w:ascii="Times New Roman" w:hAnsi="Times New Roman" w:cs="Times New Roman"/>
          <w:sz w:val="24"/>
          <w:szCs w:val="24"/>
        </w:rPr>
        <w:t>yle S</w:t>
      </w:r>
      <w:r w:rsidR="00855BDA">
        <w:rPr>
          <w:rFonts w:ascii="Times New Roman" w:hAnsi="Times New Roman" w:cs="Times New Roman"/>
          <w:sz w:val="24"/>
          <w:szCs w:val="24"/>
        </w:rPr>
        <w:t>heet (CSS) will be used markup texts and style the interfaces and the login system</w:t>
      </w:r>
      <w:r w:rsidR="00B04E8A">
        <w:rPr>
          <w:rFonts w:ascii="Times New Roman" w:hAnsi="Times New Roman" w:cs="Times New Roman"/>
          <w:sz w:val="24"/>
          <w:szCs w:val="24"/>
        </w:rPr>
        <w:t xml:space="preserve"> respectively</w:t>
      </w:r>
      <w:r w:rsidR="00855BDA">
        <w:rPr>
          <w:rFonts w:ascii="Times New Roman" w:hAnsi="Times New Roman" w:cs="Times New Roman"/>
          <w:sz w:val="24"/>
          <w:szCs w:val="24"/>
        </w:rPr>
        <w:t>.</w:t>
      </w:r>
    </w:p>
    <w:p w:rsidR="00855BDA" w:rsidRDefault="00C03065" w:rsidP="002F29F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JavaScript</w:t>
      </w:r>
      <w:r w:rsidR="00D5121C">
        <w:rPr>
          <w:rFonts w:ascii="Times New Roman" w:hAnsi="Times New Roman" w:cs="Times New Roman"/>
          <w:sz w:val="24"/>
          <w:szCs w:val="24"/>
        </w:rPr>
        <w:t xml:space="preserve"> will be used to add interactivity to the website</w:t>
      </w:r>
      <w:r w:rsidR="00855BDA">
        <w:rPr>
          <w:rFonts w:ascii="Times New Roman" w:hAnsi="Times New Roman" w:cs="Times New Roman"/>
          <w:sz w:val="24"/>
          <w:szCs w:val="24"/>
        </w:rPr>
        <w:t>.</w:t>
      </w:r>
    </w:p>
    <w:p w:rsidR="00D5121C" w:rsidRDefault="00855BDA" w:rsidP="002F29F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C03065">
        <w:rPr>
          <w:rFonts w:ascii="Times New Roman" w:hAnsi="Times New Roman" w:cs="Times New Roman"/>
          <w:sz w:val="24"/>
          <w:szCs w:val="24"/>
        </w:rPr>
        <w:t>ypertext preprocessor (PHP) will be used as the server side scripting language to communicate with the database</w:t>
      </w:r>
      <w:r w:rsidR="00B04E8A">
        <w:rPr>
          <w:rFonts w:ascii="Times New Roman" w:hAnsi="Times New Roman" w:cs="Times New Roman"/>
          <w:sz w:val="24"/>
          <w:szCs w:val="24"/>
        </w:rPr>
        <w:t xml:space="preserve"> and </w:t>
      </w:r>
      <w:r>
        <w:rPr>
          <w:rFonts w:ascii="Times New Roman" w:hAnsi="Times New Roman" w:cs="Times New Roman"/>
          <w:sz w:val="24"/>
          <w:szCs w:val="24"/>
        </w:rPr>
        <w:t>form validation</w:t>
      </w:r>
      <w:r w:rsidR="00C03065">
        <w:rPr>
          <w:rFonts w:ascii="Times New Roman" w:hAnsi="Times New Roman" w:cs="Times New Roman"/>
          <w:sz w:val="24"/>
          <w:szCs w:val="24"/>
        </w:rPr>
        <w:t>.</w:t>
      </w:r>
    </w:p>
    <w:p w:rsidR="00974091" w:rsidRDefault="00B04E8A" w:rsidP="002F29F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 database will be design for storing and retrieving employees</w:t>
      </w:r>
      <w:r w:rsidR="009906BB">
        <w:rPr>
          <w:rFonts w:ascii="Times New Roman" w:hAnsi="Times New Roman" w:cs="Times New Roman"/>
          <w:sz w:val="24"/>
          <w:szCs w:val="24"/>
        </w:rPr>
        <w:t>’</w:t>
      </w:r>
      <w:r>
        <w:rPr>
          <w:rFonts w:ascii="Times New Roman" w:hAnsi="Times New Roman" w:cs="Times New Roman"/>
          <w:sz w:val="24"/>
          <w:szCs w:val="24"/>
        </w:rPr>
        <w:t xml:space="preserve"> reports using the </w:t>
      </w:r>
      <w:r w:rsidR="00C03065" w:rsidRPr="00B04E8A">
        <w:rPr>
          <w:rFonts w:ascii="Times New Roman" w:hAnsi="Times New Roman" w:cs="Times New Roman"/>
          <w:sz w:val="24"/>
          <w:szCs w:val="24"/>
        </w:rPr>
        <w:t>MYSQL Database</w:t>
      </w:r>
      <w:r>
        <w:rPr>
          <w:rFonts w:ascii="Times New Roman" w:hAnsi="Times New Roman" w:cs="Times New Roman"/>
          <w:sz w:val="24"/>
          <w:szCs w:val="24"/>
        </w:rPr>
        <w:t xml:space="preserve"> Management system (DBMS).</w:t>
      </w:r>
    </w:p>
    <w:p w:rsidR="00B04E8A" w:rsidRPr="00B04E8A" w:rsidRDefault="00B04E8A" w:rsidP="002F29F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XAMP application will be used as the local server for the project.</w:t>
      </w:r>
    </w:p>
    <w:p w:rsidR="00C03065" w:rsidRDefault="00C03065" w:rsidP="002F29F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Sublime text and intelliJ IDE will be used as the text editor.</w:t>
      </w:r>
    </w:p>
    <w:p w:rsidR="00C03065" w:rsidRDefault="00C03065" w:rsidP="002F29FD">
      <w:pPr>
        <w:pStyle w:val="ListParagraph"/>
        <w:numPr>
          <w:ilvl w:val="1"/>
          <w:numId w:val="1"/>
        </w:numPr>
        <w:spacing w:line="360" w:lineRule="auto"/>
        <w:jc w:val="both"/>
        <w:rPr>
          <w:rFonts w:ascii="Times New Roman" w:hAnsi="Times New Roman" w:cs="Times New Roman"/>
          <w:b/>
          <w:sz w:val="24"/>
          <w:szCs w:val="24"/>
        </w:rPr>
      </w:pPr>
      <w:r w:rsidRPr="00C03065">
        <w:rPr>
          <w:rFonts w:ascii="Times New Roman" w:hAnsi="Times New Roman" w:cs="Times New Roman"/>
          <w:b/>
          <w:sz w:val="24"/>
          <w:szCs w:val="24"/>
        </w:rPr>
        <w:t>Scope and Limitation</w:t>
      </w:r>
    </w:p>
    <w:p w:rsidR="002E245D" w:rsidRDefault="008729E2"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provides number of features that simplifies the process of writing, editing, submitting and viewing of a report.</w:t>
      </w:r>
      <w:r w:rsidR="002E245D">
        <w:rPr>
          <w:rFonts w:ascii="Times New Roman" w:hAnsi="Times New Roman" w:cs="Times New Roman"/>
          <w:sz w:val="24"/>
          <w:szCs w:val="24"/>
        </w:rPr>
        <w:t xml:space="preserve"> The system provides the following functionalities:</w:t>
      </w:r>
    </w:p>
    <w:p w:rsidR="008729E2" w:rsidRDefault="002E245D" w:rsidP="002F29FD">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An access control to users i.e. a user must login before the system will be access. Also it also has restrictions to what a regular user can do/view and what an admin or super admin can do/view with the system</w:t>
      </w:r>
    </w:p>
    <w:p w:rsidR="002E245D" w:rsidRDefault="002E245D" w:rsidP="002F29FD">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can send a</w:t>
      </w:r>
      <w:r w:rsidR="00630576">
        <w:rPr>
          <w:rFonts w:ascii="Times New Roman" w:hAnsi="Times New Roman" w:cs="Times New Roman"/>
          <w:sz w:val="24"/>
          <w:szCs w:val="24"/>
        </w:rPr>
        <w:t xml:space="preserve"> notification to</w:t>
      </w:r>
      <w:r>
        <w:rPr>
          <w:rFonts w:ascii="Times New Roman" w:hAnsi="Times New Roman" w:cs="Times New Roman"/>
          <w:sz w:val="24"/>
          <w:szCs w:val="24"/>
        </w:rPr>
        <w:t xml:space="preserve"> an employee whenever his/her report has been viewed via his/her email.</w:t>
      </w:r>
    </w:p>
    <w:p w:rsidR="002E245D" w:rsidRDefault="002E245D" w:rsidP="002F29FD">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provides a function which allow supervisors to assign a work to the employee.</w:t>
      </w:r>
    </w:p>
    <w:p w:rsidR="00214A61" w:rsidRDefault="00214A61" w:rsidP="002F29FD">
      <w:pPr>
        <w:spacing w:line="480" w:lineRule="auto"/>
        <w:ind w:left="420"/>
        <w:jc w:val="both"/>
        <w:rPr>
          <w:rFonts w:ascii="Times New Roman" w:hAnsi="Times New Roman" w:cs="Times New Roman"/>
          <w:sz w:val="24"/>
          <w:szCs w:val="24"/>
        </w:rPr>
      </w:pPr>
      <w:r>
        <w:rPr>
          <w:rFonts w:ascii="Times New Roman" w:hAnsi="Times New Roman" w:cs="Times New Roman"/>
          <w:sz w:val="24"/>
          <w:szCs w:val="24"/>
        </w:rPr>
        <w:t>H</w:t>
      </w:r>
      <w:r w:rsidR="002E245D">
        <w:rPr>
          <w:rFonts w:ascii="Times New Roman" w:hAnsi="Times New Roman" w:cs="Times New Roman"/>
          <w:sz w:val="24"/>
          <w:szCs w:val="24"/>
        </w:rPr>
        <w:t>owever</w:t>
      </w:r>
      <w:r>
        <w:rPr>
          <w:rFonts w:ascii="Times New Roman" w:hAnsi="Times New Roman" w:cs="Times New Roman"/>
          <w:sz w:val="24"/>
          <w:szCs w:val="24"/>
        </w:rPr>
        <w:t>, the following are the limitations of the system:</w:t>
      </w:r>
    </w:p>
    <w:p w:rsidR="002E245D" w:rsidRDefault="00214A61" w:rsidP="002F29FD">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The cannot g</w:t>
      </w:r>
      <w:r w:rsidRPr="00214A61">
        <w:rPr>
          <w:rFonts w:ascii="Times New Roman" w:hAnsi="Times New Roman" w:cs="Times New Roman"/>
          <w:sz w:val="24"/>
          <w:szCs w:val="24"/>
        </w:rPr>
        <w:t>enerate a re</w:t>
      </w:r>
      <w:r w:rsidR="009906BB">
        <w:rPr>
          <w:rFonts w:ascii="Times New Roman" w:hAnsi="Times New Roman" w:cs="Times New Roman"/>
          <w:sz w:val="24"/>
          <w:szCs w:val="24"/>
        </w:rPr>
        <w:t>port template for the employees. This is because the system is design to manage the employees reports only.</w:t>
      </w:r>
    </w:p>
    <w:p w:rsidR="00214A61" w:rsidRDefault="00214A61" w:rsidP="002F29FD">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The employee cannot schedule a work plan with the system.</w:t>
      </w:r>
    </w:p>
    <w:p w:rsidR="00A12809" w:rsidRPr="00DA7458" w:rsidRDefault="00DA7458" w:rsidP="002F29FD">
      <w:pPr>
        <w:pStyle w:val="Heading2"/>
        <w:spacing w:line="360" w:lineRule="auto"/>
        <w:jc w:val="both"/>
        <w:rPr>
          <w:rFonts w:ascii="Times New Roman" w:hAnsi="Times New Roman" w:cs="Times New Roman"/>
          <w:b/>
          <w:color w:val="auto"/>
          <w:sz w:val="24"/>
          <w:szCs w:val="24"/>
        </w:rPr>
      </w:pPr>
      <w:bookmarkStart w:id="45" w:name="_Toc525897810"/>
      <w:r>
        <w:rPr>
          <w:rFonts w:ascii="Times New Roman" w:hAnsi="Times New Roman" w:cs="Times New Roman"/>
          <w:b/>
          <w:color w:val="auto"/>
          <w:sz w:val="24"/>
          <w:szCs w:val="24"/>
        </w:rPr>
        <w:t xml:space="preserve">1.6 </w:t>
      </w:r>
      <w:r w:rsidR="005B4D85" w:rsidRPr="00DA7458">
        <w:rPr>
          <w:rFonts w:ascii="Times New Roman" w:hAnsi="Times New Roman" w:cs="Times New Roman"/>
          <w:b/>
          <w:color w:val="auto"/>
          <w:sz w:val="24"/>
          <w:szCs w:val="24"/>
        </w:rPr>
        <w:t>Organization of Project</w:t>
      </w:r>
      <w:bookmarkEnd w:id="45"/>
    </w:p>
    <w:p w:rsidR="005B4D85" w:rsidRDefault="005B4D85"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is grouped into five different chapters. The basic idea behind each chapter is explained below.</w:t>
      </w:r>
    </w:p>
    <w:p w:rsidR="005B4D85" w:rsidRDefault="005B4D85"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Chapter One: gives an overview of the project, the aim and objectives of the project, the motivation of the project, the methodologies used in developing the project and the project outline.</w:t>
      </w:r>
    </w:p>
    <w:p w:rsidR="00594A1A" w:rsidRDefault="005B4D85"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Chapter Two: gives a literature review on the project i.e. an overview of existing</w:t>
      </w:r>
      <w:r w:rsidR="00E5033A">
        <w:rPr>
          <w:rFonts w:ascii="Times New Roman" w:hAnsi="Times New Roman" w:cs="Times New Roman"/>
          <w:sz w:val="24"/>
          <w:szCs w:val="24"/>
        </w:rPr>
        <w:t xml:space="preserve"> system related to the projects.</w:t>
      </w:r>
    </w:p>
    <w:p w:rsidR="00E5033A" w:rsidRDefault="00E5033A"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Chapter three: </w:t>
      </w:r>
      <w:r w:rsidR="00BE4599">
        <w:rPr>
          <w:rFonts w:ascii="Times New Roman" w:hAnsi="Times New Roman" w:cs="Times New Roman"/>
          <w:sz w:val="24"/>
          <w:szCs w:val="24"/>
        </w:rPr>
        <w:t>this give the detailed explanation of design of the system.</w:t>
      </w:r>
    </w:p>
    <w:p w:rsidR="00BE4599" w:rsidRDefault="00BE4599"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Chapter four: give details of the implementation of the system and discussion of the results.</w:t>
      </w:r>
    </w:p>
    <w:p w:rsidR="00BE4599" w:rsidRDefault="00BE4599"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Chapter four: this is the last chapter of the project and it gives a summary of the whole project, with conclusion and recommendation.</w:t>
      </w:r>
    </w:p>
    <w:p w:rsidR="00BE4599" w:rsidRPr="00DA7458" w:rsidRDefault="00DA7458" w:rsidP="002F29FD">
      <w:pPr>
        <w:pStyle w:val="Heading2"/>
        <w:spacing w:line="360" w:lineRule="auto"/>
        <w:jc w:val="both"/>
        <w:rPr>
          <w:rFonts w:ascii="Times New Roman" w:hAnsi="Times New Roman" w:cs="Times New Roman"/>
          <w:b/>
          <w:color w:val="auto"/>
          <w:sz w:val="24"/>
          <w:szCs w:val="24"/>
        </w:rPr>
      </w:pPr>
      <w:bookmarkStart w:id="46" w:name="_Toc525897811"/>
      <w:r>
        <w:rPr>
          <w:rFonts w:ascii="Times New Roman" w:hAnsi="Times New Roman" w:cs="Times New Roman"/>
          <w:b/>
          <w:color w:val="auto"/>
          <w:sz w:val="24"/>
          <w:szCs w:val="24"/>
        </w:rPr>
        <w:t xml:space="preserve">1.7 </w:t>
      </w:r>
      <w:r w:rsidR="00BE4599" w:rsidRPr="00DA7458">
        <w:rPr>
          <w:rFonts w:ascii="Times New Roman" w:hAnsi="Times New Roman" w:cs="Times New Roman"/>
          <w:b/>
          <w:color w:val="auto"/>
          <w:sz w:val="24"/>
          <w:szCs w:val="24"/>
        </w:rPr>
        <w:t>Definition of Terms</w:t>
      </w:r>
      <w:bookmarkEnd w:id="46"/>
    </w:p>
    <w:p w:rsidR="003B4A61" w:rsidRPr="00D65B35" w:rsidRDefault="003B4A61" w:rsidP="002F29FD">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Employee: </w:t>
      </w:r>
      <w:r w:rsidR="00D65B35" w:rsidRPr="00D65B35">
        <w:rPr>
          <w:rFonts w:ascii="Times New Roman" w:hAnsi="Times New Roman" w:cs="Times New Roman"/>
          <w:sz w:val="24"/>
          <w:szCs w:val="24"/>
        </w:rPr>
        <w:t>An individual who works part-time or full-time under a contract of employment, whether oral or written, express or implied, and has recognized rights</w:t>
      </w:r>
      <w:r w:rsidR="00D65B35">
        <w:rPr>
          <w:rFonts w:ascii="Times New Roman" w:hAnsi="Times New Roman" w:cs="Times New Roman"/>
          <w:sz w:val="24"/>
          <w:szCs w:val="24"/>
        </w:rPr>
        <w:t xml:space="preserve"> and duties.</w:t>
      </w:r>
    </w:p>
    <w:p w:rsidR="00BE4599" w:rsidRDefault="00BE4599" w:rsidP="002F29FD">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Report: </w:t>
      </w:r>
      <w:r w:rsidR="003B4A61" w:rsidRPr="003B4A61">
        <w:rPr>
          <w:rFonts w:ascii="Times New Roman" w:hAnsi="Times New Roman" w:cs="Times New Roman"/>
          <w:sz w:val="24"/>
          <w:szCs w:val="24"/>
        </w:rPr>
        <w:t>A document containing information organized in a narrative, graphic, or tabular form, prepared on ad hoc, periodic, recurring, regular, or as required basis. Reports may refer to specific periods, ev</w:t>
      </w:r>
      <w:r w:rsidR="003B4A61">
        <w:rPr>
          <w:rFonts w:ascii="Times New Roman" w:hAnsi="Times New Roman" w:cs="Times New Roman"/>
          <w:sz w:val="24"/>
          <w:szCs w:val="24"/>
        </w:rPr>
        <w:t xml:space="preserve">ents, occurrences, or subjects, </w:t>
      </w:r>
      <w:r w:rsidR="003B4A61" w:rsidRPr="003B4A61">
        <w:rPr>
          <w:rFonts w:ascii="Times New Roman" w:hAnsi="Times New Roman" w:cs="Times New Roman"/>
          <w:sz w:val="24"/>
          <w:szCs w:val="24"/>
        </w:rPr>
        <w:t>and may be communicated or presented in oral or written form</w:t>
      </w:r>
      <w:r w:rsidR="003B4A61">
        <w:rPr>
          <w:rFonts w:ascii="Times New Roman" w:hAnsi="Times New Roman" w:cs="Times New Roman"/>
          <w:sz w:val="24"/>
          <w:szCs w:val="24"/>
        </w:rPr>
        <w:t>.</w:t>
      </w:r>
    </w:p>
    <w:p w:rsidR="00F66A7C" w:rsidRPr="00FF0F20" w:rsidRDefault="00D65B35" w:rsidP="002F29FD">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Web application/web app: </w:t>
      </w:r>
      <w:r w:rsidRPr="00D65B35">
        <w:rPr>
          <w:rFonts w:ascii="Times New Roman" w:hAnsi="Times New Roman" w:cs="Times New Roman"/>
          <w:sz w:val="24"/>
          <w:szCs w:val="24"/>
        </w:rPr>
        <w:t>a client–server computer program which the client (including the user interface and client-side logic) runs in a web browser</w:t>
      </w:r>
      <w:r w:rsidR="00F66A7C">
        <w:rPr>
          <w:rFonts w:ascii="Times New Roman" w:hAnsi="Times New Roman" w:cs="Times New Roman"/>
          <w:sz w:val="24"/>
          <w:szCs w:val="24"/>
        </w:rPr>
        <w:t>.</w:t>
      </w:r>
    </w:p>
    <w:p w:rsidR="00F66A7C" w:rsidRDefault="00F66A7C" w:rsidP="00F66A7C">
      <w:pPr>
        <w:spacing w:line="480" w:lineRule="auto"/>
        <w:jc w:val="both"/>
        <w:rPr>
          <w:rFonts w:ascii="Times New Roman" w:hAnsi="Times New Roman" w:cs="Times New Roman"/>
          <w:sz w:val="24"/>
          <w:szCs w:val="24"/>
        </w:rPr>
      </w:pPr>
    </w:p>
    <w:p w:rsidR="00F66A7C" w:rsidRDefault="00F66A7C" w:rsidP="00F4276A">
      <w:pPr>
        <w:rPr>
          <w:rFonts w:ascii="Times New Roman" w:hAnsi="Times New Roman" w:cs="Times New Roman"/>
          <w:sz w:val="24"/>
          <w:szCs w:val="24"/>
        </w:rPr>
      </w:pPr>
    </w:p>
    <w:p w:rsidR="00966D2D" w:rsidRPr="005443AD" w:rsidRDefault="00966D2D" w:rsidP="00966D2D">
      <w:pPr>
        <w:pStyle w:val="Heading1"/>
        <w:spacing w:line="360" w:lineRule="auto"/>
        <w:jc w:val="center"/>
        <w:rPr>
          <w:rFonts w:ascii="Times New Roman" w:hAnsi="Times New Roman" w:cs="Times New Roman"/>
          <w:b/>
          <w:color w:val="000000" w:themeColor="text1"/>
          <w:sz w:val="24"/>
          <w:szCs w:val="24"/>
        </w:rPr>
      </w:pPr>
      <w:bookmarkStart w:id="47" w:name="_Toc525897812"/>
      <w:r w:rsidRPr="005443AD">
        <w:rPr>
          <w:rFonts w:ascii="Times New Roman" w:hAnsi="Times New Roman" w:cs="Times New Roman"/>
          <w:b/>
          <w:color w:val="000000" w:themeColor="text1"/>
          <w:sz w:val="24"/>
          <w:szCs w:val="24"/>
        </w:rPr>
        <w:lastRenderedPageBreak/>
        <w:t>CHAPTER TWO</w:t>
      </w:r>
      <w:bookmarkEnd w:id="47"/>
    </w:p>
    <w:p w:rsidR="00966D2D" w:rsidRPr="005443AD" w:rsidRDefault="00966D2D" w:rsidP="00966D2D">
      <w:pPr>
        <w:pStyle w:val="Heading1"/>
        <w:spacing w:line="360" w:lineRule="auto"/>
        <w:jc w:val="center"/>
        <w:rPr>
          <w:rFonts w:ascii="Times New Roman" w:hAnsi="Times New Roman" w:cs="Times New Roman"/>
          <w:b/>
          <w:color w:val="000000" w:themeColor="text1"/>
          <w:sz w:val="24"/>
          <w:szCs w:val="24"/>
        </w:rPr>
      </w:pPr>
      <w:bookmarkStart w:id="48" w:name="_Toc525897813"/>
      <w:r w:rsidRPr="005443AD">
        <w:rPr>
          <w:rFonts w:ascii="Times New Roman" w:hAnsi="Times New Roman" w:cs="Times New Roman"/>
          <w:b/>
          <w:color w:val="000000" w:themeColor="text1"/>
          <w:sz w:val="24"/>
          <w:szCs w:val="24"/>
        </w:rPr>
        <w:t>LITERATURE REVIEW</w:t>
      </w:r>
      <w:bookmarkEnd w:id="48"/>
    </w:p>
    <w:p w:rsidR="00966D2D" w:rsidRPr="00DA7458" w:rsidRDefault="00966D2D" w:rsidP="002F29FD">
      <w:pPr>
        <w:pStyle w:val="Heading2"/>
        <w:spacing w:line="360" w:lineRule="auto"/>
        <w:jc w:val="both"/>
        <w:rPr>
          <w:rFonts w:ascii="Times New Roman" w:hAnsi="Times New Roman" w:cs="Times New Roman"/>
          <w:b/>
          <w:color w:val="auto"/>
          <w:sz w:val="24"/>
          <w:szCs w:val="24"/>
        </w:rPr>
      </w:pPr>
      <w:bookmarkStart w:id="49" w:name="_Toc525897814"/>
      <w:r w:rsidRPr="00DA7458">
        <w:rPr>
          <w:rFonts w:ascii="Times New Roman" w:hAnsi="Times New Roman" w:cs="Times New Roman"/>
          <w:b/>
          <w:color w:val="auto"/>
          <w:sz w:val="24"/>
          <w:szCs w:val="24"/>
        </w:rPr>
        <w:t>2.1 Introduction</w:t>
      </w:r>
      <w:bookmarkEnd w:id="49"/>
    </w:p>
    <w:p w:rsidR="00047124" w:rsidRDefault="00543CCE"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As the number of users of the I</w:t>
      </w:r>
      <w:r w:rsidR="00966D2D">
        <w:rPr>
          <w:rFonts w:ascii="Times New Roman" w:hAnsi="Times New Roman" w:cs="Times New Roman"/>
          <w:sz w:val="24"/>
          <w:szCs w:val="24"/>
        </w:rPr>
        <w:t>nternet increases every day, its use in different areas is also growing. This means that most works that are done manually can be automated into a web-based application. This enables efficiency, correctness, easy-flow of work and so on. This chapter presents a review of literature that are related to employ</w:t>
      </w:r>
      <w:r>
        <w:rPr>
          <w:rFonts w:ascii="Times New Roman" w:hAnsi="Times New Roman" w:cs="Times New Roman"/>
          <w:sz w:val="24"/>
          <w:szCs w:val="24"/>
        </w:rPr>
        <w:t>ee daily report management. S</w:t>
      </w:r>
      <w:r w:rsidR="005C67E7">
        <w:rPr>
          <w:rFonts w:ascii="Times New Roman" w:hAnsi="Times New Roman" w:cs="Times New Roman"/>
          <w:sz w:val="24"/>
          <w:szCs w:val="24"/>
        </w:rPr>
        <w:t>ection 2.2 discussed human resource management,</w:t>
      </w:r>
      <w:r w:rsidR="005C67E7" w:rsidRPr="005C67E7">
        <w:rPr>
          <w:rFonts w:ascii="Times New Roman" w:hAnsi="Times New Roman" w:cs="Times New Roman"/>
          <w:sz w:val="24"/>
          <w:szCs w:val="24"/>
        </w:rPr>
        <w:t xml:space="preserve"> </w:t>
      </w:r>
      <w:r w:rsidR="005C67E7">
        <w:rPr>
          <w:rFonts w:ascii="Times New Roman" w:hAnsi="Times New Roman" w:cs="Times New Roman"/>
          <w:sz w:val="24"/>
          <w:szCs w:val="24"/>
        </w:rPr>
        <w:t>section 2.2.1 presented employees and work output,</w:t>
      </w:r>
      <w:r w:rsidR="005C67E7" w:rsidRPr="005C67E7">
        <w:rPr>
          <w:rFonts w:ascii="Times New Roman" w:hAnsi="Times New Roman" w:cs="Times New Roman"/>
          <w:sz w:val="24"/>
          <w:szCs w:val="24"/>
        </w:rPr>
        <w:t xml:space="preserve"> </w:t>
      </w:r>
      <w:r w:rsidR="005C67E7">
        <w:rPr>
          <w:rFonts w:ascii="Times New Roman" w:hAnsi="Times New Roman" w:cs="Times New Roman"/>
          <w:sz w:val="24"/>
          <w:szCs w:val="24"/>
        </w:rPr>
        <w:t xml:space="preserve">section </w:t>
      </w:r>
      <w:r w:rsidR="005C47E0">
        <w:rPr>
          <w:rFonts w:ascii="Times New Roman" w:hAnsi="Times New Roman" w:cs="Times New Roman"/>
          <w:sz w:val="24"/>
          <w:szCs w:val="24"/>
        </w:rPr>
        <w:t>2</w:t>
      </w:r>
      <w:r w:rsidR="005C67E7">
        <w:rPr>
          <w:rFonts w:ascii="Times New Roman" w:hAnsi="Times New Roman" w:cs="Times New Roman"/>
          <w:sz w:val="24"/>
          <w:szCs w:val="24"/>
        </w:rPr>
        <w:t>.2.2 presented workflow and daily report,</w:t>
      </w:r>
      <w:r w:rsidR="005C67E7" w:rsidRPr="005C67E7">
        <w:rPr>
          <w:rFonts w:ascii="Times New Roman" w:hAnsi="Times New Roman" w:cs="Times New Roman"/>
          <w:sz w:val="24"/>
          <w:szCs w:val="24"/>
        </w:rPr>
        <w:t xml:space="preserve"> </w:t>
      </w:r>
      <w:r w:rsidR="005C67E7">
        <w:rPr>
          <w:rFonts w:ascii="Times New Roman" w:hAnsi="Times New Roman" w:cs="Times New Roman"/>
          <w:sz w:val="24"/>
          <w:szCs w:val="24"/>
        </w:rPr>
        <w:t>section 2.3 discussed the impact of I</w:t>
      </w:r>
      <w:r w:rsidR="00372115">
        <w:rPr>
          <w:rFonts w:ascii="Times New Roman" w:hAnsi="Times New Roman" w:cs="Times New Roman"/>
          <w:sz w:val="24"/>
          <w:szCs w:val="24"/>
        </w:rPr>
        <w:t xml:space="preserve">nformation and </w:t>
      </w:r>
      <w:r w:rsidR="005C67E7">
        <w:rPr>
          <w:rFonts w:ascii="Times New Roman" w:hAnsi="Times New Roman" w:cs="Times New Roman"/>
          <w:sz w:val="24"/>
          <w:szCs w:val="24"/>
        </w:rPr>
        <w:t>C</w:t>
      </w:r>
      <w:r w:rsidR="00372115">
        <w:rPr>
          <w:rFonts w:ascii="Times New Roman" w:hAnsi="Times New Roman" w:cs="Times New Roman"/>
          <w:sz w:val="24"/>
          <w:szCs w:val="24"/>
        </w:rPr>
        <w:t xml:space="preserve">ommunication </w:t>
      </w:r>
      <w:r w:rsidR="005C67E7">
        <w:rPr>
          <w:rFonts w:ascii="Times New Roman" w:hAnsi="Times New Roman" w:cs="Times New Roman"/>
          <w:sz w:val="24"/>
          <w:szCs w:val="24"/>
        </w:rPr>
        <w:t>T</w:t>
      </w:r>
      <w:r w:rsidR="00372115">
        <w:rPr>
          <w:rFonts w:ascii="Times New Roman" w:hAnsi="Times New Roman" w:cs="Times New Roman"/>
          <w:sz w:val="24"/>
          <w:szCs w:val="24"/>
        </w:rPr>
        <w:t>echnology (ICT)</w:t>
      </w:r>
      <w:r w:rsidR="005C67E7">
        <w:rPr>
          <w:rFonts w:ascii="Times New Roman" w:hAnsi="Times New Roman" w:cs="Times New Roman"/>
          <w:sz w:val="24"/>
          <w:szCs w:val="24"/>
        </w:rPr>
        <w:t xml:space="preserve"> in workplace,</w:t>
      </w:r>
      <w:r w:rsidR="005C67E7" w:rsidRPr="005C67E7">
        <w:rPr>
          <w:rFonts w:ascii="Times New Roman" w:hAnsi="Times New Roman" w:cs="Times New Roman"/>
          <w:sz w:val="24"/>
          <w:szCs w:val="24"/>
        </w:rPr>
        <w:t xml:space="preserve"> </w:t>
      </w:r>
      <w:r w:rsidR="00372115">
        <w:rPr>
          <w:rFonts w:ascii="Times New Roman" w:hAnsi="Times New Roman" w:cs="Times New Roman"/>
          <w:sz w:val="24"/>
          <w:szCs w:val="24"/>
        </w:rPr>
        <w:t>s</w:t>
      </w:r>
      <w:r w:rsidR="005C67E7">
        <w:rPr>
          <w:rFonts w:ascii="Times New Roman" w:hAnsi="Times New Roman" w:cs="Times New Roman"/>
          <w:sz w:val="24"/>
          <w:szCs w:val="24"/>
        </w:rPr>
        <w:t xml:space="preserve">ection </w:t>
      </w:r>
      <w:r w:rsidR="005C47E0">
        <w:rPr>
          <w:rFonts w:ascii="Times New Roman" w:hAnsi="Times New Roman" w:cs="Times New Roman"/>
          <w:sz w:val="24"/>
          <w:szCs w:val="24"/>
        </w:rPr>
        <w:t>2.3.1</w:t>
      </w:r>
      <w:r w:rsidR="00372115">
        <w:rPr>
          <w:rFonts w:ascii="Times New Roman" w:hAnsi="Times New Roman" w:cs="Times New Roman"/>
          <w:sz w:val="24"/>
          <w:szCs w:val="24"/>
        </w:rPr>
        <w:t xml:space="preserve"> presented the Internet and w</w:t>
      </w:r>
      <w:r w:rsidR="005C47E0">
        <w:rPr>
          <w:rFonts w:ascii="Times New Roman" w:hAnsi="Times New Roman" w:cs="Times New Roman"/>
          <w:sz w:val="24"/>
          <w:szCs w:val="24"/>
        </w:rPr>
        <w:t xml:space="preserve">eb </w:t>
      </w:r>
      <w:r w:rsidR="00372115">
        <w:rPr>
          <w:rFonts w:ascii="Times New Roman" w:hAnsi="Times New Roman" w:cs="Times New Roman"/>
          <w:sz w:val="24"/>
          <w:szCs w:val="24"/>
        </w:rPr>
        <w:t>a</w:t>
      </w:r>
      <w:r w:rsidR="005C47E0">
        <w:rPr>
          <w:rFonts w:ascii="Times New Roman" w:hAnsi="Times New Roman" w:cs="Times New Roman"/>
          <w:sz w:val="24"/>
          <w:szCs w:val="24"/>
        </w:rPr>
        <w:t>pplicat</w:t>
      </w:r>
      <w:r w:rsidR="005C67E7">
        <w:rPr>
          <w:rFonts w:ascii="Times New Roman" w:hAnsi="Times New Roman" w:cs="Times New Roman"/>
          <w:sz w:val="24"/>
          <w:szCs w:val="24"/>
        </w:rPr>
        <w:t>ions,</w:t>
      </w:r>
      <w:r w:rsidR="005C67E7" w:rsidRPr="005C67E7">
        <w:rPr>
          <w:rFonts w:ascii="Times New Roman" w:hAnsi="Times New Roman" w:cs="Times New Roman"/>
          <w:sz w:val="24"/>
          <w:szCs w:val="24"/>
        </w:rPr>
        <w:t xml:space="preserve"> </w:t>
      </w:r>
      <w:r w:rsidR="005C67E7">
        <w:rPr>
          <w:rFonts w:ascii="Times New Roman" w:hAnsi="Times New Roman" w:cs="Times New Roman"/>
          <w:sz w:val="24"/>
          <w:szCs w:val="24"/>
        </w:rPr>
        <w:t xml:space="preserve">Section </w:t>
      </w:r>
      <w:r w:rsidR="005C47E0">
        <w:rPr>
          <w:rFonts w:ascii="Times New Roman" w:hAnsi="Times New Roman" w:cs="Times New Roman"/>
          <w:sz w:val="24"/>
          <w:szCs w:val="24"/>
        </w:rPr>
        <w:t>2.3.2</w:t>
      </w:r>
      <w:r w:rsidR="00372115">
        <w:rPr>
          <w:rFonts w:ascii="Times New Roman" w:hAnsi="Times New Roman" w:cs="Times New Roman"/>
          <w:sz w:val="24"/>
          <w:szCs w:val="24"/>
        </w:rPr>
        <w:t xml:space="preserve"> discussed about the u</w:t>
      </w:r>
      <w:r w:rsidR="005C47E0">
        <w:rPr>
          <w:rFonts w:ascii="Times New Roman" w:hAnsi="Times New Roman" w:cs="Times New Roman"/>
          <w:sz w:val="24"/>
          <w:szCs w:val="24"/>
        </w:rPr>
        <w:t>se of</w:t>
      </w:r>
      <w:r w:rsidR="00372115">
        <w:rPr>
          <w:rFonts w:ascii="Times New Roman" w:hAnsi="Times New Roman" w:cs="Times New Roman"/>
          <w:sz w:val="24"/>
          <w:szCs w:val="24"/>
        </w:rPr>
        <w:t xml:space="preserve"> automated systems in w</w:t>
      </w:r>
      <w:r w:rsidR="005C67E7">
        <w:rPr>
          <w:rFonts w:ascii="Times New Roman" w:hAnsi="Times New Roman" w:cs="Times New Roman"/>
          <w:sz w:val="24"/>
          <w:szCs w:val="24"/>
        </w:rPr>
        <w:t>orkplace,</w:t>
      </w:r>
      <w:r w:rsidR="005C67E7" w:rsidRPr="005C67E7">
        <w:rPr>
          <w:rFonts w:ascii="Times New Roman" w:hAnsi="Times New Roman" w:cs="Times New Roman"/>
          <w:sz w:val="24"/>
          <w:szCs w:val="24"/>
        </w:rPr>
        <w:t xml:space="preserve"> </w:t>
      </w:r>
      <w:r w:rsidR="00372115">
        <w:rPr>
          <w:rFonts w:ascii="Times New Roman" w:hAnsi="Times New Roman" w:cs="Times New Roman"/>
          <w:sz w:val="24"/>
          <w:szCs w:val="24"/>
        </w:rPr>
        <w:t>s</w:t>
      </w:r>
      <w:r w:rsidR="005C67E7">
        <w:rPr>
          <w:rFonts w:ascii="Times New Roman" w:hAnsi="Times New Roman" w:cs="Times New Roman"/>
          <w:sz w:val="24"/>
          <w:szCs w:val="24"/>
        </w:rPr>
        <w:t xml:space="preserve">ection </w:t>
      </w:r>
      <w:r w:rsidR="005C47E0">
        <w:rPr>
          <w:rFonts w:ascii="Times New Roman" w:hAnsi="Times New Roman" w:cs="Times New Roman"/>
          <w:sz w:val="24"/>
          <w:szCs w:val="24"/>
        </w:rPr>
        <w:t>2.4</w:t>
      </w:r>
      <w:r w:rsidR="00372115">
        <w:rPr>
          <w:rFonts w:ascii="Times New Roman" w:hAnsi="Times New Roman" w:cs="Times New Roman"/>
          <w:sz w:val="24"/>
          <w:szCs w:val="24"/>
        </w:rPr>
        <w:t xml:space="preserve"> presented the</w:t>
      </w:r>
      <w:r w:rsidR="005C47E0">
        <w:rPr>
          <w:rFonts w:ascii="Times New Roman" w:hAnsi="Times New Roman" w:cs="Times New Roman"/>
          <w:sz w:val="24"/>
          <w:szCs w:val="24"/>
        </w:rPr>
        <w:t xml:space="preserve"> challenges of managing system</w:t>
      </w:r>
      <w:r w:rsidR="00372115">
        <w:rPr>
          <w:rFonts w:ascii="Times New Roman" w:hAnsi="Times New Roman" w:cs="Times New Roman"/>
          <w:sz w:val="24"/>
          <w:szCs w:val="24"/>
        </w:rPr>
        <w:t>s in workplace and daily r</w:t>
      </w:r>
      <w:r w:rsidR="005C67E7">
        <w:rPr>
          <w:rFonts w:ascii="Times New Roman" w:hAnsi="Times New Roman" w:cs="Times New Roman"/>
          <w:sz w:val="24"/>
          <w:szCs w:val="24"/>
        </w:rPr>
        <w:t>eport</w:t>
      </w:r>
      <w:r w:rsidR="00372115">
        <w:rPr>
          <w:rFonts w:ascii="Times New Roman" w:hAnsi="Times New Roman" w:cs="Times New Roman"/>
          <w:sz w:val="24"/>
          <w:szCs w:val="24"/>
        </w:rPr>
        <w:t xml:space="preserve"> and finally</w:t>
      </w:r>
      <w:r w:rsidR="005C67E7">
        <w:rPr>
          <w:rFonts w:ascii="Times New Roman" w:hAnsi="Times New Roman" w:cs="Times New Roman"/>
          <w:sz w:val="24"/>
          <w:szCs w:val="24"/>
        </w:rPr>
        <w:t xml:space="preserve"> </w:t>
      </w:r>
      <w:r w:rsidR="00372115">
        <w:rPr>
          <w:rFonts w:ascii="Times New Roman" w:hAnsi="Times New Roman" w:cs="Times New Roman"/>
          <w:sz w:val="24"/>
          <w:szCs w:val="24"/>
        </w:rPr>
        <w:t>s</w:t>
      </w:r>
      <w:r w:rsidR="005C67E7">
        <w:rPr>
          <w:rFonts w:ascii="Times New Roman" w:hAnsi="Times New Roman" w:cs="Times New Roman"/>
          <w:sz w:val="24"/>
          <w:szCs w:val="24"/>
        </w:rPr>
        <w:t xml:space="preserve">ection </w:t>
      </w:r>
      <w:r w:rsidR="00047124">
        <w:rPr>
          <w:rFonts w:ascii="Times New Roman" w:hAnsi="Times New Roman" w:cs="Times New Roman"/>
          <w:sz w:val="24"/>
          <w:szCs w:val="24"/>
        </w:rPr>
        <w:t>2.5</w:t>
      </w:r>
      <w:r w:rsidR="00372115">
        <w:rPr>
          <w:rFonts w:ascii="Times New Roman" w:hAnsi="Times New Roman" w:cs="Times New Roman"/>
          <w:sz w:val="24"/>
          <w:szCs w:val="24"/>
        </w:rPr>
        <w:t xml:space="preserve"> discussed about the related w</w:t>
      </w:r>
      <w:r w:rsidR="00047124">
        <w:rPr>
          <w:rFonts w:ascii="Times New Roman" w:hAnsi="Times New Roman" w:cs="Times New Roman"/>
          <w:sz w:val="24"/>
          <w:szCs w:val="24"/>
        </w:rPr>
        <w:t>orks</w:t>
      </w:r>
    </w:p>
    <w:p w:rsidR="00047124" w:rsidRDefault="00047124" w:rsidP="002F29FD">
      <w:pPr>
        <w:pStyle w:val="Heading2"/>
        <w:spacing w:line="360" w:lineRule="auto"/>
        <w:jc w:val="both"/>
        <w:rPr>
          <w:rFonts w:ascii="Times New Roman" w:hAnsi="Times New Roman" w:cs="Times New Roman"/>
          <w:b/>
          <w:color w:val="auto"/>
          <w:sz w:val="24"/>
          <w:szCs w:val="24"/>
        </w:rPr>
      </w:pPr>
      <w:bookmarkStart w:id="50" w:name="_Toc525897815"/>
      <w:r>
        <w:rPr>
          <w:rFonts w:ascii="Times New Roman" w:hAnsi="Times New Roman" w:cs="Times New Roman"/>
          <w:b/>
          <w:color w:val="auto"/>
          <w:sz w:val="24"/>
          <w:szCs w:val="24"/>
        </w:rPr>
        <w:t xml:space="preserve">2.2 </w:t>
      </w:r>
      <w:r w:rsidRPr="00047124">
        <w:rPr>
          <w:rFonts w:ascii="Times New Roman" w:hAnsi="Times New Roman" w:cs="Times New Roman"/>
          <w:b/>
          <w:color w:val="auto"/>
          <w:sz w:val="24"/>
          <w:szCs w:val="24"/>
        </w:rPr>
        <w:t>Human Resource Management</w:t>
      </w:r>
      <w:bookmarkEnd w:id="50"/>
    </w:p>
    <w:p w:rsidR="00B413E3" w:rsidRDefault="00047124" w:rsidP="002F29FD">
      <w:pPr>
        <w:spacing w:line="480" w:lineRule="auto"/>
        <w:jc w:val="both"/>
        <w:rPr>
          <w:rFonts w:ascii="Times New Roman" w:hAnsi="Times New Roman" w:cs="Times New Roman"/>
          <w:sz w:val="24"/>
          <w:szCs w:val="24"/>
        </w:rPr>
      </w:pPr>
      <w:r w:rsidRPr="00873F97">
        <w:rPr>
          <w:rFonts w:ascii="Times New Roman" w:hAnsi="Times New Roman" w:cs="Times New Roman"/>
          <w:sz w:val="24"/>
          <w:szCs w:val="24"/>
        </w:rPr>
        <w:t>Human Resource Management (HRM) is the term used to describe formal systems devised for the management of people within an organization</w:t>
      </w:r>
      <w:r w:rsidR="00873F97">
        <w:rPr>
          <w:rFonts w:ascii="Times New Roman" w:hAnsi="Times New Roman" w:cs="Times New Roman"/>
          <w:sz w:val="24"/>
          <w:szCs w:val="24"/>
        </w:rPr>
        <w:t xml:space="preserve">. The responsibilities of human resource manager can be categorized into three major areas: </w:t>
      </w:r>
      <w:r w:rsidR="00873F97" w:rsidRPr="00873F97">
        <w:rPr>
          <w:rFonts w:ascii="Times New Roman" w:hAnsi="Times New Roman" w:cs="Times New Roman"/>
          <w:sz w:val="24"/>
          <w:szCs w:val="24"/>
        </w:rPr>
        <w:t>staffing, employee compensation and benefits, an</w:t>
      </w:r>
      <w:r w:rsidR="00FF0F20">
        <w:rPr>
          <w:rFonts w:ascii="Times New Roman" w:hAnsi="Times New Roman" w:cs="Times New Roman"/>
          <w:sz w:val="24"/>
          <w:szCs w:val="24"/>
        </w:rPr>
        <w:t>d defining/</w:t>
      </w:r>
      <w:r w:rsidR="00873F97" w:rsidRPr="00873F97">
        <w:rPr>
          <w:rFonts w:ascii="Times New Roman" w:hAnsi="Times New Roman" w:cs="Times New Roman"/>
          <w:sz w:val="24"/>
          <w:szCs w:val="24"/>
        </w:rPr>
        <w:t>designing work</w:t>
      </w:r>
      <w:r w:rsidR="00873F97">
        <w:rPr>
          <w:rFonts w:ascii="Times New Roman" w:hAnsi="Times New Roman" w:cs="Times New Roman"/>
          <w:sz w:val="24"/>
          <w:szCs w:val="24"/>
        </w:rPr>
        <w:t>.</w:t>
      </w:r>
      <w:r w:rsidR="007357AE">
        <w:rPr>
          <w:rFonts w:ascii="Times New Roman" w:hAnsi="Times New Roman" w:cs="Times New Roman"/>
          <w:sz w:val="24"/>
          <w:szCs w:val="24"/>
        </w:rPr>
        <w:t xml:space="preserve"> The</w:t>
      </w:r>
      <w:r w:rsidR="00FF0F20">
        <w:rPr>
          <w:rFonts w:ascii="Times New Roman" w:hAnsi="Times New Roman" w:cs="Times New Roman"/>
          <w:sz w:val="24"/>
          <w:szCs w:val="24"/>
        </w:rPr>
        <w:t xml:space="preserve"> purpose</w:t>
      </w:r>
      <w:r w:rsidR="007357AE">
        <w:rPr>
          <w:rFonts w:ascii="Times New Roman" w:hAnsi="Times New Roman" w:cs="Times New Roman"/>
          <w:sz w:val="24"/>
          <w:szCs w:val="24"/>
        </w:rPr>
        <w:t xml:space="preserve"> of human resource management is to maximize the productivity of an organization by optimizing the effectiveness of its employees.  </w:t>
      </w:r>
      <w:r w:rsidR="007357AE" w:rsidRPr="007357AE">
        <w:rPr>
          <w:rFonts w:ascii="Times New Roman" w:hAnsi="Times New Roman" w:cs="Times New Roman"/>
          <w:sz w:val="24"/>
          <w:szCs w:val="24"/>
        </w:rPr>
        <w:t>This mandate is unlikely to change in any fundamental way, despite the ever-increasing pace of change in the business world. As Edward L. Gubman</w:t>
      </w:r>
      <w:r w:rsidR="00FF0F20">
        <w:rPr>
          <w:rFonts w:ascii="Times New Roman" w:hAnsi="Times New Roman" w:cs="Times New Roman"/>
          <w:sz w:val="24"/>
          <w:szCs w:val="24"/>
        </w:rPr>
        <w:t xml:space="preserve"> (1996)</w:t>
      </w:r>
      <w:r w:rsidR="007357AE" w:rsidRPr="007357AE">
        <w:rPr>
          <w:rFonts w:ascii="Times New Roman" w:hAnsi="Times New Roman" w:cs="Times New Roman"/>
          <w:sz w:val="24"/>
          <w:szCs w:val="24"/>
        </w:rPr>
        <w:t xml:space="preserve"> observed in the</w:t>
      </w:r>
      <w:r w:rsidR="00AF2FC0">
        <w:rPr>
          <w:rFonts w:ascii="Times New Roman" w:hAnsi="Times New Roman" w:cs="Times New Roman"/>
          <w:sz w:val="24"/>
          <w:szCs w:val="24"/>
        </w:rPr>
        <w:t xml:space="preserve"> Journal of Business Strategy, “</w:t>
      </w:r>
      <w:r w:rsidR="007357AE" w:rsidRPr="007357AE">
        <w:rPr>
          <w:rFonts w:ascii="Times New Roman" w:hAnsi="Times New Roman" w:cs="Times New Roman"/>
          <w:sz w:val="24"/>
          <w:szCs w:val="24"/>
        </w:rPr>
        <w:t>the basic mission of human resources will always be to acquire, develop, and retain talent; align the workforce with the business; and be an excellent contributor to the business</w:t>
      </w:r>
      <w:r w:rsidR="00AF2FC0">
        <w:rPr>
          <w:rFonts w:ascii="Times New Roman" w:hAnsi="Times New Roman" w:cs="Times New Roman"/>
          <w:sz w:val="24"/>
          <w:szCs w:val="24"/>
        </w:rPr>
        <w:t>.”</w:t>
      </w:r>
    </w:p>
    <w:p w:rsidR="00FF0F20" w:rsidRPr="002F29FD" w:rsidRDefault="00FF0F20" w:rsidP="002F29FD">
      <w:pPr>
        <w:pStyle w:val="Heading3"/>
        <w:spacing w:line="360" w:lineRule="auto"/>
        <w:jc w:val="both"/>
        <w:rPr>
          <w:rFonts w:ascii="Times New Roman" w:hAnsi="Times New Roman" w:cs="Times New Roman"/>
          <w:b/>
          <w:color w:val="auto"/>
        </w:rPr>
      </w:pPr>
      <w:bookmarkStart w:id="51" w:name="_Toc525897816"/>
      <w:r w:rsidRPr="002F29FD">
        <w:rPr>
          <w:rFonts w:ascii="Times New Roman" w:hAnsi="Times New Roman" w:cs="Times New Roman"/>
          <w:b/>
          <w:color w:val="auto"/>
        </w:rPr>
        <w:lastRenderedPageBreak/>
        <w:t>2.2.1 Employees and Work output</w:t>
      </w:r>
      <w:bookmarkEnd w:id="51"/>
    </w:p>
    <w:p w:rsidR="00FF0F20" w:rsidRDefault="00FF0F20"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 employee is a person who has agreed to be employed to work for some form of payment under a contract of service </w:t>
      </w:r>
      <w:r w:rsidRPr="00372115">
        <w:rPr>
          <w:rFonts w:ascii="Times New Roman" w:hAnsi="Times New Roman" w:cs="Times New Roman"/>
          <w:i/>
        </w:rPr>
        <w:t>(employee New Zealand, 2018).</w:t>
      </w:r>
      <w:r>
        <w:rPr>
          <w:rFonts w:ascii="Times New Roman" w:hAnsi="Times New Roman" w:cs="Times New Roman"/>
          <w:sz w:val="24"/>
          <w:szCs w:val="24"/>
        </w:rPr>
        <w:t xml:space="preserve"> The employee is hired by the employer after an application and interview process results in his or her selection as an employee. This selection occurs after the application is found by the employer to be the most qualified applicant to do the job.</w:t>
      </w:r>
    </w:p>
    <w:p w:rsidR="00E50EDB" w:rsidRDefault="00D51DF4" w:rsidP="002F29FD">
      <w:pPr>
        <w:spacing w:line="480" w:lineRule="auto"/>
        <w:jc w:val="both"/>
        <w:rPr>
          <w:rFonts w:ascii="Times New Roman" w:hAnsi="Times New Roman" w:cs="Times New Roman"/>
          <w:sz w:val="24"/>
          <w:szCs w:val="24"/>
        </w:rPr>
      </w:pPr>
      <w:r w:rsidRPr="00D51DF4">
        <w:rPr>
          <w:rFonts w:ascii="Times New Roman" w:hAnsi="Times New Roman" w:cs="Times New Roman"/>
          <w:sz w:val="24"/>
          <w:szCs w:val="24"/>
        </w:rPr>
        <w:t>A good employee is an asset to any organization as the key to the organization’s success is the effectiveness of the employees working in it. In such a scenario it is vital to pay importance to employee satisfaction. It is always necessary to address the fair needs of an employee and attend to his or her grievances to create job satisfaction, improve efficiency and a happy working environment. A happy employee is a productive employee and productivity is what contributes to the growth of any organization</w:t>
      </w:r>
      <w:r w:rsidR="00452D2F">
        <w:rPr>
          <w:rFonts w:ascii="Times New Roman" w:hAnsi="Times New Roman" w:cs="Times New Roman"/>
          <w:sz w:val="24"/>
          <w:szCs w:val="24"/>
        </w:rPr>
        <w:t xml:space="preserve"> </w:t>
      </w:r>
      <w:r w:rsidR="00452D2F" w:rsidRPr="00372115">
        <w:rPr>
          <w:rFonts w:ascii="Times New Roman" w:hAnsi="Times New Roman" w:cs="Times New Roman"/>
          <w:i/>
        </w:rPr>
        <w:t>(</w:t>
      </w:r>
      <w:r w:rsidR="00C700A8" w:rsidRPr="00372115">
        <w:rPr>
          <w:rFonts w:ascii="Times New Roman" w:hAnsi="Times New Roman" w:cs="Times New Roman"/>
          <w:i/>
        </w:rPr>
        <w:t>Output time</w:t>
      </w:r>
      <w:r w:rsidRPr="00372115">
        <w:rPr>
          <w:rFonts w:ascii="Times New Roman" w:hAnsi="Times New Roman" w:cs="Times New Roman"/>
          <w:i/>
        </w:rPr>
        <w:t>, 2018)</w:t>
      </w:r>
      <w:r w:rsidR="00993AFC" w:rsidRPr="00372115">
        <w:rPr>
          <w:rFonts w:ascii="Times New Roman" w:hAnsi="Times New Roman" w:cs="Times New Roman"/>
          <w:i/>
        </w:rPr>
        <w:t>.</w:t>
      </w:r>
    </w:p>
    <w:p w:rsidR="00FF0F20" w:rsidRDefault="00993AFC" w:rsidP="002F29FD">
      <w:pPr>
        <w:spacing w:line="480" w:lineRule="auto"/>
        <w:jc w:val="both"/>
        <w:rPr>
          <w:rFonts w:ascii="Times New Roman" w:hAnsi="Times New Roman" w:cs="Times New Roman"/>
          <w:sz w:val="24"/>
          <w:szCs w:val="24"/>
        </w:rPr>
      </w:pPr>
      <w:r w:rsidRPr="00993AFC">
        <w:rPr>
          <w:rFonts w:ascii="Times New Roman" w:hAnsi="Times New Roman" w:cs="Times New Roman"/>
          <w:sz w:val="24"/>
          <w:szCs w:val="24"/>
        </w:rPr>
        <w:t>No matter what k</w:t>
      </w:r>
      <w:r>
        <w:rPr>
          <w:rFonts w:ascii="Times New Roman" w:hAnsi="Times New Roman" w:cs="Times New Roman"/>
          <w:sz w:val="24"/>
          <w:szCs w:val="24"/>
        </w:rPr>
        <w:t>ind of products or services a business offers, it is important</w:t>
      </w:r>
      <w:r w:rsidRPr="00993AFC">
        <w:rPr>
          <w:rFonts w:ascii="Times New Roman" w:hAnsi="Times New Roman" w:cs="Times New Roman"/>
          <w:sz w:val="24"/>
          <w:szCs w:val="24"/>
        </w:rPr>
        <w:t xml:space="preserve"> to measure employee productivity, and to measure it as accurately as possible</w:t>
      </w:r>
      <w:r>
        <w:rPr>
          <w:rFonts w:ascii="Times New Roman" w:hAnsi="Times New Roman" w:cs="Times New Roman"/>
          <w:sz w:val="24"/>
          <w:szCs w:val="24"/>
        </w:rPr>
        <w:t xml:space="preserve">. </w:t>
      </w:r>
    </w:p>
    <w:p w:rsidR="00993AFC" w:rsidRDefault="00993AFC" w:rsidP="002F29FD">
      <w:pPr>
        <w:spacing w:line="480" w:lineRule="auto"/>
        <w:jc w:val="both"/>
        <w:rPr>
          <w:rFonts w:ascii="Times New Roman" w:hAnsi="Times New Roman" w:cs="Times New Roman"/>
          <w:sz w:val="24"/>
          <w:szCs w:val="24"/>
        </w:rPr>
      </w:pPr>
      <w:r w:rsidRPr="00993AFC">
        <w:rPr>
          <w:rFonts w:ascii="Times New Roman" w:hAnsi="Times New Roman" w:cs="Times New Roman"/>
          <w:sz w:val="24"/>
          <w:szCs w:val="24"/>
        </w:rPr>
        <w:t>Ensuring productivity in the workplace can be challenging. A 2013 Gallup survey revealed that 70 percent of U.S. workers are disengaged from their workday. Distracted by smartphones, social media, personal emails and the demands of their personal lives, most employees find it hard to focus consistently and produce the best work they can.</w:t>
      </w:r>
    </w:p>
    <w:p w:rsidR="00452D2F" w:rsidRDefault="00452D2F" w:rsidP="002F29FD">
      <w:pPr>
        <w:spacing w:line="480" w:lineRule="auto"/>
        <w:jc w:val="both"/>
        <w:rPr>
          <w:rFonts w:ascii="Times New Roman" w:hAnsi="Times New Roman" w:cs="Times New Roman"/>
          <w:sz w:val="24"/>
          <w:szCs w:val="24"/>
        </w:rPr>
      </w:pPr>
      <w:r w:rsidRPr="00452D2F">
        <w:rPr>
          <w:rFonts w:ascii="Times New Roman" w:hAnsi="Times New Roman" w:cs="Times New Roman"/>
          <w:sz w:val="24"/>
          <w:szCs w:val="24"/>
        </w:rPr>
        <w:t>This lack of interest and involvement often leads to low or mediocre producti</w:t>
      </w:r>
      <w:r>
        <w:rPr>
          <w:rFonts w:ascii="Times New Roman" w:hAnsi="Times New Roman" w:cs="Times New Roman"/>
          <w:sz w:val="24"/>
          <w:szCs w:val="24"/>
        </w:rPr>
        <w:t xml:space="preserve">vity. Accurately measuring </w:t>
      </w:r>
      <w:r w:rsidRPr="00452D2F">
        <w:rPr>
          <w:rFonts w:ascii="Times New Roman" w:hAnsi="Times New Roman" w:cs="Times New Roman"/>
          <w:sz w:val="24"/>
          <w:szCs w:val="24"/>
        </w:rPr>
        <w:t>employees' productivity is one clear way to gain insight into how skil</w:t>
      </w:r>
      <w:r w:rsidR="00372115">
        <w:rPr>
          <w:rFonts w:ascii="Times New Roman" w:hAnsi="Times New Roman" w:cs="Times New Roman"/>
          <w:sz w:val="24"/>
          <w:szCs w:val="24"/>
        </w:rPr>
        <w:t>led, engaged and productive employees</w:t>
      </w:r>
      <w:r w:rsidRPr="00452D2F">
        <w:rPr>
          <w:rFonts w:ascii="Times New Roman" w:hAnsi="Times New Roman" w:cs="Times New Roman"/>
          <w:sz w:val="24"/>
          <w:szCs w:val="24"/>
        </w:rPr>
        <w:t xml:space="preserve"> are</w:t>
      </w:r>
      <w:r>
        <w:rPr>
          <w:rFonts w:ascii="Times New Roman" w:hAnsi="Times New Roman" w:cs="Times New Roman"/>
          <w:sz w:val="24"/>
          <w:szCs w:val="24"/>
        </w:rPr>
        <w:t xml:space="preserve"> </w:t>
      </w:r>
      <w:r w:rsidRPr="00372115">
        <w:rPr>
          <w:rFonts w:ascii="Times New Roman" w:hAnsi="Times New Roman" w:cs="Times New Roman"/>
          <w:i/>
        </w:rPr>
        <w:t>(Universalclass,2018).</w:t>
      </w:r>
    </w:p>
    <w:p w:rsidR="00B32B06" w:rsidRDefault="00B32B06" w:rsidP="002F29FD">
      <w:pPr>
        <w:spacing w:line="480" w:lineRule="auto"/>
        <w:jc w:val="both"/>
        <w:rPr>
          <w:rFonts w:ascii="Times New Roman" w:hAnsi="Times New Roman" w:cs="Times New Roman"/>
          <w:sz w:val="24"/>
          <w:szCs w:val="24"/>
        </w:rPr>
      </w:pPr>
      <w:r w:rsidRPr="00B32B06">
        <w:rPr>
          <w:rFonts w:ascii="Times New Roman" w:hAnsi="Times New Roman" w:cs="Times New Roman"/>
          <w:sz w:val="24"/>
          <w:szCs w:val="24"/>
        </w:rPr>
        <w:lastRenderedPageBreak/>
        <w:t>Taking accurate productivity measurements can mean more than simply counting the number of products made or sold, or services performed.</w:t>
      </w:r>
      <w:r>
        <w:rPr>
          <w:rFonts w:ascii="Times New Roman" w:hAnsi="Times New Roman" w:cs="Times New Roman"/>
          <w:sz w:val="24"/>
          <w:szCs w:val="24"/>
        </w:rPr>
        <w:t xml:space="preserve"> For instance, a </w:t>
      </w:r>
      <w:r w:rsidRPr="00B32B06">
        <w:rPr>
          <w:rFonts w:ascii="Times New Roman" w:hAnsi="Times New Roman" w:cs="Times New Roman"/>
          <w:sz w:val="24"/>
          <w:szCs w:val="24"/>
        </w:rPr>
        <w:t>toy factory worker might produce 100 toys each day. But if most of those toys are defective and unsellable, that employee's productivity level is not very high, and both work time and materials are being wasted.</w:t>
      </w:r>
    </w:p>
    <w:p w:rsidR="00B32B06" w:rsidRPr="00B32B06" w:rsidRDefault="00B32B06"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When a company measures</w:t>
      </w:r>
      <w:r w:rsidRPr="00B32B06">
        <w:rPr>
          <w:rFonts w:ascii="Times New Roman" w:hAnsi="Times New Roman" w:cs="Times New Roman"/>
          <w:sz w:val="24"/>
          <w:szCs w:val="24"/>
        </w:rPr>
        <w:t xml:space="preserve"> employee</w:t>
      </w:r>
      <w:r>
        <w:rPr>
          <w:rFonts w:ascii="Times New Roman" w:hAnsi="Times New Roman" w:cs="Times New Roman"/>
          <w:sz w:val="24"/>
          <w:szCs w:val="24"/>
        </w:rPr>
        <w:t>s' productivity and discuss what they discover with the employees, they're letting them know that they expect the employee</w:t>
      </w:r>
      <w:r w:rsidRPr="00B32B06">
        <w:rPr>
          <w:rFonts w:ascii="Times New Roman" w:hAnsi="Times New Roman" w:cs="Times New Roman"/>
          <w:sz w:val="24"/>
          <w:szCs w:val="24"/>
        </w:rPr>
        <w:t xml:space="preserve"> to care about their work, perform it as well as they can, and work toward achieving individual goals that are aligned with company goals.</w:t>
      </w:r>
    </w:p>
    <w:p w:rsidR="00B32B06" w:rsidRDefault="00B32B06" w:rsidP="002F29FD">
      <w:pPr>
        <w:spacing w:line="480" w:lineRule="auto"/>
        <w:jc w:val="both"/>
        <w:rPr>
          <w:rFonts w:ascii="Times New Roman" w:hAnsi="Times New Roman" w:cs="Times New Roman"/>
          <w:sz w:val="24"/>
          <w:szCs w:val="24"/>
        </w:rPr>
      </w:pPr>
      <w:r w:rsidRPr="00B32B06">
        <w:rPr>
          <w:rFonts w:ascii="Times New Roman" w:hAnsi="Times New Roman" w:cs="Times New Roman"/>
          <w:sz w:val="24"/>
          <w:szCs w:val="24"/>
        </w:rPr>
        <w:t>In addition to revealing how individual employees are performing, these measurements can also reveal where the work flow gets slowed down or stopped due to equipment breakdowns, inefficient processes, poor job training, or lack of communication, among other problems</w:t>
      </w:r>
      <w:r>
        <w:rPr>
          <w:rFonts w:ascii="Times New Roman" w:hAnsi="Times New Roman" w:cs="Times New Roman"/>
          <w:sz w:val="24"/>
          <w:szCs w:val="24"/>
        </w:rPr>
        <w:t>.</w:t>
      </w:r>
    </w:p>
    <w:p w:rsidR="00B32B06" w:rsidRDefault="00B32B06"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A rese</w:t>
      </w:r>
      <w:r w:rsidR="005A37C5">
        <w:rPr>
          <w:rFonts w:ascii="Times New Roman" w:hAnsi="Times New Roman" w:cs="Times New Roman"/>
          <w:sz w:val="24"/>
          <w:szCs w:val="24"/>
        </w:rPr>
        <w:t xml:space="preserve">arch carried out by Abugre </w:t>
      </w:r>
      <w:r>
        <w:rPr>
          <w:rFonts w:ascii="Times New Roman" w:hAnsi="Times New Roman" w:cs="Times New Roman"/>
          <w:sz w:val="24"/>
          <w:szCs w:val="24"/>
        </w:rPr>
        <w:t xml:space="preserve">(2012) revealed </w:t>
      </w:r>
      <w:r w:rsidRPr="00E50EDB">
        <w:rPr>
          <w:rFonts w:ascii="Times New Roman" w:hAnsi="Times New Roman" w:cs="Times New Roman"/>
          <w:sz w:val="24"/>
          <w:szCs w:val="24"/>
        </w:rPr>
        <w:t xml:space="preserve">that regular interactions between managers and employees have a direct positive effect on employee work </w:t>
      </w:r>
      <w:r>
        <w:rPr>
          <w:rFonts w:ascii="Times New Roman" w:hAnsi="Times New Roman" w:cs="Times New Roman"/>
          <w:sz w:val="24"/>
          <w:szCs w:val="24"/>
        </w:rPr>
        <w:t>output. For an organization</w:t>
      </w:r>
      <w:r w:rsidRPr="00E50EDB">
        <w:rPr>
          <w:rFonts w:ascii="Times New Roman" w:hAnsi="Times New Roman" w:cs="Times New Roman"/>
          <w:sz w:val="24"/>
          <w:szCs w:val="24"/>
        </w:rPr>
        <w:t xml:space="preserve"> to make any significant impact on performance, both managers and their subordinates must have a very good climate of social interactions. The involvement of lower level employees in organizational activities and decision making is of crucial importance to organizational performance</w:t>
      </w:r>
      <w:r>
        <w:rPr>
          <w:rFonts w:ascii="Times New Roman" w:hAnsi="Times New Roman" w:cs="Times New Roman"/>
          <w:sz w:val="24"/>
          <w:szCs w:val="24"/>
        </w:rPr>
        <w:t>.</w:t>
      </w:r>
    </w:p>
    <w:p w:rsidR="00671DE7" w:rsidRDefault="00671DE7" w:rsidP="002F29FD">
      <w:pPr>
        <w:pStyle w:val="Heading2"/>
        <w:spacing w:line="360" w:lineRule="auto"/>
        <w:jc w:val="both"/>
        <w:rPr>
          <w:rFonts w:ascii="Times New Roman" w:hAnsi="Times New Roman" w:cs="Times New Roman"/>
          <w:b/>
          <w:color w:val="auto"/>
          <w:sz w:val="24"/>
          <w:szCs w:val="24"/>
        </w:rPr>
      </w:pPr>
      <w:bookmarkStart w:id="52" w:name="_Toc525897817"/>
      <w:r w:rsidRPr="00671DE7">
        <w:rPr>
          <w:rFonts w:ascii="Times New Roman" w:hAnsi="Times New Roman" w:cs="Times New Roman"/>
          <w:b/>
          <w:color w:val="auto"/>
          <w:sz w:val="24"/>
          <w:szCs w:val="24"/>
        </w:rPr>
        <w:t>2.2.2 Workflow and Daily Report</w:t>
      </w:r>
      <w:bookmarkEnd w:id="52"/>
      <w:r w:rsidRPr="00671DE7">
        <w:rPr>
          <w:rFonts w:ascii="Times New Roman" w:hAnsi="Times New Roman" w:cs="Times New Roman"/>
          <w:b/>
          <w:color w:val="auto"/>
          <w:sz w:val="24"/>
          <w:szCs w:val="24"/>
        </w:rPr>
        <w:t xml:space="preserve"> </w:t>
      </w:r>
    </w:p>
    <w:p w:rsidR="00C61514" w:rsidRDefault="00A74C38"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An employee’s daily</w:t>
      </w:r>
      <w:r w:rsidR="00671DE7">
        <w:rPr>
          <w:rFonts w:ascii="Times New Roman" w:hAnsi="Times New Roman" w:cs="Times New Roman"/>
          <w:sz w:val="24"/>
          <w:szCs w:val="24"/>
        </w:rPr>
        <w:t xml:space="preserve"> report is a documentation of his or her performance, activities, accomplishments and a</w:t>
      </w:r>
      <w:r w:rsidR="005A37C5">
        <w:rPr>
          <w:rFonts w:ascii="Times New Roman" w:hAnsi="Times New Roman" w:cs="Times New Roman"/>
          <w:sz w:val="24"/>
          <w:szCs w:val="24"/>
        </w:rPr>
        <w:t>chievements in a given work day</w:t>
      </w:r>
      <w:r w:rsidR="00671DE7">
        <w:rPr>
          <w:rFonts w:ascii="Times New Roman" w:hAnsi="Times New Roman" w:cs="Times New Roman"/>
          <w:sz w:val="24"/>
          <w:szCs w:val="24"/>
        </w:rPr>
        <w:t xml:space="preserve"> </w:t>
      </w:r>
      <w:r w:rsidR="00671DE7" w:rsidRPr="00372115">
        <w:rPr>
          <w:rFonts w:ascii="Times New Roman" w:hAnsi="Times New Roman" w:cs="Times New Roman"/>
          <w:i/>
        </w:rPr>
        <w:t>(status.net, 2018).</w:t>
      </w:r>
    </w:p>
    <w:p w:rsidR="00A74C38" w:rsidRDefault="00A74C38"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By maintaining a daily report, an employee will have a bigger picture of how and where he spends most of his time. It will help them plan their day and days ahead and make sure that they do not forget the important things he needs to do for that day. They will also know how to schedule their tasks depending on the time of the day when they are more productive and then work on the lighter task during the time of the day when they are less productive.</w:t>
      </w:r>
    </w:p>
    <w:p w:rsidR="00EA6E46" w:rsidRDefault="00A74C38"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On the employer side, daily report provides an effective way of monitoring employees daily accomplishments and performance and ensuring that the team members are still engaged with their jobs.</w:t>
      </w:r>
    </w:p>
    <w:p w:rsidR="00EA6E46" w:rsidRDefault="00C700A8" w:rsidP="002F29FD">
      <w:pPr>
        <w:pStyle w:val="Heading2"/>
        <w:spacing w:line="360" w:lineRule="auto"/>
        <w:jc w:val="both"/>
        <w:rPr>
          <w:rFonts w:ascii="Times New Roman" w:hAnsi="Times New Roman" w:cs="Times New Roman"/>
          <w:b/>
          <w:color w:val="auto"/>
          <w:sz w:val="24"/>
          <w:szCs w:val="24"/>
        </w:rPr>
      </w:pPr>
      <w:bookmarkStart w:id="53" w:name="_Toc525897818"/>
      <w:r>
        <w:rPr>
          <w:rFonts w:ascii="Times New Roman" w:hAnsi="Times New Roman" w:cs="Times New Roman"/>
          <w:b/>
          <w:color w:val="auto"/>
          <w:sz w:val="24"/>
          <w:szCs w:val="24"/>
        </w:rPr>
        <w:t>2.3 Impact of Informat</w:t>
      </w:r>
      <w:r w:rsidR="002C1E50">
        <w:rPr>
          <w:rFonts w:ascii="Times New Roman" w:hAnsi="Times New Roman" w:cs="Times New Roman"/>
          <w:b/>
          <w:color w:val="auto"/>
          <w:sz w:val="24"/>
          <w:szCs w:val="24"/>
        </w:rPr>
        <w:t>ion and Communication Technologies</w:t>
      </w:r>
      <w:r w:rsidR="00EA6E46" w:rsidRPr="00EA6E46">
        <w:rPr>
          <w:rFonts w:ascii="Times New Roman" w:hAnsi="Times New Roman" w:cs="Times New Roman"/>
          <w:b/>
          <w:color w:val="auto"/>
          <w:sz w:val="24"/>
          <w:szCs w:val="24"/>
        </w:rPr>
        <w:t xml:space="preserve"> in Workplace</w:t>
      </w:r>
      <w:bookmarkEnd w:id="53"/>
    </w:p>
    <w:p w:rsidR="009B2522" w:rsidRDefault="00516A04"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The development of information and communication technologies</w:t>
      </w:r>
      <w:r w:rsidR="00C700A8">
        <w:rPr>
          <w:rFonts w:ascii="Times New Roman" w:hAnsi="Times New Roman" w:cs="Times New Roman"/>
          <w:sz w:val="24"/>
          <w:szCs w:val="24"/>
        </w:rPr>
        <w:t xml:space="preserve"> (ICTs)</w:t>
      </w:r>
      <w:r>
        <w:rPr>
          <w:rFonts w:ascii="Times New Roman" w:hAnsi="Times New Roman" w:cs="Times New Roman"/>
          <w:sz w:val="24"/>
          <w:szCs w:val="24"/>
        </w:rPr>
        <w:t xml:space="preserve"> in work</w:t>
      </w:r>
      <w:r w:rsidR="00EF6E60">
        <w:rPr>
          <w:rFonts w:ascii="Times New Roman" w:hAnsi="Times New Roman" w:cs="Times New Roman"/>
          <w:sz w:val="24"/>
          <w:szCs w:val="24"/>
        </w:rPr>
        <w:t xml:space="preserve"> place</w:t>
      </w:r>
      <w:r>
        <w:rPr>
          <w:rFonts w:ascii="Times New Roman" w:hAnsi="Times New Roman" w:cs="Times New Roman"/>
          <w:sz w:val="24"/>
          <w:szCs w:val="24"/>
        </w:rPr>
        <w:t xml:space="preserve"> has changed the way we work in many different ways such as instant transfer of information and making organizations more efficient by cutting down the time it takes to transfer information. ICT has changed the employment structure and working practices.</w:t>
      </w:r>
      <w:r w:rsidR="00EA77D0">
        <w:rPr>
          <w:rFonts w:ascii="Times New Roman" w:hAnsi="Times New Roman" w:cs="Times New Roman"/>
          <w:sz w:val="24"/>
          <w:szCs w:val="24"/>
        </w:rPr>
        <w:t xml:space="preserve"> The use of computer and Internet in workplace has eliminated space and time boundaries</w:t>
      </w:r>
      <w:r w:rsidR="00421989">
        <w:rPr>
          <w:rFonts w:ascii="Times New Roman" w:hAnsi="Times New Roman" w:cs="Times New Roman"/>
          <w:sz w:val="24"/>
          <w:szCs w:val="24"/>
        </w:rPr>
        <w:t>.</w:t>
      </w:r>
      <w:r w:rsidR="00EA77D0">
        <w:rPr>
          <w:rFonts w:ascii="Times New Roman" w:hAnsi="Times New Roman" w:cs="Times New Roman"/>
          <w:sz w:val="24"/>
          <w:szCs w:val="24"/>
        </w:rPr>
        <w:t xml:space="preserve"> Employees can work from anywhere at any time.</w:t>
      </w:r>
      <w:r w:rsidR="00FD5411">
        <w:rPr>
          <w:rFonts w:ascii="Times New Roman" w:hAnsi="Times New Roman" w:cs="Times New Roman"/>
          <w:sz w:val="24"/>
          <w:szCs w:val="24"/>
        </w:rPr>
        <w:t xml:space="preserve"> It Reduces on human errors which can b</w:t>
      </w:r>
      <w:r w:rsidR="002E429E">
        <w:rPr>
          <w:rFonts w:ascii="Times New Roman" w:hAnsi="Times New Roman" w:cs="Times New Roman"/>
          <w:sz w:val="24"/>
          <w:szCs w:val="24"/>
        </w:rPr>
        <w:t xml:space="preserve">e caused by much work or stress. Business technologies like computers, tablets, social networks, virtual meeting software, accounting software, customer management applications, and so much more have removed workplace boundaries and have also facilitated in movement of information at the workplace which accelerate quick decision making </w:t>
      </w:r>
      <w:r w:rsidR="009B2522">
        <w:rPr>
          <w:rFonts w:ascii="Times New Roman" w:hAnsi="Times New Roman" w:cs="Times New Roman"/>
          <w:sz w:val="24"/>
          <w:szCs w:val="24"/>
        </w:rPr>
        <w:t xml:space="preserve"> </w:t>
      </w:r>
      <w:r w:rsidR="002E429E">
        <w:rPr>
          <w:rFonts w:ascii="Times New Roman" w:hAnsi="Times New Roman" w:cs="Times New Roman"/>
          <w:sz w:val="24"/>
          <w:szCs w:val="24"/>
        </w:rPr>
        <w:t xml:space="preserve"> at the workplace </w:t>
      </w:r>
      <w:r w:rsidR="002E429E" w:rsidRPr="00372115">
        <w:rPr>
          <w:rFonts w:ascii="Times New Roman" w:hAnsi="Times New Roman" w:cs="Times New Roman"/>
          <w:i/>
        </w:rPr>
        <w:t>(Ramey, 2013)</w:t>
      </w:r>
      <w:r w:rsidR="002E429E">
        <w:rPr>
          <w:rFonts w:ascii="Times New Roman" w:hAnsi="Times New Roman" w:cs="Times New Roman"/>
          <w:sz w:val="24"/>
          <w:szCs w:val="24"/>
        </w:rPr>
        <w:t>.</w:t>
      </w:r>
    </w:p>
    <w:p w:rsidR="00421989" w:rsidRPr="009B2522" w:rsidRDefault="00421989" w:rsidP="002F29FD">
      <w:pPr>
        <w:spacing w:after="0" w:line="360" w:lineRule="auto"/>
        <w:jc w:val="both"/>
        <w:rPr>
          <w:rFonts w:ascii="Times New Roman" w:hAnsi="Times New Roman" w:cs="Times New Roman"/>
          <w:sz w:val="24"/>
          <w:szCs w:val="24"/>
        </w:rPr>
      </w:pPr>
      <w:r w:rsidRPr="00421989">
        <w:rPr>
          <w:rFonts w:ascii="Times New Roman" w:hAnsi="Times New Roman" w:cs="Times New Roman"/>
          <w:b/>
          <w:sz w:val="24"/>
          <w:szCs w:val="24"/>
        </w:rPr>
        <w:t>2.3.1 The Internet and Web Applications</w:t>
      </w:r>
    </w:p>
    <w:p w:rsidR="00421989" w:rsidRDefault="00421989"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Internet has greatly changed information management in developing countries through creating pressures to improve communication systems and developing more user friendly environments for information sharing </w:t>
      </w:r>
      <w:r w:rsidRPr="00740FC7">
        <w:rPr>
          <w:rFonts w:ascii="Times New Roman" w:hAnsi="Times New Roman" w:cs="Times New Roman"/>
          <w:i/>
        </w:rPr>
        <w:t>(Srikantaiach et al, 1998)</w:t>
      </w:r>
      <w:r>
        <w:rPr>
          <w:rFonts w:ascii="Times New Roman" w:hAnsi="Times New Roman" w:cs="Times New Roman"/>
          <w:sz w:val="24"/>
          <w:szCs w:val="24"/>
        </w:rPr>
        <w:t xml:space="preserve">. This Internet is changing </w:t>
      </w:r>
      <w:r>
        <w:rPr>
          <w:rFonts w:ascii="Times New Roman" w:hAnsi="Times New Roman" w:cs="Times New Roman"/>
          <w:sz w:val="24"/>
          <w:szCs w:val="24"/>
        </w:rPr>
        <w:lastRenderedPageBreak/>
        <w:t>traditional ways of conducting information business by establishing new sources of information and new methods of communication on a global basis. It has created competition by bringing many international and indigenous information technology vendors on to the same platform. It has helped policy makers take advantage of access to global source of information.</w:t>
      </w:r>
    </w:p>
    <w:p w:rsidR="00421989" w:rsidRDefault="00421989"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Internet has played a very important role in providing access to free online, magazines, and other importance resources anytime and from anywhere for academic and research purposes. </w:t>
      </w:r>
      <w:r w:rsidRPr="00740FC7">
        <w:rPr>
          <w:rFonts w:ascii="Times New Roman" w:hAnsi="Times New Roman" w:cs="Times New Roman"/>
          <w:i/>
        </w:rPr>
        <w:t>(Ifijeh et al, 2010)</w:t>
      </w:r>
      <w:r>
        <w:rPr>
          <w:rFonts w:ascii="Times New Roman" w:hAnsi="Times New Roman" w:cs="Times New Roman"/>
          <w:sz w:val="24"/>
          <w:szCs w:val="24"/>
        </w:rPr>
        <w:t>.</w:t>
      </w:r>
    </w:p>
    <w:p w:rsidR="0054500A" w:rsidRDefault="0054500A" w:rsidP="002F29FD">
      <w:pPr>
        <w:spacing w:line="480" w:lineRule="auto"/>
        <w:jc w:val="both"/>
        <w:rPr>
          <w:rFonts w:ascii="Times New Roman" w:hAnsi="Times New Roman" w:cs="Times New Roman"/>
          <w:sz w:val="24"/>
          <w:szCs w:val="24"/>
        </w:rPr>
      </w:pPr>
      <w:r w:rsidRPr="00851EF8">
        <w:rPr>
          <w:rFonts w:ascii="Times New Roman" w:hAnsi="Times New Roman" w:cs="Times New Roman"/>
          <w:sz w:val="24"/>
          <w:szCs w:val="24"/>
        </w:rPr>
        <w:t>A we</w:t>
      </w:r>
      <w:r>
        <w:rPr>
          <w:rFonts w:ascii="Times New Roman" w:hAnsi="Times New Roman" w:cs="Times New Roman"/>
          <w:sz w:val="24"/>
          <w:szCs w:val="24"/>
        </w:rPr>
        <w:t xml:space="preserve">b application is a computer program that utilizes web browsers and web technology to perform tasks over the internet. </w:t>
      </w:r>
    </w:p>
    <w:p w:rsidR="002F29FD" w:rsidRDefault="0054500A"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Web applications use a combination of server-side scripts (PHP and ASP) to handle the storage and retrieval of the information, and client-side scripts (JavaScript and HTML) to present information to users. (Ndegwa, 2016). Examples of web applications include online forms, shopping carts like amazon.com, word processors like the google doc, Facebook, twitter</w:t>
      </w:r>
      <w:r w:rsidR="002F29FD">
        <w:rPr>
          <w:rFonts w:ascii="Times New Roman" w:hAnsi="Times New Roman" w:cs="Times New Roman"/>
          <w:sz w:val="24"/>
          <w:szCs w:val="24"/>
        </w:rPr>
        <w:t>,</w:t>
      </w:r>
      <w:r>
        <w:rPr>
          <w:rFonts w:ascii="Times New Roman" w:hAnsi="Times New Roman" w:cs="Times New Roman"/>
          <w:sz w:val="24"/>
          <w:szCs w:val="24"/>
        </w:rPr>
        <w:t xml:space="preserve"> email programs such as Gmail, Yahoo</w:t>
      </w:r>
      <w:r w:rsidR="002F29FD">
        <w:rPr>
          <w:rFonts w:ascii="Times New Roman" w:hAnsi="Times New Roman" w:cs="Times New Roman"/>
          <w:sz w:val="24"/>
          <w:szCs w:val="24"/>
        </w:rPr>
        <w:t xml:space="preserve"> and others</w:t>
      </w:r>
      <w:r>
        <w:rPr>
          <w:rFonts w:ascii="Times New Roman" w:hAnsi="Times New Roman" w:cs="Times New Roman"/>
          <w:sz w:val="24"/>
          <w:szCs w:val="24"/>
        </w:rPr>
        <w:t>.</w:t>
      </w:r>
    </w:p>
    <w:p w:rsidR="00671DE7" w:rsidRPr="002F29FD" w:rsidRDefault="002F29FD" w:rsidP="002F29FD">
      <w:pPr>
        <w:pStyle w:val="Heading3"/>
        <w:spacing w:line="360" w:lineRule="auto"/>
        <w:jc w:val="both"/>
        <w:rPr>
          <w:rFonts w:ascii="Times New Roman" w:hAnsi="Times New Roman" w:cs="Times New Roman"/>
          <w:b/>
          <w:color w:val="auto"/>
        </w:rPr>
      </w:pPr>
      <w:bookmarkStart w:id="54" w:name="_Toc525897819"/>
      <w:r w:rsidRPr="002F29FD">
        <w:rPr>
          <w:rFonts w:ascii="Times New Roman" w:hAnsi="Times New Roman" w:cs="Times New Roman"/>
          <w:b/>
          <w:color w:val="auto"/>
        </w:rPr>
        <w:t>2.3.2 Use of Automated Systems in Workplace</w:t>
      </w:r>
      <w:bookmarkEnd w:id="54"/>
    </w:p>
    <w:p w:rsidR="00671DE7" w:rsidRDefault="002E429E" w:rsidP="002F29FD">
      <w:pPr>
        <w:spacing w:line="480" w:lineRule="auto"/>
        <w:jc w:val="both"/>
        <w:rPr>
          <w:rFonts w:ascii="Times New Roman" w:hAnsi="Times New Roman" w:cs="Times New Roman"/>
          <w:sz w:val="24"/>
          <w:szCs w:val="24"/>
        </w:rPr>
      </w:pPr>
      <w:r>
        <w:rPr>
          <w:rFonts w:ascii="Times New Roman" w:hAnsi="Times New Roman" w:cs="Times New Roman"/>
          <w:sz w:val="24"/>
          <w:szCs w:val="24"/>
        </w:rPr>
        <w:t>Using automated systems in workplace have its own advantages and disadvantages.</w:t>
      </w:r>
      <w:r w:rsidR="008818E9">
        <w:rPr>
          <w:rFonts w:ascii="Times New Roman" w:hAnsi="Times New Roman" w:cs="Times New Roman"/>
          <w:sz w:val="24"/>
          <w:szCs w:val="24"/>
        </w:rPr>
        <w:t xml:space="preserve"> Below are some of the advantages and disadvantages of using automated systems in workplace.</w:t>
      </w:r>
    </w:p>
    <w:p w:rsidR="008818E9" w:rsidRPr="008818E9" w:rsidRDefault="008818E9" w:rsidP="002F29FD">
      <w:pPr>
        <w:spacing w:line="480" w:lineRule="auto"/>
        <w:jc w:val="both"/>
        <w:rPr>
          <w:rFonts w:ascii="Times New Roman" w:hAnsi="Times New Roman" w:cs="Times New Roman"/>
          <w:b/>
          <w:sz w:val="24"/>
          <w:szCs w:val="24"/>
        </w:rPr>
      </w:pPr>
      <w:r w:rsidRPr="008818E9">
        <w:rPr>
          <w:rFonts w:ascii="Times New Roman" w:hAnsi="Times New Roman" w:cs="Times New Roman"/>
          <w:b/>
          <w:sz w:val="24"/>
          <w:szCs w:val="24"/>
        </w:rPr>
        <w:t>Advantages</w:t>
      </w:r>
    </w:p>
    <w:p w:rsidR="008818E9" w:rsidRDefault="008818E9" w:rsidP="008818E9">
      <w:pPr>
        <w:pStyle w:val="ListParagraph"/>
        <w:numPr>
          <w:ilvl w:val="0"/>
          <w:numId w:val="11"/>
        </w:numPr>
        <w:spacing w:line="480" w:lineRule="auto"/>
        <w:jc w:val="both"/>
        <w:rPr>
          <w:rFonts w:ascii="Times New Roman" w:hAnsi="Times New Roman" w:cs="Times New Roman"/>
          <w:sz w:val="24"/>
          <w:szCs w:val="24"/>
        </w:rPr>
      </w:pPr>
      <w:r w:rsidRPr="002B7025">
        <w:rPr>
          <w:rFonts w:ascii="Times New Roman" w:hAnsi="Times New Roman" w:cs="Times New Roman"/>
          <w:b/>
          <w:sz w:val="24"/>
          <w:szCs w:val="24"/>
        </w:rPr>
        <w:t>Improve on human resources</w:t>
      </w:r>
      <w:r>
        <w:rPr>
          <w:rFonts w:ascii="Times New Roman" w:hAnsi="Times New Roman" w:cs="Times New Roman"/>
          <w:sz w:val="24"/>
          <w:szCs w:val="24"/>
        </w:rPr>
        <w:t>: automated systems have changed the way human resources manager do their job. It improves on the process of screening, recruiting, and hiring new employees</w:t>
      </w:r>
      <w:r w:rsidR="00EA77D0">
        <w:rPr>
          <w:rFonts w:ascii="Times New Roman" w:hAnsi="Times New Roman" w:cs="Times New Roman"/>
          <w:sz w:val="24"/>
          <w:szCs w:val="24"/>
        </w:rPr>
        <w:t>.</w:t>
      </w:r>
    </w:p>
    <w:p w:rsidR="00EA77D0" w:rsidRDefault="00EA77D0" w:rsidP="008818E9">
      <w:pPr>
        <w:pStyle w:val="ListParagraph"/>
        <w:numPr>
          <w:ilvl w:val="0"/>
          <w:numId w:val="11"/>
        </w:numPr>
        <w:spacing w:line="480" w:lineRule="auto"/>
        <w:jc w:val="both"/>
        <w:rPr>
          <w:rFonts w:ascii="Times New Roman" w:hAnsi="Times New Roman" w:cs="Times New Roman"/>
          <w:sz w:val="24"/>
          <w:szCs w:val="24"/>
        </w:rPr>
      </w:pPr>
      <w:r w:rsidRPr="002B7025">
        <w:rPr>
          <w:rFonts w:ascii="Times New Roman" w:hAnsi="Times New Roman" w:cs="Times New Roman"/>
          <w:b/>
          <w:sz w:val="24"/>
          <w:szCs w:val="24"/>
        </w:rPr>
        <w:lastRenderedPageBreak/>
        <w:t>Save time</w:t>
      </w:r>
      <w:r>
        <w:rPr>
          <w:rFonts w:ascii="Times New Roman" w:hAnsi="Times New Roman" w:cs="Times New Roman"/>
          <w:sz w:val="24"/>
          <w:szCs w:val="24"/>
        </w:rPr>
        <w:t xml:space="preserve">: The use of computer to accomplish specific tasks at work creates room of making corrections on instant and it also reduces human errors. </w:t>
      </w:r>
    </w:p>
    <w:p w:rsidR="00EA77D0" w:rsidRDefault="002B7025" w:rsidP="008818E9">
      <w:pPr>
        <w:pStyle w:val="ListParagraph"/>
        <w:numPr>
          <w:ilvl w:val="0"/>
          <w:numId w:val="11"/>
        </w:numPr>
        <w:spacing w:line="480" w:lineRule="auto"/>
        <w:jc w:val="both"/>
        <w:rPr>
          <w:rFonts w:ascii="Times New Roman" w:hAnsi="Times New Roman" w:cs="Times New Roman"/>
          <w:sz w:val="24"/>
          <w:szCs w:val="24"/>
        </w:rPr>
      </w:pPr>
      <w:r w:rsidRPr="002B7025">
        <w:rPr>
          <w:rFonts w:ascii="Times New Roman" w:hAnsi="Times New Roman" w:cs="Times New Roman"/>
          <w:b/>
          <w:sz w:val="24"/>
          <w:szCs w:val="24"/>
        </w:rPr>
        <w:t>Create mobility</w:t>
      </w:r>
      <w:r>
        <w:rPr>
          <w:rFonts w:ascii="Times New Roman" w:hAnsi="Times New Roman" w:cs="Times New Roman"/>
          <w:sz w:val="24"/>
          <w:szCs w:val="24"/>
        </w:rPr>
        <w:t>: The use of technologies such as the virtual meeting applications saves time, workers don’t have be in meeting physically yet information and data will be shared in real-time.</w:t>
      </w:r>
    </w:p>
    <w:p w:rsidR="002B7025" w:rsidRPr="002B7025" w:rsidRDefault="002B7025" w:rsidP="002B7025">
      <w:pPr>
        <w:spacing w:line="480" w:lineRule="auto"/>
        <w:jc w:val="both"/>
        <w:rPr>
          <w:rFonts w:ascii="Times New Roman" w:hAnsi="Times New Roman" w:cs="Times New Roman"/>
          <w:b/>
          <w:sz w:val="24"/>
          <w:szCs w:val="24"/>
        </w:rPr>
      </w:pPr>
      <w:r w:rsidRPr="002B7025">
        <w:rPr>
          <w:rFonts w:ascii="Times New Roman" w:hAnsi="Times New Roman" w:cs="Times New Roman"/>
          <w:b/>
          <w:sz w:val="24"/>
          <w:szCs w:val="24"/>
        </w:rPr>
        <w:t xml:space="preserve">Disadvantages </w:t>
      </w:r>
    </w:p>
    <w:p w:rsidR="002B7025" w:rsidRPr="002B7025" w:rsidRDefault="002B7025" w:rsidP="002B7025">
      <w:pPr>
        <w:pStyle w:val="ListParagraph"/>
        <w:numPr>
          <w:ilvl w:val="0"/>
          <w:numId w:val="12"/>
        </w:numPr>
        <w:spacing w:line="480" w:lineRule="auto"/>
        <w:jc w:val="both"/>
        <w:rPr>
          <w:rFonts w:ascii="Times New Roman" w:hAnsi="Times New Roman" w:cs="Times New Roman"/>
          <w:b/>
          <w:sz w:val="24"/>
          <w:szCs w:val="24"/>
        </w:rPr>
      </w:pPr>
      <w:r w:rsidRPr="002B7025">
        <w:rPr>
          <w:rFonts w:ascii="Times New Roman" w:hAnsi="Times New Roman" w:cs="Times New Roman"/>
          <w:b/>
          <w:sz w:val="24"/>
          <w:szCs w:val="24"/>
        </w:rPr>
        <w:t>Cause</w:t>
      </w:r>
      <w:r>
        <w:rPr>
          <w:rFonts w:ascii="Times New Roman" w:hAnsi="Times New Roman" w:cs="Times New Roman"/>
          <w:b/>
          <w:sz w:val="24"/>
          <w:szCs w:val="24"/>
        </w:rPr>
        <w:t xml:space="preserve">s distraction: </w:t>
      </w:r>
      <w:r>
        <w:rPr>
          <w:rFonts w:ascii="Times New Roman" w:hAnsi="Times New Roman" w:cs="Times New Roman"/>
          <w:sz w:val="24"/>
          <w:szCs w:val="24"/>
        </w:rPr>
        <w:t>The use of social networks at work can cause so much distraction and it affects the productivity of employees.</w:t>
      </w:r>
    </w:p>
    <w:p w:rsidR="002B7025" w:rsidRPr="00851918" w:rsidRDefault="002B7025" w:rsidP="002B7025">
      <w:pPr>
        <w:pStyle w:val="ListParagraph"/>
        <w:numPr>
          <w:ilvl w:val="0"/>
          <w:numId w:val="1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High maintenance</w:t>
      </w:r>
      <w:r w:rsidR="009F03D5">
        <w:rPr>
          <w:rFonts w:ascii="Times New Roman" w:hAnsi="Times New Roman" w:cs="Times New Roman"/>
          <w:b/>
          <w:sz w:val="24"/>
          <w:szCs w:val="24"/>
        </w:rPr>
        <w:t xml:space="preserve"> cos</w:t>
      </w:r>
      <w:del w:id="55" w:author="Aisha Abdulkadir" w:date="2018-09-28T11:19:00Z">
        <w:r w:rsidR="001B7629" w:rsidDel="0047246A">
          <w:rPr>
            <w:rFonts w:ascii="Times New Roman" w:hAnsi="Times New Roman" w:cs="Times New Roman"/>
            <w:b/>
            <w:sz w:val="24"/>
            <w:szCs w:val="24"/>
          </w:rPr>
          <w:tab/>
        </w:r>
      </w:del>
      <w:r w:rsidR="009F03D5">
        <w:rPr>
          <w:rFonts w:ascii="Times New Roman" w:hAnsi="Times New Roman" w:cs="Times New Roman"/>
          <w:b/>
          <w:sz w:val="24"/>
          <w:szCs w:val="24"/>
        </w:rPr>
        <w:t>t</w:t>
      </w:r>
      <w:r w:rsidR="00851918">
        <w:rPr>
          <w:rFonts w:ascii="Times New Roman" w:hAnsi="Times New Roman" w:cs="Times New Roman"/>
          <w:b/>
          <w:sz w:val="24"/>
          <w:szCs w:val="24"/>
        </w:rPr>
        <w:t>s</w:t>
      </w:r>
      <w:r w:rsidR="009F03D5">
        <w:rPr>
          <w:rFonts w:ascii="Times New Roman" w:hAnsi="Times New Roman" w:cs="Times New Roman"/>
          <w:b/>
          <w:sz w:val="24"/>
          <w:szCs w:val="24"/>
        </w:rPr>
        <w:t xml:space="preserve">: </w:t>
      </w:r>
      <w:r w:rsidR="009F03D5">
        <w:rPr>
          <w:rFonts w:ascii="Times New Roman" w:hAnsi="Times New Roman" w:cs="Times New Roman"/>
          <w:sz w:val="24"/>
          <w:szCs w:val="24"/>
        </w:rPr>
        <w:t>It is expensive to buy an automated system and it is also costly to maintain it. Many small businesses cannot afford the cost hiring a full-time technical person, so they resort to monthly tech contractors who charge them for work done.</w:t>
      </w:r>
    </w:p>
    <w:p w:rsidR="00851918" w:rsidRPr="00851918" w:rsidRDefault="00851918" w:rsidP="002B7025">
      <w:pPr>
        <w:pStyle w:val="ListParagraph"/>
        <w:numPr>
          <w:ilvl w:val="0"/>
          <w:numId w:val="1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Makes employees lazy: </w:t>
      </w:r>
      <w:r>
        <w:rPr>
          <w:rFonts w:ascii="Times New Roman" w:hAnsi="Times New Roman" w:cs="Times New Roman"/>
          <w:sz w:val="24"/>
          <w:szCs w:val="24"/>
        </w:rPr>
        <w:t>Since most tasks are automated, many employees become lazy at work, technology kill their creativity and skills.</w:t>
      </w:r>
    </w:p>
    <w:p w:rsidR="00851918" w:rsidRPr="00BA2AE4" w:rsidRDefault="00851918" w:rsidP="00BA2AE4">
      <w:pPr>
        <w:pStyle w:val="ListParagraph"/>
        <w:numPr>
          <w:ilvl w:val="0"/>
          <w:numId w:val="1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Affect workplace Relationship:</w:t>
      </w:r>
      <w:r>
        <w:rPr>
          <w:rFonts w:ascii="Times New Roman" w:hAnsi="Times New Roman" w:cs="Times New Roman"/>
          <w:sz w:val="24"/>
          <w:szCs w:val="24"/>
        </w:rPr>
        <w:t xml:space="preserve"> Employees communicate via cell phones, text messages, email or virtual video</w:t>
      </w:r>
      <w:r w:rsidR="00BA2AE4">
        <w:rPr>
          <w:rFonts w:ascii="Times New Roman" w:hAnsi="Times New Roman" w:cs="Times New Roman"/>
          <w:sz w:val="24"/>
          <w:szCs w:val="24"/>
        </w:rPr>
        <w:t xml:space="preserve"> conferencing tools. This type of communication technology eliminates face-face communication.</w:t>
      </w:r>
      <w:r w:rsidRPr="00BA2AE4">
        <w:rPr>
          <w:rFonts w:ascii="Times New Roman" w:hAnsi="Times New Roman" w:cs="Times New Roman"/>
          <w:sz w:val="24"/>
          <w:szCs w:val="24"/>
        </w:rPr>
        <w:t xml:space="preserve">   </w:t>
      </w:r>
    </w:p>
    <w:p w:rsidR="00963005" w:rsidRDefault="002C1E50" w:rsidP="00963005">
      <w:pPr>
        <w:pStyle w:val="Heading2"/>
        <w:spacing w:line="360" w:lineRule="auto"/>
        <w:rPr>
          <w:rFonts w:ascii="Times New Roman" w:hAnsi="Times New Roman" w:cs="Times New Roman"/>
          <w:b/>
          <w:color w:val="auto"/>
          <w:sz w:val="24"/>
          <w:szCs w:val="24"/>
        </w:rPr>
      </w:pPr>
      <w:bookmarkStart w:id="56" w:name="_Toc525897820"/>
      <w:r>
        <w:rPr>
          <w:rFonts w:ascii="Times New Roman" w:hAnsi="Times New Roman" w:cs="Times New Roman"/>
          <w:b/>
          <w:color w:val="auto"/>
          <w:sz w:val="24"/>
          <w:szCs w:val="24"/>
        </w:rPr>
        <w:t>2.4 Challenges of management</w:t>
      </w:r>
      <w:r w:rsidR="008818E9" w:rsidRPr="008818E9">
        <w:rPr>
          <w:rFonts w:ascii="Times New Roman" w:hAnsi="Times New Roman" w:cs="Times New Roman"/>
          <w:b/>
          <w:color w:val="auto"/>
          <w:sz w:val="24"/>
          <w:szCs w:val="24"/>
        </w:rPr>
        <w:t xml:space="preserve"> systems in Workplace and Daily Report</w:t>
      </w:r>
      <w:bookmarkEnd w:id="56"/>
    </w:p>
    <w:p w:rsidR="00CC25B7" w:rsidRDefault="00752335" w:rsidP="00CC25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major challenges of using </w:t>
      </w:r>
      <w:r w:rsidR="006F633E">
        <w:rPr>
          <w:rFonts w:ascii="Times New Roman" w:hAnsi="Times New Roman" w:cs="Times New Roman"/>
          <w:sz w:val="24"/>
          <w:szCs w:val="24"/>
        </w:rPr>
        <w:t xml:space="preserve">managing systems in workplace is heavy reliance the managing systems. Loss of power or system crash can be devastating. </w:t>
      </w:r>
      <w:r w:rsidR="006F633E" w:rsidRPr="006F633E">
        <w:rPr>
          <w:rFonts w:ascii="Times New Roman" w:hAnsi="Times New Roman" w:cs="Times New Roman"/>
          <w:sz w:val="24"/>
          <w:szCs w:val="24"/>
        </w:rPr>
        <w:t>Valuable files may be lost, sometimes permanently, which can have long-term implications if the files were not backed up with paper or other methods</w:t>
      </w:r>
      <w:r w:rsidR="00CC25B7">
        <w:rPr>
          <w:rFonts w:ascii="Times New Roman" w:hAnsi="Times New Roman" w:cs="Times New Roman"/>
          <w:sz w:val="24"/>
          <w:szCs w:val="24"/>
        </w:rPr>
        <w:t>.</w:t>
      </w:r>
    </w:p>
    <w:p w:rsidR="00B6364D" w:rsidRDefault="00CC25B7" w:rsidP="00B636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challenge is the </w:t>
      </w:r>
      <w:r w:rsidR="00B6364D">
        <w:rPr>
          <w:rFonts w:ascii="Times New Roman" w:hAnsi="Times New Roman" w:cs="Times New Roman"/>
          <w:sz w:val="24"/>
          <w:szCs w:val="24"/>
        </w:rPr>
        <w:t>danger</w:t>
      </w:r>
      <w:r>
        <w:rPr>
          <w:rFonts w:ascii="Times New Roman" w:hAnsi="Times New Roman" w:cs="Times New Roman"/>
          <w:sz w:val="24"/>
          <w:szCs w:val="24"/>
        </w:rPr>
        <w:t xml:space="preserve"> of hacking. Since this managing systems are electronics</w:t>
      </w:r>
      <w:r w:rsidR="006F633E" w:rsidRPr="006F633E">
        <w:rPr>
          <w:rFonts w:ascii="Times New Roman" w:hAnsi="Times New Roman" w:cs="Times New Roman"/>
          <w:sz w:val="24"/>
          <w:szCs w:val="24"/>
        </w:rPr>
        <w:t xml:space="preserve"> </w:t>
      </w:r>
      <w:r w:rsidR="00B6364D">
        <w:rPr>
          <w:rFonts w:ascii="Times New Roman" w:hAnsi="Times New Roman" w:cs="Times New Roman"/>
          <w:sz w:val="24"/>
          <w:szCs w:val="24"/>
        </w:rPr>
        <w:t xml:space="preserve">and may sensitive customer information </w:t>
      </w:r>
      <w:r w:rsidR="006F633E">
        <w:rPr>
          <w:rFonts w:ascii="Times New Roman" w:hAnsi="Times New Roman" w:cs="Times New Roman"/>
          <w:sz w:val="24"/>
          <w:szCs w:val="24"/>
        </w:rPr>
        <w:tab/>
      </w:r>
      <w:r w:rsidR="00B6364D">
        <w:rPr>
          <w:rFonts w:ascii="Times New Roman" w:hAnsi="Times New Roman" w:cs="Times New Roman"/>
          <w:sz w:val="24"/>
          <w:szCs w:val="24"/>
        </w:rPr>
        <w:t xml:space="preserve">such as credit card number, social security numbers, bank </w:t>
      </w:r>
      <w:r w:rsidR="00B6364D">
        <w:rPr>
          <w:rFonts w:ascii="Times New Roman" w:hAnsi="Times New Roman" w:cs="Times New Roman"/>
          <w:sz w:val="24"/>
          <w:szCs w:val="24"/>
        </w:rPr>
        <w:lastRenderedPageBreak/>
        <w:t xml:space="preserve">account information and addresses. </w:t>
      </w:r>
      <w:r w:rsidR="00B6364D" w:rsidRPr="00B6364D">
        <w:rPr>
          <w:rFonts w:ascii="Times New Roman" w:hAnsi="Times New Roman" w:cs="Times New Roman"/>
          <w:sz w:val="24"/>
          <w:szCs w:val="24"/>
        </w:rPr>
        <w:t>If a ha</w:t>
      </w:r>
      <w:r w:rsidR="00B6364D">
        <w:rPr>
          <w:rFonts w:ascii="Times New Roman" w:hAnsi="Times New Roman" w:cs="Times New Roman"/>
          <w:sz w:val="24"/>
          <w:szCs w:val="24"/>
        </w:rPr>
        <w:t xml:space="preserve">cker successfully breaks into the </w:t>
      </w:r>
      <w:r w:rsidR="00B6364D" w:rsidRPr="00B6364D">
        <w:rPr>
          <w:rFonts w:ascii="Times New Roman" w:hAnsi="Times New Roman" w:cs="Times New Roman"/>
          <w:sz w:val="24"/>
          <w:szCs w:val="24"/>
        </w:rPr>
        <w:t>system, he can use the information to drain bank accounts or run up charges on credit cards. At best, this can create a public relations nightmare for the company. At worst, it can make the company susceptible to legal action, especially if it did not implement effective security measures.</w:t>
      </w:r>
      <w:r w:rsidR="00B6364D">
        <w:rPr>
          <w:rFonts w:ascii="Times New Roman" w:hAnsi="Times New Roman" w:cs="Times New Roman"/>
          <w:sz w:val="24"/>
          <w:szCs w:val="24"/>
        </w:rPr>
        <w:t xml:space="preserve"> These and many others </w:t>
      </w:r>
      <w:r w:rsidR="002C1E50">
        <w:rPr>
          <w:rFonts w:ascii="Times New Roman" w:hAnsi="Times New Roman" w:cs="Times New Roman"/>
          <w:sz w:val="24"/>
          <w:szCs w:val="24"/>
        </w:rPr>
        <w:t>are challenges of using management</w:t>
      </w:r>
      <w:r w:rsidR="00B6364D">
        <w:rPr>
          <w:rFonts w:ascii="Times New Roman" w:hAnsi="Times New Roman" w:cs="Times New Roman"/>
          <w:sz w:val="24"/>
          <w:szCs w:val="24"/>
        </w:rPr>
        <w:t xml:space="preserve"> systems in workplaces.</w:t>
      </w:r>
    </w:p>
    <w:p w:rsidR="00B6364D" w:rsidRPr="00963005" w:rsidRDefault="00B6364D" w:rsidP="00CC25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the other side, </w:t>
      </w:r>
      <w:r w:rsidR="00EA47F6">
        <w:rPr>
          <w:rFonts w:ascii="Times New Roman" w:hAnsi="Times New Roman" w:cs="Times New Roman"/>
          <w:sz w:val="24"/>
          <w:szCs w:val="24"/>
        </w:rPr>
        <w:t>employees may view writing daily report as an act of invasion</w:t>
      </w:r>
      <w:r w:rsidR="00797900">
        <w:rPr>
          <w:rFonts w:ascii="Times New Roman" w:hAnsi="Times New Roman" w:cs="Times New Roman"/>
          <w:sz w:val="24"/>
          <w:szCs w:val="24"/>
        </w:rPr>
        <w:t xml:space="preserve"> of their privacy and b</w:t>
      </w:r>
      <w:r w:rsidR="002C1E50">
        <w:rPr>
          <w:rFonts w:ascii="Times New Roman" w:hAnsi="Times New Roman" w:cs="Times New Roman"/>
          <w:sz w:val="24"/>
          <w:szCs w:val="24"/>
        </w:rPr>
        <w:t>eing monitored.</w:t>
      </w:r>
    </w:p>
    <w:p w:rsidR="008818E9" w:rsidRPr="00963005" w:rsidRDefault="006037C8" w:rsidP="0054218F">
      <w:pPr>
        <w:pStyle w:val="Heading2"/>
        <w:spacing w:line="360" w:lineRule="auto"/>
        <w:jc w:val="both"/>
        <w:rPr>
          <w:rFonts w:ascii="Times New Roman" w:hAnsi="Times New Roman" w:cs="Times New Roman"/>
          <w:b/>
          <w:color w:val="auto"/>
          <w:sz w:val="24"/>
          <w:szCs w:val="24"/>
        </w:rPr>
      </w:pPr>
      <w:bookmarkStart w:id="57" w:name="_Toc525897821"/>
      <w:r>
        <w:rPr>
          <w:rFonts w:ascii="Times New Roman" w:hAnsi="Times New Roman" w:cs="Times New Roman"/>
          <w:b/>
          <w:color w:val="auto"/>
          <w:sz w:val="24"/>
          <w:szCs w:val="24"/>
        </w:rPr>
        <w:t>2.5</w:t>
      </w:r>
      <w:r w:rsidR="00963005" w:rsidRPr="00963005">
        <w:rPr>
          <w:rFonts w:ascii="Times New Roman" w:hAnsi="Times New Roman" w:cs="Times New Roman"/>
          <w:b/>
          <w:color w:val="auto"/>
          <w:sz w:val="24"/>
          <w:szCs w:val="24"/>
        </w:rPr>
        <w:t xml:space="preserve"> Related works</w:t>
      </w:r>
      <w:bookmarkEnd w:id="57"/>
    </w:p>
    <w:p w:rsidR="00797900" w:rsidRDefault="00543CCE" w:rsidP="00797900">
      <w:pPr>
        <w:spacing w:line="480" w:lineRule="auto"/>
        <w:jc w:val="both"/>
        <w:rPr>
          <w:rFonts w:ascii="Times New Roman" w:hAnsi="Times New Roman" w:cs="Times New Roman"/>
          <w:sz w:val="24"/>
          <w:szCs w:val="24"/>
        </w:rPr>
      </w:pPr>
      <w:r>
        <w:rPr>
          <w:rFonts w:ascii="Times New Roman" w:hAnsi="Times New Roman" w:cs="Times New Roman"/>
          <w:sz w:val="24"/>
          <w:szCs w:val="24"/>
        </w:rPr>
        <w:t>Mark</w:t>
      </w:r>
      <w:r w:rsidR="006200F8">
        <w:rPr>
          <w:rFonts w:ascii="Times New Roman" w:hAnsi="Times New Roman" w:cs="Times New Roman"/>
          <w:sz w:val="24"/>
          <w:szCs w:val="24"/>
        </w:rPr>
        <w:t xml:space="preserve"> (1996)</w:t>
      </w:r>
      <w:r w:rsidR="00797900">
        <w:rPr>
          <w:rFonts w:ascii="Times New Roman" w:hAnsi="Times New Roman" w:cs="Times New Roman"/>
          <w:sz w:val="24"/>
          <w:szCs w:val="24"/>
        </w:rPr>
        <w:t xml:space="preserve"> has done a project on automatic employee time scheduling system which he called </w:t>
      </w:r>
      <w:r w:rsidR="002F7BC7">
        <w:rPr>
          <w:rFonts w:ascii="Times New Roman" w:hAnsi="Times New Roman" w:cs="Times New Roman"/>
          <w:sz w:val="24"/>
          <w:szCs w:val="24"/>
        </w:rPr>
        <w:t>the Lemming system and it is a J</w:t>
      </w:r>
      <w:r w:rsidR="00797900">
        <w:rPr>
          <w:rFonts w:ascii="Times New Roman" w:hAnsi="Times New Roman" w:cs="Times New Roman"/>
          <w:sz w:val="24"/>
          <w:szCs w:val="24"/>
        </w:rPr>
        <w:t>ava-based desktop application which also allows employees t</w:t>
      </w:r>
      <w:r w:rsidR="002F7BC7">
        <w:rPr>
          <w:rFonts w:ascii="Times New Roman" w:hAnsi="Times New Roman" w:cs="Times New Roman"/>
          <w:sz w:val="24"/>
          <w:szCs w:val="24"/>
        </w:rPr>
        <w:t>o check their schedules on the I</w:t>
      </w:r>
      <w:r w:rsidR="00797900">
        <w:rPr>
          <w:rFonts w:ascii="Times New Roman" w:hAnsi="Times New Roman" w:cs="Times New Roman"/>
          <w:sz w:val="24"/>
          <w:szCs w:val="24"/>
        </w:rPr>
        <w:t xml:space="preserve">nternet. </w:t>
      </w:r>
      <w:r w:rsidR="00797900" w:rsidRPr="00CA646A">
        <w:rPr>
          <w:rFonts w:ascii="Times New Roman" w:hAnsi="Times New Roman" w:cs="Times New Roman"/>
          <w:sz w:val="24"/>
          <w:szCs w:val="24"/>
        </w:rPr>
        <w:t xml:space="preserve">One problem noted by Smith </w:t>
      </w:r>
      <w:r w:rsidR="00797900">
        <w:rPr>
          <w:rFonts w:ascii="Times New Roman" w:hAnsi="Times New Roman" w:cs="Times New Roman"/>
          <w:sz w:val="24"/>
          <w:szCs w:val="24"/>
        </w:rPr>
        <w:t xml:space="preserve">in his report is the absence of </w:t>
      </w:r>
      <w:r w:rsidR="00797900" w:rsidRPr="00CA646A">
        <w:rPr>
          <w:rFonts w:ascii="Times New Roman" w:hAnsi="Times New Roman" w:cs="Times New Roman"/>
          <w:sz w:val="24"/>
          <w:szCs w:val="24"/>
        </w:rPr>
        <w:t>automatic schedule generation, which was missing from several of the systems</w:t>
      </w:r>
      <w:r w:rsidR="00797900">
        <w:rPr>
          <w:rFonts w:ascii="Times New Roman" w:hAnsi="Times New Roman" w:cs="Times New Roman"/>
          <w:sz w:val="24"/>
          <w:szCs w:val="24"/>
        </w:rPr>
        <w:t xml:space="preserve"> he had examined</w:t>
      </w:r>
      <w:r w:rsidR="00797900" w:rsidRPr="00CA646A">
        <w:rPr>
          <w:rFonts w:ascii="Times New Roman" w:hAnsi="Times New Roman" w:cs="Times New Roman"/>
          <w:sz w:val="24"/>
          <w:szCs w:val="24"/>
        </w:rPr>
        <w:t>. With the goal of creating a system that reduces the ti</w:t>
      </w:r>
      <w:r w:rsidR="00797900">
        <w:rPr>
          <w:rFonts w:ascii="Times New Roman" w:hAnsi="Times New Roman" w:cs="Times New Roman"/>
          <w:sz w:val="24"/>
          <w:szCs w:val="24"/>
        </w:rPr>
        <w:t xml:space="preserve">me to come up with a functional </w:t>
      </w:r>
      <w:r w:rsidR="00797900" w:rsidRPr="00CA646A">
        <w:rPr>
          <w:rFonts w:ascii="Times New Roman" w:hAnsi="Times New Roman" w:cs="Times New Roman"/>
          <w:sz w:val="24"/>
          <w:szCs w:val="24"/>
        </w:rPr>
        <w:t>schedule as much as possible, a feature such as automatic schedule generation is essential</w:t>
      </w:r>
      <w:r w:rsidR="00797900">
        <w:rPr>
          <w:rFonts w:ascii="Times New Roman" w:hAnsi="Times New Roman" w:cs="Times New Roman"/>
          <w:sz w:val="24"/>
          <w:szCs w:val="24"/>
        </w:rPr>
        <w:t>.</w:t>
      </w:r>
    </w:p>
    <w:p w:rsidR="00797900" w:rsidRDefault="00797900" w:rsidP="007979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Cameron and Goldman (2013) develop a similar application called automated Employee Scheduling System. The system was designed to provide a </w:t>
      </w:r>
      <w:r w:rsidRPr="003A63F5">
        <w:rPr>
          <w:rFonts w:ascii="Times New Roman" w:hAnsi="Times New Roman" w:cs="Times New Roman"/>
          <w:sz w:val="24"/>
          <w:szCs w:val="24"/>
        </w:rPr>
        <w:t>solution that reduces the time spent writing a weekly</w:t>
      </w:r>
      <w:r>
        <w:rPr>
          <w:rFonts w:ascii="Times New Roman" w:hAnsi="Times New Roman" w:cs="Times New Roman"/>
          <w:sz w:val="24"/>
          <w:szCs w:val="24"/>
        </w:rPr>
        <w:t xml:space="preserve"> schedule and eliminates errors due to </w:t>
      </w:r>
      <w:r w:rsidRPr="003A63F5">
        <w:rPr>
          <w:rFonts w:ascii="Times New Roman" w:hAnsi="Times New Roman" w:cs="Times New Roman"/>
          <w:sz w:val="24"/>
          <w:szCs w:val="24"/>
        </w:rPr>
        <w:t>availability conflicts</w:t>
      </w:r>
      <w:r>
        <w:rPr>
          <w:rFonts w:ascii="Times New Roman" w:hAnsi="Times New Roman" w:cs="Times New Roman"/>
          <w:sz w:val="24"/>
          <w:szCs w:val="24"/>
        </w:rPr>
        <w:t>.</w:t>
      </w:r>
    </w:p>
    <w:p w:rsidR="006200F8" w:rsidRDefault="002F7BC7" w:rsidP="00797900">
      <w:pPr>
        <w:spacing w:line="480" w:lineRule="auto"/>
        <w:jc w:val="both"/>
        <w:rPr>
          <w:rFonts w:ascii="Times New Roman" w:hAnsi="Times New Roman" w:cs="Times New Roman"/>
          <w:sz w:val="24"/>
          <w:szCs w:val="24"/>
        </w:rPr>
      </w:pPr>
      <w:r>
        <w:rPr>
          <w:rFonts w:ascii="Times New Roman" w:hAnsi="Times New Roman" w:cs="Times New Roman"/>
          <w:sz w:val="24"/>
          <w:szCs w:val="24"/>
        </w:rPr>
        <w:t>Ibrahim (2015) developed</w:t>
      </w:r>
      <w:r w:rsidR="006200F8">
        <w:rPr>
          <w:rFonts w:ascii="Times New Roman" w:hAnsi="Times New Roman" w:cs="Times New Roman"/>
          <w:sz w:val="24"/>
          <w:szCs w:val="24"/>
        </w:rPr>
        <w:t xml:space="preserve"> a web-based employee information and payroll system for Premier Seed in Zaria Kaduna state. The system was developed to keep and manage employee information and also generate monthly salary which automated the manual system the company was using for monthly payroll.</w:t>
      </w:r>
    </w:p>
    <w:p w:rsidR="0082586B" w:rsidRDefault="006200F8" w:rsidP="0054218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All the above mentioned system were all designed to eliminate the errors in the manual systems</w:t>
      </w:r>
      <w:r w:rsidR="005F71CF">
        <w:rPr>
          <w:rFonts w:ascii="Times New Roman" w:hAnsi="Times New Roman" w:cs="Times New Roman"/>
          <w:sz w:val="24"/>
          <w:szCs w:val="24"/>
        </w:rPr>
        <w:t>. W</w:t>
      </w:r>
      <w:r w:rsidR="007A033F">
        <w:rPr>
          <w:rFonts w:ascii="Times New Roman" w:hAnsi="Times New Roman" w:cs="Times New Roman"/>
          <w:sz w:val="24"/>
          <w:szCs w:val="24"/>
        </w:rPr>
        <w:t>hile th</w:t>
      </w:r>
      <w:r w:rsidR="005F71CF">
        <w:rPr>
          <w:rFonts w:ascii="Times New Roman" w:hAnsi="Times New Roman" w:cs="Times New Roman"/>
          <w:sz w:val="24"/>
          <w:szCs w:val="24"/>
        </w:rPr>
        <w:t xml:space="preserve">e above systems are either </w:t>
      </w:r>
      <w:r w:rsidR="007A033F">
        <w:rPr>
          <w:rFonts w:ascii="Times New Roman" w:hAnsi="Times New Roman" w:cs="Times New Roman"/>
          <w:sz w:val="24"/>
          <w:szCs w:val="24"/>
        </w:rPr>
        <w:t>employee</w:t>
      </w:r>
      <w:r w:rsidR="005F71CF">
        <w:rPr>
          <w:rFonts w:ascii="Times New Roman" w:hAnsi="Times New Roman" w:cs="Times New Roman"/>
          <w:sz w:val="24"/>
          <w:szCs w:val="24"/>
        </w:rPr>
        <w:t>s</w:t>
      </w:r>
      <w:r w:rsidR="007A033F">
        <w:rPr>
          <w:rFonts w:ascii="Times New Roman" w:hAnsi="Times New Roman" w:cs="Times New Roman"/>
          <w:sz w:val="24"/>
          <w:szCs w:val="24"/>
        </w:rPr>
        <w:t xml:space="preserve"> time scheduler</w:t>
      </w:r>
      <w:r w:rsidR="005F71CF">
        <w:rPr>
          <w:rFonts w:ascii="Times New Roman" w:hAnsi="Times New Roman" w:cs="Times New Roman"/>
          <w:sz w:val="24"/>
          <w:szCs w:val="24"/>
        </w:rPr>
        <w:t xml:space="preserve">s </w:t>
      </w:r>
      <w:r w:rsidR="007A033F">
        <w:rPr>
          <w:rFonts w:ascii="Times New Roman" w:hAnsi="Times New Roman" w:cs="Times New Roman"/>
          <w:sz w:val="24"/>
          <w:szCs w:val="24"/>
        </w:rPr>
        <w:t xml:space="preserve">or </w:t>
      </w:r>
      <w:r w:rsidR="005F71CF">
        <w:rPr>
          <w:rFonts w:ascii="Times New Roman" w:hAnsi="Times New Roman" w:cs="Times New Roman"/>
          <w:sz w:val="24"/>
          <w:szCs w:val="24"/>
        </w:rPr>
        <w:t>employees’ information system, m</w:t>
      </w:r>
      <w:r w:rsidR="007A033F">
        <w:rPr>
          <w:rFonts w:ascii="Times New Roman" w:hAnsi="Times New Roman" w:cs="Times New Roman"/>
          <w:sz w:val="24"/>
          <w:szCs w:val="24"/>
        </w:rPr>
        <w:t>y application will be based on the employee daily report manger</w:t>
      </w:r>
      <w:r w:rsidR="005F71CF">
        <w:rPr>
          <w:rFonts w:ascii="Times New Roman" w:hAnsi="Times New Roman" w:cs="Times New Roman"/>
          <w:sz w:val="24"/>
          <w:szCs w:val="24"/>
        </w:rPr>
        <w:t xml:space="preserve"> and is going to be web-based using PHP</w:t>
      </w:r>
      <w:r w:rsidR="007A033F">
        <w:rPr>
          <w:rFonts w:ascii="Times New Roman" w:hAnsi="Times New Roman" w:cs="Times New Roman"/>
          <w:sz w:val="24"/>
          <w:szCs w:val="24"/>
        </w:rPr>
        <w:t xml:space="preserve">. Hopefully at the end of this project, the system is </w:t>
      </w:r>
      <w:r w:rsidR="007B7042">
        <w:rPr>
          <w:rFonts w:ascii="Times New Roman" w:hAnsi="Times New Roman" w:cs="Times New Roman"/>
          <w:sz w:val="24"/>
          <w:szCs w:val="24"/>
        </w:rPr>
        <w:t>will be able to</w:t>
      </w:r>
      <w:r w:rsidR="0054218F">
        <w:rPr>
          <w:rFonts w:ascii="Times New Roman" w:hAnsi="Times New Roman" w:cs="Times New Roman"/>
          <w:sz w:val="24"/>
          <w:szCs w:val="24"/>
        </w:rPr>
        <w:t xml:space="preserve"> manage employee’s daily reports.</w:t>
      </w:r>
    </w:p>
    <w:p w:rsidR="00543CCE" w:rsidRDefault="0082586B" w:rsidP="0082586B">
      <w:pPr>
        <w:rPr>
          <w:rFonts w:ascii="Times New Roman" w:hAnsi="Times New Roman" w:cs="Times New Roman"/>
          <w:sz w:val="24"/>
          <w:szCs w:val="24"/>
        </w:rPr>
      </w:pPr>
      <w:r>
        <w:rPr>
          <w:rFonts w:ascii="Times New Roman" w:hAnsi="Times New Roman" w:cs="Times New Roman"/>
          <w:sz w:val="24"/>
          <w:szCs w:val="24"/>
        </w:rPr>
        <w:br w:type="page"/>
      </w:r>
    </w:p>
    <w:p w:rsidR="00993AFC" w:rsidRPr="0054218F" w:rsidRDefault="00797900" w:rsidP="0054218F">
      <w:pPr>
        <w:pStyle w:val="Heading1"/>
        <w:spacing w:line="360" w:lineRule="auto"/>
        <w:jc w:val="center"/>
        <w:rPr>
          <w:rFonts w:ascii="Times New Roman" w:hAnsi="Times New Roman" w:cs="Times New Roman"/>
          <w:b/>
          <w:color w:val="auto"/>
          <w:sz w:val="24"/>
          <w:szCs w:val="24"/>
        </w:rPr>
      </w:pPr>
      <w:bookmarkStart w:id="58" w:name="_Toc525897822"/>
      <w:r w:rsidRPr="0054218F">
        <w:rPr>
          <w:rFonts w:ascii="Times New Roman" w:hAnsi="Times New Roman" w:cs="Times New Roman"/>
          <w:b/>
          <w:color w:val="auto"/>
          <w:sz w:val="24"/>
          <w:szCs w:val="24"/>
        </w:rPr>
        <w:lastRenderedPageBreak/>
        <w:t>CHAPTER THREE</w:t>
      </w:r>
      <w:bookmarkEnd w:id="58"/>
    </w:p>
    <w:p w:rsidR="00797900" w:rsidRPr="0054218F" w:rsidRDefault="00797900" w:rsidP="0054218F">
      <w:pPr>
        <w:pStyle w:val="Heading1"/>
        <w:spacing w:line="360" w:lineRule="auto"/>
        <w:jc w:val="center"/>
        <w:rPr>
          <w:rFonts w:ascii="Times New Roman" w:hAnsi="Times New Roman" w:cs="Times New Roman"/>
          <w:b/>
          <w:color w:val="auto"/>
          <w:sz w:val="24"/>
          <w:szCs w:val="24"/>
        </w:rPr>
      </w:pPr>
      <w:bookmarkStart w:id="59" w:name="_Toc525897823"/>
      <w:r w:rsidRPr="0054218F">
        <w:rPr>
          <w:rFonts w:ascii="Times New Roman" w:hAnsi="Times New Roman" w:cs="Times New Roman"/>
          <w:b/>
          <w:color w:val="auto"/>
          <w:sz w:val="24"/>
          <w:szCs w:val="24"/>
        </w:rPr>
        <w:t>DESIGN OF EMPLOYEE DAILY REPORT MANAGER</w:t>
      </w:r>
      <w:bookmarkEnd w:id="59"/>
    </w:p>
    <w:p w:rsidR="00797900" w:rsidRPr="006037C8" w:rsidRDefault="00797900" w:rsidP="006037C8">
      <w:pPr>
        <w:pStyle w:val="Heading2"/>
        <w:jc w:val="both"/>
        <w:rPr>
          <w:rFonts w:ascii="Times New Roman" w:hAnsi="Times New Roman" w:cs="Times New Roman"/>
          <w:b/>
          <w:color w:val="auto"/>
          <w:sz w:val="24"/>
          <w:szCs w:val="24"/>
        </w:rPr>
      </w:pPr>
      <w:bookmarkStart w:id="60" w:name="_Toc525897824"/>
      <w:r w:rsidRPr="006037C8">
        <w:rPr>
          <w:rFonts w:ascii="Times New Roman" w:hAnsi="Times New Roman" w:cs="Times New Roman"/>
          <w:b/>
          <w:color w:val="auto"/>
          <w:sz w:val="24"/>
          <w:szCs w:val="24"/>
        </w:rPr>
        <w:t>3.1 Introduction</w:t>
      </w:r>
      <w:bookmarkEnd w:id="60"/>
    </w:p>
    <w:p w:rsidR="00D66D36" w:rsidRPr="00D66D36" w:rsidRDefault="00010BEB" w:rsidP="00017A98">
      <w:pPr>
        <w:spacing w:after="0" w:line="600" w:lineRule="auto"/>
        <w:jc w:val="both"/>
        <w:rPr>
          <w:rFonts w:ascii="Times New Roman" w:hAnsi="Times New Roman" w:cs="Times New Roman"/>
          <w:sz w:val="24"/>
          <w:szCs w:val="24"/>
        </w:rPr>
      </w:pPr>
      <w:r>
        <w:rPr>
          <w:rFonts w:ascii="Times New Roman" w:hAnsi="Times New Roman" w:cs="Times New Roman"/>
          <w:sz w:val="24"/>
          <w:szCs w:val="24"/>
        </w:rPr>
        <w:t>System design is the process of defining the architecture, modules, interfaces, and the data for a system to satisfy a specified requirement.</w:t>
      </w:r>
      <w:r w:rsidR="00D72219">
        <w:rPr>
          <w:rFonts w:ascii="Times New Roman" w:hAnsi="Times New Roman" w:cs="Times New Roman"/>
          <w:sz w:val="24"/>
          <w:szCs w:val="24"/>
        </w:rPr>
        <w:t xml:space="preserve"> This chapter presented</w:t>
      </w:r>
      <w:r w:rsidR="00D66D36">
        <w:rPr>
          <w:rFonts w:ascii="Times New Roman" w:hAnsi="Times New Roman" w:cs="Times New Roman"/>
          <w:sz w:val="24"/>
          <w:szCs w:val="24"/>
        </w:rPr>
        <w:t xml:space="preserve"> the design of the employees’ daily task manager. </w:t>
      </w:r>
      <w:r w:rsidR="00D72219">
        <w:rPr>
          <w:rFonts w:ascii="Times New Roman" w:hAnsi="Times New Roman" w:cs="Times New Roman"/>
          <w:sz w:val="24"/>
          <w:szCs w:val="24"/>
        </w:rPr>
        <w:t>Section 3.2 described the system architecture, section 3.3 described the dataflow diagram of the system. The flowchart and database design are described in the section 3.4 and 3.5 respectively. Finally, the chapter ends with the tools used in developing the application with is presented in section 3.6.</w:t>
      </w:r>
    </w:p>
    <w:p w:rsidR="001E57A5" w:rsidRPr="005F71CF" w:rsidRDefault="001E57A5" w:rsidP="00913EEF">
      <w:pPr>
        <w:pStyle w:val="Heading2"/>
        <w:spacing w:line="360" w:lineRule="auto"/>
        <w:rPr>
          <w:rFonts w:ascii="Times New Roman" w:hAnsi="Times New Roman" w:cs="Times New Roman"/>
          <w:b/>
          <w:color w:val="auto"/>
          <w:sz w:val="24"/>
          <w:szCs w:val="24"/>
        </w:rPr>
      </w:pPr>
      <w:bookmarkStart w:id="61" w:name="_Toc525897825"/>
      <w:r w:rsidRPr="005F71CF">
        <w:rPr>
          <w:rFonts w:ascii="Times New Roman" w:hAnsi="Times New Roman" w:cs="Times New Roman"/>
          <w:b/>
          <w:color w:val="auto"/>
          <w:sz w:val="24"/>
          <w:szCs w:val="24"/>
        </w:rPr>
        <w:t>3.2 System Architecture</w:t>
      </w:r>
      <w:bookmarkEnd w:id="61"/>
    </w:p>
    <w:p w:rsidR="00366981" w:rsidRPr="00325457" w:rsidRDefault="00913EEF" w:rsidP="00366981">
      <w:pPr>
        <w:spacing w:line="480" w:lineRule="auto"/>
        <w:jc w:val="both"/>
        <w:rPr>
          <w:rFonts w:ascii="Times New Roman" w:hAnsi="Times New Roman" w:cs="Times New Roman"/>
          <w:sz w:val="24"/>
          <w:szCs w:val="24"/>
        </w:rPr>
      </w:pPr>
      <w:r>
        <w:rPr>
          <w:rFonts w:ascii="Times New Roman" w:hAnsi="Times New Roman" w:cs="Times New Roman"/>
          <w:sz w:val="24"/>
          <w:szCs w:val="24"/>
        </w:rPr>
        <w:t>Employee daily report manager</w:t>
      </w:r>
      <w:r w:rsidR="005709D2">
        <w:rPr>
          <w:rFonts w:ascii="Times New Roman" w:hAnsi="Times New Roman" w:cs="Times New Roman"/>
          <w:sz w:val="24"/>
          <w:szCs w:val="24"/>
        </w:rPr>
        <w:t xml:space="preserve"> is built</w:t>
      </w:r>
      <w:r>
        <w:rPr>
          <w:rFonts w:ascii="Times New Roman" w:hAnsi="Times New Roman" w:cs="Times New Roman"/>
          <w:sz w:val="24"/>
          <w:szCs w:val="24"/>
        </w:rPr>
        <w:t xml:space="preserve"> based</w:t>
      </w:r>
      <w:r w:rsidR="005709D2">
        <w:rPr>
          <w:rFonts w:ascii="Times New Roman" w:hAnsi="Times New Roman" w:cs="Times New Roman"/>
          <w:sz w:val="24"/>
          <w:szCs w:val="24"/>
        </w:rPr>
        <w:t xml:space="preserve"> on the </w:t>
      </w:r>
      <w:r w:rsidR="005709D2" w:rsidRPr="00ED1021">
        <w:rPr>
          <w:rFonts w:ascii="Times New Roman" w:hAnsi="Times New Roman" w:cs="Times New Roman"/>
          <w:sz w:val="24"/>
          <w:szCs w:val="24"/>
        </w:rPr>
        <w:t>3 tier Client/Ser</w:t>
      </w:r>
      <w:r w:rsidR="005709D2">
        <w:rPr>
          <w:rFonts w:ascii="Times New Roman" w:hAnsi="Times New Roman" w:cs="Times New Roman"/>
          <w:sz w:val="24"/>
          <w:szCs w:val="24"/>
        </w:rPr>
        <w:t>ver architecture</w:t>
      </w:r>
      <w:r>
        <w:rPr>
          <w:rFonts w:ascii="Times New Roman" w:hAnsi="Times New Roman" w:cs="Times New Roman"/>
          <w:sz w:val="24"/>
          <w:szCs w:val="24"/>
        </w:rPr>
        <w:t xml:space="preserve"> of a web applications. A</w:t>
      </w:r>
      <w:r w:rsidR="005709D2">
        <w:rPr>
          <w:rFonts w:ascii="Times New Roman" w:hAnsi="Times New Roman" w:cs="Times New Roman"/>
          <w:sz w:val="24"/>
          <w:szCs w:val="24"/>
        </w:rPr>
        <w:t xml:space="preserve"> user </w:t>
      </w:r>
      <w:r>
        <w:rPr>
          <w:rFonts w:ascii="Times New Roman" w:hAnsi="Times New Roman" w:cs="Times New Roman"/>
          <w:sz w:val="24"/>
          <w:szCs w:val="24"/>
        </w:rPr>
        <w:t>can use browsers</w:t>
      </w:r>
      <w:r w:rsidR="005709D2" w:rsidRPr="00ED1021">
        <w:rPr>
          <w:rFonts w:ascii="Times New Roman" w:hAnsi="Times New Roman" w:cs="Times New Roman"/>
          <w:sz w:val="24"/>
          <w:szCs w:val="24"/>
        </w:rPr>
        <w:t xml:space="preserve"> to access the system </w:t>
      </w:r>
      <w:r>
        <w:rPr>
          <w:rFonts w:ascii="Times New Roman" w:hAnsi="Times New Roman" w:cs="Times New Roman"/>
          <w:sz w:val="24"/>
          <w:szCs w:val="24"/>
        </w:rPr>
        <w:t>from within anywhere using the I</w:t>
      </w:r>
      <w:r w:rsidR="005709D2" w:rsidRPr="00ED1021">
        <w:rPr>
          <w:rFonts w:ascii="Times New Roman" w:hAnsi="Times New Roman" w:cs="Times New Roman"/>
          <w:sz w:val="24"/>
          <w:szCs w:val="24"/>
        </w:rPr>
        <w:t>nternet</w:t>
      </w:r>
      <w:r>
        <w:rPr>
          <w:rFonts w:ascii="Times New Roman" w:hAnsi="Times New Roman" w:cs="Times New Roman"/>
          <w:sz w:val="24"/>
          <w:szCs w:val="24"/>
        </w:rPr>
        <w:t xml:space="preserve"> (Local server)</w:t>
      </w:r>
      <w:r w:rsidR="005709D2" w:rsidRPr="00ED1021">
        <w:rPr>
          <w:rFonts w:ascii="Times New Roman" w:hAnsi="Times New Roman" w:cs="Times New Roman"/>
          <w:sz w:val="24"/>
          <w:szCs w:val="24"/>
        </w:rPr>
        <w:t>.</w:t>
      </w:r>
      <w:r>
        <w:rPr>
          <w:rFonts w:ascii="Times New Roman" w:hAnsi="Times New Roman" w:cs="Times New Roman"/>
          <w:sz w:val="24"/>
          <w:szCs w:val="24"/>
        </w:rPr>
        <w:t xml:space="preserve"> User requests are sent to the web server for processing</w:t>
      </w:r>
      <w:r w:rsidR="00366981">
        <w:rPr>
          <w:rFonts w:ascii="Times New Roman" w:hAnsi="Times New Roman" w:cs="Times New Roman"/>
          <w:sz w:val="24"/>
          <w:szCs w:val="24"/>
        </w:rPr>
        <w:t xml:space="preserve"> through the HTTP Request</w:t>
      </w:r>
      <w:r>
        <w:rPr>
          <w:rFonts w:ascii="Times New Roman" w:hAnsi="Times New Roman" w:cs="Times New Roman"/>
          <w:sz w:val="24"/>
          <w:szCs w:val="24"/>
        </w:rPr>
        <w:t xml:space="preserve">. The web server </w:t>
      </w:r>
      <w:r w:rsidR="00366981">
        <w:rPr>
          <w:rFonts w:ascii="Times New Roman" w:hAnsi="Times New Roman" w:cs="Times New Roman"/>
          <w:sz w:val="24"/>
          <w:szCs w:val="24"/>
        </w:rPr>
        <w:t>accepts requests from the employee or admin</w:t>
      </w:r>
      <w:r w:rsidR="00366981" w:rsidRPr="00ED1021">
        <w:rPr>
          <w:rFonts w:ascii="Times New Roman" w:hAnsi="Times New Roman" w:cs="Times New Roman"/>
          <w:sz w:val="24"/>
          <w:szCs w:val="24"/>
        </w:rPr>
        <w:t xml:space="preserve">, </w:t>
      </w:r>
      <w:r w:rsidR="00366981">
        <w:rPr>
          <w:rFonts w:ascii="Times New Roman" w:hAnsi="Times New Roman" w:cs="Times New Roman"/>
          <w:sz w:val="24"/>
          <w:szCs w:val="24"/>
        </w:rPr>
        <w:t>sends the part of the request that need PHP interpretation to the PHP inter</w:t>
      </w:r>
      <w:r w:rsidR="00CE6812">
        <w:rPr>
          <w:rFonts w:ascii="Times New Roman" w:hAnsi="Times New Roman" w:cs="Times New Roman"/>
          <w:sz w:val="24"/>
          <w:szCs w:val="24"/>
        </w:rPr>
        <w:t>preter to be processed and sends</w:t>
      </w:r>
      <w:r w:rsidR="00366981" w:rsidRPr="00ED1021">
        <w:rPr>
          <w:rFonts w:ascii="Times New Roman" w:hAnsi="Times New Roman" w:cs="Times New Roman"/>
          <w:sz w:val="24"/>
          <w:szCs w:val="24"/>
        </w:rPr>
        <w:t xml:space="preserve"> database queries and commands to the database, and then acts as a conduit for passing (partially) processed data from the database to the clients</w:t>
      </w:r>
      <w:r w:rsidR="00366981">
        <w:rPr>
          <w:rFonts w:ascii="Times New Roman" w:hAnsi="Times New Roman" w:cs="Times New Roman"/>
          <w:sz w:val="24"/>
          <w:szCs w:val="24"/>
        </w:rPr>
        <w:t xml:space="preserve"> </w:t>
      </w:r>
    </w:p>
    <w:p w:rsidR="00325457" w:rsidRDefault="00913EEF">
      <w:pPr>
        <w:spacing w:line="480" w:lineRule="auto"/>
        <w:jc w:val="center"/>
        <w:rPr>
          <w:rFonts w:ascii="Times New Roman" w:hAnsi="Times New Roman" w:cs="Times New Roman"/>
          <w:sz w:val="24"/>
          <w:szCs w:val="24"/>
        </w:rPr>
        <w:pPrChange w:id="62" w:author="Aisha Abdulkadir" w:date="2018-09-28T11:11:00Z">
          <w:pPr>
            <w:spacing w:line="480" w:lineRule="auto"/>
            <w:jc w:val="both"/>
          </w:pPr>
        </w:pPrChange>
      </w:pPr>
      <w:r>
        <w:rPr>
          <w:rFonts w:ascii="Times New Roman" w:hAnsi="Times New Roman" w:cs="Times New Roman"/>
          <w:noProof/>
          <w:sz w:val="24"/>
          <w:szCs w:val="24"/>
        </w:rPr>
        <w:lastRenderedPageBreak/>
        <w:drawing>
          <wp:inline distT="0" distB="0" distL="0" distR="0" wp14:anchorId="2F32DA96" wp14:editId="4CF88090">
            <wp:extent cx="4619625" cy="2238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5).png"/>
                    <pic:cNvPicPr/>
                  </pic:nvPicPr>
                  <pic:blipFill>
                    <a:blip r:embed="rId10">
                      <a:extLst>
                        <a:ext uri="{28A0092B-C50C-407E-A947-70E740481C1C}">
                          <a14:useLocalDpi xmlns:a14="http://schemas.microsoft.com/office/drawing/2010/main" val="0"/>
                        </a:ext>
                      </a:extLst>
                    </a:blip>
                    <a:stretch>
                      <a:fillRect/>
                    </a:stretch>
                  </pic:blipFill>
                  <pic:spPr>
                    <a:xfrm>
                      <a:off x="0" y="0"/>
                      <a:ext cx="4619625" cy="2238375"/>
                    </a:xfrm>
                    <a:prstGeom prst="rect">
                      <a:avLst/>
                    </a:prstGeom>
                  </pic:spPr>
                </pic:pic>
              </a:graphicData>
            </a:graphic>
          </wp:inline>
        </w:drawing>
      </w:r>
    </w:p>
    <w:p w:rsidR="00A62505" w:rsidRPr="00A93C17" w:rsidRDefault="00A93C17" w:rsidP="00A93C17">
      <w:pPr>
        <w:pStyle w:val="Caption"/>
        <w:jc w:val="center"/>
        <w:rPr>
          <w:rFonts w:ascii="Times New Roman" w:hAnsi="Times New Roman" w:cs="Times New Roman"/>
          <w:color w:val="auto"/>
          <w:sz w:val="24"/>
          <w:szCs w:val="24"/>
        </w:rPr>
      </w:pPr>
      <w:bookmarkStart w:id="63" w:name="_Toc523212340"/>
      <w:r w:rsidRPr="00A93C17">
        <w:rPr>
          <w:rFonts w:ascii="Times New Roman" w:hAnsi="Times New Roman" w:cs="Times New Roman"/>
          <w:color w:val="auto"/>
          <w:sz w:val="24"/>
          <w:szCs w:val="24"/>
        </w:rPr>
        <w:t xml:space="preserve">Figure 3. </w:t>
      </w:r>
      <w:r w:rsidRPr="00A93C17">
        <w:rPr>
          <w:rFonts w:ascii="Times New Roman" w:hAnsi="Times New Roman" w:cs="Times New Roman"/>
          <w:color w:val="auto"/>
          <w:sz w:val="24"/>
          <w:szCs w:val="24"/>
        </w:rPr>
        <w:fldChar w:fldCharType="begin"/>
      </w:r>
      <w:r w:rsidRPr="00A93C17">
        <w:rPr>
          <w:rFonts w:ascii="Times New Roman" w:hAnsi="Times New Roman" w:cs="Times New Roman"/>
          <w:color w:val="auto"/>
          <w:sz w:val="24"/>
          <w:szCs w:val="24"/>
        </w:rPr>
        <w:instrText xml:space="preserve"> SEQ Figure_3. \* ARABIC </w:instrText>
      </w:r>
      <w:r w:rsidRPr="00A93C17">
        <w:rPr>
          <w:rFonts w:ascii="Times New Roman" w:hAnsi="Times New Roman" w:cs="Times New Roman"/>
          <w:color w:val="auto"/>
          <w:sz w:val="24"/>
          <w:szCs w:val="24"/>
        </w:rPr>
        <w:fldChar w:fldCharType="separate"/>
      </w:r>
      <w:r w:rsidR="00135D9D">
        <w:rPr>
          <w:rFonts w:ascii="Times New Roman" w:hAnsi="Times New Roman" w:cs="Times New Roman"/>
          <w:noProof/>
          <w:color w:val="auto"/>
          <w:sz w:val="24"/>
          <w:szCs w:val="24"/>
        </w:rPr>
        <w:t>1</w:t>
      </w:r>
      <w:r w:rsidRPr="00A93C17">
        <w:rPr>
          <w:rFonts w:ascii="Times New Roman" w:hAnsi="Times New Roman" w:cs="Times New Roman"/>
          <w:color w:val="auto"/>
          <w:sz w:val="24"/>
          <w:szCs w:val="24"/>
        </w:rPr>
        <w:fldChar w:fldCharType="end"/>
      </w:r>
      <w:r w:rsidRPr="00A93C17">
        <w:rPr>
          <w:rFonts w:ascii="Times New Roman" w:hAnsi="Times New Roman" w:cs="Times New Roman"/>
          <w:color w:val="auto"/>
          <w:sz w:val="24"/>
          <w:szCs w:val="24"/>
        </w:rPr>
        <w:t>:</w:t>
      </w:r>
      <w:r w:rsidR="005F71CF" w:rsidRPr="00A93C17">
        <w:rPr>
          <w:rFonts w:ascii="Times New Roman" w:hAnsi="Times New Roman" w:cs="Times New Roman"/>
          <w:color w:val="auto"/>
          <w:sz w:val="24"/>
          <w:szCs w:val="24"/>
        </w:rPr>
        <w:t xml:space="preserve"> The architecture of the system</w:t>
      </w:r>
      <w:bookmarkEnd w:id="63"/>
    </w:p>
    <w:p w:rsidR="00A2434E" w:rsidRDefault="00A2434E" w:rsidP="00A2434E">
      <w:pPr>
        <w:pStyle w:val="Heading2"/>
        <w:spacing w:line="360" w:lineRule="auto"/>
        <w:rPr>
          <w:rFonts w:ascii="Times New Roman" w:hAnsi="Times New Roman" w:cs="Times New Roman"/>
          <w:b/>
          <w:color w:val="auto"/>
          <w:sz w:val="24"/>
          <w:szCs w:val="24"/>
        </w:rPr>
      </w:pPr>
      <w:bookmarkStart w:id="64" w:name="_Toc525897826"/>
      <w:r w:rsidRPr="00A2434E">
        <w:rPr>
          <w:rFonts w:ascii="Times New Roman" w:hAnsi="Times New Roman" w:cs="Times New Roman"/>
          <w:b/>
          <w:color w:val="auto"/>
          <w:sz w:val="24"/>
          <w:szCs w:val="24"/>
        </w:rPr>
        <w:t>3.3 Dataflow flow diagram (DFD) of the system</w:t>
      </w:r>
      <w:bookmarkEnd w:id="64"/>
    </w:p>
    <w:p w:rsidR="00A2434E" w:rsidRPr="00A2434E" w:rsidRDefault="00BD0B43" w:rsidP="00BD0B43">
      <w:pPr>
        <w:spacing w:line="480" w:lineRule="auto"/>
        <w:jc w:val="both"/>
      </w:pPr>
      <w:r w:rsidRPr="00ED1021">
        <w:rPr>
          <w:rFonts w:ascii="Times New Roman" w:hAnsi="Times New Roman" w:cs="Times New Roman"/>
          <w:sz w:val="24"/>
          <w:szCs w:val="24"/>
        </w:rPr>
        <w:t>The data flow diagrams model the flow of data in an information system</w:t>
      </w:r>
      <w:r w:rsidR="0031714F">
        <w:rPr>
          <w:rFonts w:ascii="Times New Roman" w:hAnsi="Times New Roman" w:cs="Times New Roman"/>
          <w:sz w:val="24"/>
          <w:szCs w:val="24"/>
        </w:rPr>
        <w:t xml:space="preserve">. Figure 3.2 </w:t>
      </w:r>
      <w:r>
        <w:rPr>
          <w:rFonts w:ascii="Times New Roman" w:hAnsi="Times New Roman" w:cs="Times New Roman"/>
          <w:sz w:val="24"/>
          <w:szCs w:val="24"/>
        </w:rPr>
        <w:t>shows the flow of data in the system. The admin or the employee login into the system and their login information is stored. Both the admin and employees can manage the employee details. The admin</w:t>
      </w:r>
      <w:r w:rsidR="00451BFA">
        <w:rPr>
          <w:rFonts w:ascii="Times New Roman" w:hAnsi="Times New Roman" w:cs="Times New Roman"/>
          <w:sz w:val="24"/>
          <w:szCs w:val="24"/>
        </w:rPr>
        <w:t>s</w:t>
      </w:r>
      <w:r>
        <w:rPr>
          <w:rFonts w:ascii="Times New Roman" w:hAnsi="Times New Roman" w:cs="Times New Roman"/>
          <w:sz w:val="24"/>
          <w:szCs w:val="24"/>
        </w:rPr>
        <w:t xml:space="preserve"> (supervisor</w:t>
      </w:r>
      <w:r w:rsidR="00451BFA">
        <w:rPr>
          <w:rFonts w:ascii="Times New Roman" w:hAnsi="Times New Roman" w:cs="Times New Roman"/>
          <w:sz w:val="24"/>
          <w:szCs w:val="24"/>
        </w:rPr>
        <w:t>s</w:t>
      </w:r>
      <w:r>
        <w:rPr>
          <w:rFonts w:ascii="Times New Roman" w:hAnsi="Times New Roman" w:cs="Times New Roman"/>
          <w:sz w:val="24"/>
          <w:szCs w:val="24"/>
        </w:rPr>
        <w:t xml:space="preserve">) can view, review </w:t>
      </w:r>
      <w:r w:rsidR="00451BFA">
        <w:rPr>
          <w:rFonts w:ascii="Times New Roman" w:hAnsi="Times New Roman" w:cs="Times New Roman"/>
          <w:sz w:val="24"/>
          <w:szCs w:val="24"/>
        </w:rPr>
        <w:t>reports of the employees (subordinates) under them. They can also assign tasks to their subordinates.</w:t>
      </w:r>
    </w:p>
    <w:p w:rsidR="00A2434E" w:rsidRDefault="0031714F">
      <w:pPr>
        <w:spacing w:line="480" w:lineRule="auto"/>
        <w:jc w:val="center"/>
        <w:rPr>
          <w:rFonts w:ascii="Times New Roman" w:hAnsi="Times New Roman" w:cs="Times New Roman"/>
          <w:sz w:val="24"/>
          <w:szCs w:val="24"/>
        </w:rPr>
        <w:pPrChange w:id="65" w:author="Aisha Abdulkadir" w:date="2018-09-28T11:09:00Z">
          <w:pPr>
            <w:spacing w:line="480" w:lineRule="auto"/>
          </w:pPr>
        </w:pPrChange>
      </w:pPr>
      <w:r>
        <w:rPr>
          <w:rFonts w:ascii="Times New Roman" w:hAnsi="Times New Roman" w:cs="Times New Roman"/>
          <w:noProof/>
          <w:sz w:val="24"/>
          <w:szCs w:val="24"/>
        </w:rPr>
        <w:drawing>
          <wp:inline distT="0" distB="0" distL="0" distR="0" wp14:anchorId="7468E682" wp14:editId="775FED07">
            <wp:extent cx="5212080" cy="16230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6).png"/>
                    <pic:cNvPicPr/>
                  </pic:nvPicPr>
                  <pic:blipFill>
                    <a:blip r:embed="rId11">
                      <a:extLst>
                        <a:ext uri="{28A0092B-C50C-407E-A947-70E740481C1C}">
                          <a14:useLocalDpi xmlns:a14="http://schemas.microsoft.com/office/drawing/2010/main" val="0"/>
                        </a:ext>
                      </a:extLst>
                    </a:blip>
                    <a:stretch>
                      <a:fillRect/>
                    </a:stretch>
                  </pic:blipFill>
                  <pic:spPr>
                    <a:xfrm>
                      <a:off x="0" y="0"/>
                      <a:ext cx="5212080" cy="1623060"/>
                    </a:xfrm>
                    <a:prstGeom prst="rect">
                      <a:avLst/>
                    </a:prstGeom>
                  </pic:spPr>
                </pic:pic>
              </a:graphicData>
            </a:graphic>
          </wp:inline>
        </w:drawing>
      </w:r>
    </w:p>
    <w:p w:rsidR="00E313AD" w:rsidRPr="00A93C17" w:rsidRDefault="00A93C17" w:rsidP="00A93C17">
      <w:pPr>
        <w:pStyle w:val="Caption"/>
        <w:jc w:val="center"/>
        <w:rPr>
          <w:rFonts w:ascii="Times New Roman" w:hAnsi="Times New Roman" w:cs="Times New Roman"/>
          <w:color w:val="auto"/>
          <w:sz w:val="24"/>
          <w:szCs w:val="24"/>
        </w:rPr>
      </w:pPr>
      <w:bookmarkStart w:id="66" w:name="_Toc523212341"/>
      <w:r w:rsidRPr="00A93C17">
        <w:rPr>
          <w:rFonts w:ascii="Times New Roman" w:hAnsi="Times New Roman" w:cs="Times New Roman"/>
          <w:color w:val="auto"/>
          <w:sz w:val="24"/>
          <w:szCs w:val="24"/>
        </w:rPr>
        <w:t xml:space="preserve">Figure 3. </w:t>
      </w:r>
      <w:r w:rsidRPr="00A93C17">
        <w:rPr>
          <w:rFonts w:ascii="Times New Roman" w:hAnsi="Times New Roman" w:cs="Times New Roman"/>
          <w:color w:val="auto"/>
          <w:sz w:val="24"/>
          <w:szCs w:val="24"/>
        </w:rPr>
        <w:fldChar w:fldCharType="begin"/>
      </w:r>
      <w:r w:rsidRPr="00A93C17">
        <w:rPr>
          <w:rFonts w:ascii="Times New Roman" w:hAnsi="Times New Roman" w:cs="Times New Roman"/>
          <w:color w:val="auto"/>
          <w:sz w:val="24"/>
          <w:szCs w:val="24"/>
        </w:rPr>
        <w:instrText xml:space="preserve"> SEQ Figure_3. \* ARABIC </w:instrText>
      </w:r>
      <w:r w:rsidRPr="00A93C17">
        <w:rPr>
          <w:rFonts w:ascii="Times New Roman" w:hAnsi="Times New Roman" w:cs="Times New Roman"/>
          <w:color w:val="auto"/>
          <w:sz w:val="24"/>
          <w:szCs w:val="24"/>
        </w:rPr>
        <w:fldChar w:fldCharType="separate"/>
      </w:r>
      <w:r w:rsidR="00135D9D">
        <w:rPr>
          <w:rFonts w:ascii="Times New Roman" w:hAnsi="Times New Roman" w:cs="Times New Roman"/>
          <w:noProof/>
          <w:color w:val="auto"/>
          <w:sz w:val="24"/>
          <w:szCs w:val="24"/>
        </w:rPr>
        <w:t>2</w:t>
      </w:r>
      <w:r w:rsidRPr="00A93C17">
        <w:rPr>
          <w:rFonts w:ascii="Times New Roman" w:hAnsi="Times New Roman" w:cs="Times New Roman"/>
          <w:color w:val="auto"/>
          <w:sz w:val="24"/>
          <w:szCs w:val="24"/>
        </w:rPr>
        <w:fldChar w:fldCharType="end"/>
      </w:r>
      <w:r w:rsidRPr="00A93C17">
        <w:rPr>
          <w:rFonts w:ascii="Times New Roman" w:hAnsi="Times New Roman" w:cs="Times New Roman"/>
          <w:color w:val="auto"/>
          <w:sz w:val="24"/>
          <w:szCs w:val="24"/>
        </w:rPr>
        <w:t>:</w:t>
      </w:r>
      <w:r w:rsidR="00210BC3" w:rsidRPr="00A93C17">
        <w:rPr>
          <w:rFonts w:ascii="Times New Roman" w:hAnsi="Times New Roman" w:cs="Times New Roman"/>
          <w:color w:val="auto"/>
          <w:sz w:val="24"/>
          <w:szCs w:val="24"/>
        </w:rPr>
        <w:t xml:space="preserve"> The Data flow diagram (DFD) of employee daily report manager</w:t>
      </w:r>
      <w:bookmarkEnd w:id="66"/>
    </w:p>
    <w:p w:rsidR="00F1099E" w:rsidRPr="00210BC3" w:rsidRDefault="00F1099E" w:rsidP="00210BC3">
      <w:pPr>
        <w:jc w:val="center"/>
        <w:rPr>
          <w:rFonts w:ascii="Times New Roman" w:hAnsi="Times New Roman" w:cs="Times New Roman"/>
        </w:rPr>
      </w:pPr>
    </w:p>
    <w:p w:rsidR="00E313AD" w:rsidRDefault="00451BFA" w:rsidP="00E313AD">
      <w:pPr>
        <w:pStyle w:val="Heading2"/>
        <w:spacing w:line="360" w:lineRule="auto"/>
        <w:rPr>
          <w:rFonts w:ascii="Times New Roman" w:hAnsi="Times New Roman" w:cs="Times New Roman"/>
          <w:b/>
          <w:color w:val="000000" w:themeColor="text1"/>
          <w:sz w:val="24"/>
          <w:szCs w:val="24"/>
        </w:rPr>
      </w:pPr>
      <w:bookmarkStart w:id="67" w:name="_Toc525897827"/>
      <w:r w:rsidRPr="00E313AD">
        <w:rPr>
          <w:rFonts w:ascii="Times New Roman" w:hAnsi="Times New Roman" w:cs="Times New Roman"/>
          <w:b/>
          <w:color w:val="000000" w:themeColor="text1"/>
          <w:sz w:val="24"/>
          <w:szCs w:val="24"/>
        </w:rPr>
        <w:lastRenderedPageBreak/>
        <w:t>3.4 Flow Chart</w:t>
      </w:r>
      <w:bookmarkEnd w:id="67"/>
    </w:p>
    <w:p w:rsidR="00BC2327" w:rsidRPr="00BC2327" w:rsidRDefault="00BC2327" w:rsidP="00BC2327">
      <w:pPr>
        <w:spacing w:line="480" w:lineRule="auto"/>
        <w:jc w:val="both"/>
        <w:rPr>
          <w:rFonts w:ascii="Times New Roman" w:hAnsi="Times New Roman" w:cs="Times New Roman"/>
          <w:sz w:val="24"/>
          <w:szCs w:val="24"/>
        </w:rPr>
      </w:pPr>
      <w:r w:rsidRPr="00BC2327">
        <w:rPr>
          <w:rFonts w:ascii="Times New Roman" w:hAnsi="Times New Roman" w:cs="Times New Roman"/>
          <w:sz w:val="24"/>
          <w:szCs w:val="24"/>
        </w:rPr>
        <w:t>A flowchart is a diagram that depicts a process, system or computer algorithm. They are widely used in multiple fields to document, study, plan, improve and communicate often complex processes in clear, easy-to-understand diagrams</w:t>
      </w:r>
      <w:r>
        <w:rPr>
          <w:rFonts w:ascii="Times New Roman" w:hAnsi="Times New Roman" w:cs="Times New Roman"/>
          <w:sz w:val="24"/>
          <w:szCs w:val="24"/>
        </w:rPr>
        <w:t>.</w:t>
      </w:r>
    </w:p>
    <w:p w:rsidR="00E313AD" w:rsidRPr="00E313AD" w:rsidRDefault="00E313AD" w:rsidP="00E313AD">
      <w:pPr>
        <w:spacing w:line="480" w:lineRule="auto"/>
        <w:jc w:val="both"/>
        <w:rPr>
          <w:rFonts w:ascii="Times New Roman" w:hAnsi="Times New Roman" w:cs="Times New Roman"/>
          <w:sz w:val="24"/>
          <w:szCs w:val="24"/>
        </w:rPr>
      </w:pPr>
      <w:r>
        <w:rPr>
          <w:rFonts w:ascii="Times New Roman" w:hAnsi="Times New Roman" w:cs="Times New Roman"/>
          <w:sz w:val="24"/>
          <w:szCs w:val="24"/>
        </w:rPr>
        <w:t>The flow chart in fig</w:t>
      </w:r>
      <w:r w:rsidR="0031714F">
        <w:rPr>
          <w:rFonts w:ascii="Times New Roman" w:hAnsi="Times New Roman" w:cs="Times New Roman"/>
          <w:sz w:val="24"/>
          <w:szCs w:val="24"/>
        </w:rPr>
        <w:t>ure</w:t>
      </w:r>
      <w:r>
        <w:rPr>
          <w:rFonts w:ascii="Times New Roman" w:hAnsi="Times New Roman" w:cs="Times New Roman"/>
          <w:sz w:val="24"/>
          <w:szCs w:val="24"/>
        </w:rPr>
        <w:t xml:space="preserve"> 3.3 below depicts the processes in the system. It shows the activities each user of the system can perform.</w:t>
      </w:r>
      <w:r w:rsidR="00BC2327">
        <w:rPr>
          <w:rFonts w:ascii="Times New Roman" w:hAnsi="Times New Roman" w:cs="Times New Roman"/>
          <w:sz w:val="24"/>
          <w:szCs w:val="24"/>
        </w:rPr>
        <w:t xml:space="preserve"> The charts start with a start symbol which indicates the beginning of the flow. The next process is the login which serve as a gate to the system. If</w:t>
      </w:r>
      <w:r w:rsidR="00F81BA7">
        <w:rPr>
          <w:rFonts w:ascii="Times New Roman" w:hAnsi="Times New Roman" w:cs="Times New Roman"/>
          <w:sz w:val="24"/>
          <w:szCs w:val="24"/>
        </w:rPr>
        <w:t xml:space="preserve"> a user is valid,</w:t>
      </w:r>
      <w:r w:rsidR="00BC2327">
        <w:rPr>
          <w:rFonts w:ascii="Times New Roman" w:hAnsi="Times New Roman" w:cs="Times New Roman"/>
          <w:sz w:val="24"/>
          <w:szCs w:val="24"/>
        </w:rPr>
        <w:t xml:space="preserve"> the system checks if the user is a normal employee or he has the </w:t>
      </w:r>
      <w:r w:rsidR="00F81BA7">
        <w:rPr>
          <w:rFonts w:ascii="Times New Roman" w:hAnsi="Times New Roman" w:cs="Times New Roman"/>
          <w:sz w:val="24"/>
          <w:szCs w:val="24"/>
        </w:rPr>
        <w:t>privilege to supervise other employees. This is done to control what the user of the system can do. The flow terminates when the user logout of the system.</w:t>
      </w:r>
    </w:p>
    <w:p w:rsidR="00451BFA" w:rsidRDefault="00BC2327">
      <w:pPr>
        <w:spacing w:line="480" w:lineRule="auto"/>
        <w:jc w:val="center"/>
        <w:rPr>
          <w:rFonts w:ascii="Times New Roman" w:hAnsi="Times New Roman" w:cs="Times New Roman"/>
          <w:color w:val="000000" w:themeColor="text1"/>
          <w:sz w:val="24"/>
          <w:szCs w:val="24"/>
        </w:rPr>
        <w:pPrChange w:id="68" w:author="Aisha Abdulkadir" w:date="2018-09-28T11:10:00Z">
          <w:pPr>
            <w:spacing w:line="480" w:lineRule="auto"/>
            <w:jc w:val="both"/>
          </w:pPr>
        </w:pPrChange>
      </w:pPr>
      <w:r>
        <w:rPr>
          <w:rFonts w:ascii="Times New Roman" w:hAnsi="Times New Roman" w:cs="Times New Roman"/>
          <w:noProof/>
          <w:color w:val="000000" w:themeColor="text1"/>
          <w:sz w:val="24"/>
          <w:szCs w:val="24"/>
        </w:rPr>
        <w:drawing>
          <wp:inline distT="0" distB="0" distL="0" distR="0" wp14:anchorId="361523A6" wp14:editId="640565C1">
            <wp:extent cx="3619500" cy="3547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chartdiagram1.jpg"/>
                    <pic:cNvPicPr/>
                  </pic:nvPicPr>
                  <pic:blipFill rotWithShape="1">
                    <a:blip r:embed="rId12">
                      <a:extLst>
                        <a:ext uri="{28A0092B-C50C-407E-A947-70E740481C1C}">
                          <a14:useLocalDpi xmlns:a14="http://schemas.microsoft.com/office/drawing/2010/main" val="0"/>
                        </a:ext>
                      </a:extLst>
                    </a:blip>
                    <a:srcRect l="13941" r="1212" b="-638"/>
                    <a:stretch/>
                  </pic:blipFill>
                  <pic:spPr bwMode="auto">
                    <a:xfrm>
                      <a:off x="0" y="0"/>
                      <a:ext cx="3619963" cy="3548199"/>
                    </a:xfrm>
                    <a:prstGeom prst="rect">
                      <a:avLst/>
                    </a:prstGeom>
                    <a:ln>
                      <a:noFill/>
                    </a:ln>
                    <a:extLst>
                      <a:ext uri="{53640926-AAD7-44D8-BBD7-CCE9431645EC}">
                        <a14:shadowObscured xmlns:a14="http://schemas.microsoft.com/office/drawing/2010/main"/>
                      </a:ext>
                    </a:extLst>
                  </pic:spPr>
                </pic:pic>
              </a:graphicData>
            </a:graphic>
          </wp:inline>
        </w:drawing>
      </w:r>
    </w:p>
    <w:p w:rsidR="00E313AD" w:rsidRPr="00135D9D" w:rsidRDefault="00135D9D" w:rsidP="00135D9D">
      <w:pPr>
        <w:pStyle w:val="Caption"/>
        <w:jc w:val="center"/>
        <w:rPr>
          <w:rFonts w:ascii="Times New Roman" w:hAnsi="Times New Roman" w:cs="Times New Roman"/>
          <w:color w:val="auto"/>
          <w:sz w:val="24"/>
          <w:szCs w:val="24"/>
        </w:rPr>
      </w:pPr>
      <w:bookmarkStart w:id="69" w:name="_Toc523212342"/>
      <w:r w:rsidRPr="00135D9D">
        <w:rPr>
          <w:rFonts w:ascii="Times New Roman" w:hAnsi="Times New Roman" w:cs="Times New Roman"/>
          <w:color w:val="auto"/>
          <w:sz w:val="24"/>
          <w:szCs w:val="24"/>
        </w:rPr>
        <w:t xml:space="preserve">Figure 3. </w:t>
      </w:r>
      <w:r w:rsidRPr="00135D9D">
        <w:rPr>
          <w:rFonts w:ascii="Times New Roman" w:hAnsi="Times New Roman" w:cs="Times New Roman"/>
          <w:color w:val="auto"/>
          <w:sz w:val="24"/>
          <w:szCs w:val="24"/>
        </w:rPr>
        <w:fldChar w:fldCharType="begin"/>
      </w:r>
      <w:r w:rsidRPr="00135D9D">
        <w:rPr>
          <w:rFonts w:ascii="Times New Roman" w:hAnsi="Times New Roman" w:cs="Times New Roman"/>
          <w:color w:val="auto"/>
          <w:sz w:val="24"/>
          <w:szCs w:val="24"/>
        </w:rPr>
        <w:instrText xml:space="preserve"> SEQ Figure_3. \* ARABIC </w:instrText>
      </w:r>
      <w:r w:rsidRPr="00135D9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135D9D">
        <w:rPr>
          <w:rFonts w:ascii="Times New Roman" w:hAnsi="Times New Roman" w:cs="Times New Roman"/>
          <w:color w:val="auto"/>
          <w:sz w:val="24"/>
          <w:szCs w:val="24"/>
        </w:rPr>
        <w:fldChar w:fldCharType="end"/>
      </w:r>
      <w:r w:rsidR="00A93C17" w:rsidRPr="00135D9D">
        <w:rPr>
          <w:rFonts w:ascii="Times New Roman" w:hAnsi="Times New Roman" w:cs="Times New Roman"/>
          <w:color w:val="auto"/>
          <w:sz w:val="24"/>
          <w:szCs w:val="24"/>
        </w:rPr>
        <w:t>:</w:t>
      </w:r>
      <w:r w:rsidR="00210BC3" w:rsidRPr="00135D9D">
        <w:rPr>
          <w:rFonts w:ascii="Times New Roman" w:hAnsi="Times New Roman" w:cs="Times New Roman"/>
          <w:color w:val="auto"/>
          <w:sz w:val="24"/>
          <w:szCs w:val="24"/>
        </w:rPr>
        <w:t xml:space="preserve"> Flow chart diagram of the system</w:t>
      </w:r>
      <w:bookmarkEnd w:id="69"/>
    </w:p>
    <w:p w:rsidR="00F1099E" w:rsidRPr="00F1099E" w:rsidRDefault="00F1099E" w:rsidP="00F1099E"/>
    <w:p w:rsidR="00E313AD" w:rsidRDefault="00E313AD" w:rsidP="00BE0044">
      <w:pPr>
        <w:pStyle w:val="Heading2"/>
        <w:spacing w:line="360" w:lineRule="auto"/>
        <w:jc w:val="both"/>
        <w:rPr>
          <w:rFonts w:ascii="Times New Roman" w:hAnsi="Times New Roman" w:cs="Times New Roman"/>
          <w:b/>
          <w:color w:val="auto"/>
        </w:rPr>
      </w:pPr>
      <w:bookmarkStart w:id="70" w:name="_Toc525897828"/>
      <w:r w:rsidRPr="00BE0044">
        <w:rPr>
          <w:rFonts w:ascii="Times New Roman" w:hAnsi="Times New Roman" w:cs="Times New Roman"/>
          <w:b/>
          <w:color w:val="auto"/>
        </w:rPr>
        <w:lastRenderedPageBreak/>
        <w:t>3.5 Database</w:t>
      </w:r>
      <w:r w:rsidR="005C4610">
        <w:rPr>
          <w:rFonts w:ascii="Times New Roman" w:hAnsi="Times New Roman" w:cs="Times New Roman"/>
          <w:b/>
          <w:color w:val="auto"/>
        </w:rPr>
        <w:t xml:space="preserve"> Design</w:t>
      </w:r>
      <w:bookmarkEnd w:id="70"/>
    </w:p>
    <w:p w:rsidR="00EC0640" w:rsidRDefault="00BE0044" w:rsidP="00BE0044">
      <w:pPr>
        <w:spacing w:line="480" w:lineRule="auto"/>
        <w:jc w:val="both"/>
        <w:rPr>
          <w:rFonts w:ascii="Times New Roman" w:hAnsi="Times New Roman" w:cs="Times New Roman"/>
          <w:sz w:val="24"/>
          <w:szCs w:val="24"/>
        </w:rPr>
      </w:pPr>
      <w:r>
        <w:rPr>
          <w:rFonts w:ascii="Times New Roman" w:hAnsi="Times New Roman" w:cs="Times New Roman"/>
          <w:sz w:val="24"/>
          <w:szCs w:val="24"/>
        </w:rPr>
        <w:t>A database</w:t>
      </w:r>
      <w:r w:rsidR="005C4610">
        <w:rPr>
          <w:rFonts w:ascii="Times New Roman" w:hAnsi="Times New Roman" w:cs="Times New Roman"/>
          <w:sz w:val="24"/>
          <w:szCs w:val="24"/>
        </w:rPr>
        <w:t xml:space="preserve"> </w:t>
      </w:r>
      <w:r>
        <w:rPr>
          <w:rFonts w:ascii="Times New Roman" w:hAnsi="Times New Roman" w:cs="Times New Roman"/>
          <w:sz w:val="24"/>
          <w:szCs w:val="24"/>
        </w:rPr>
        <w:t xml:space="preserve">is an organized collection of data for one or more purposes, usually </w:t>
      </w:r>
      <w:r w:rsidR="0067685E">
        <w:rPr>
          <w:rFonts w:ascii="Times New Roman" w:hAnsi="Times New Roman" w:cs="Times New Roman"/>
          <w:sz w:val="24"/>
          <w:szCs w:val="24"/>
        </w:rPr>
        <w:t xml:space="preserve">in digital form.  The data are typically organized to model relevant aspects of reality. </w:t>
      </w:r>
      <w:r w:rsidR="005C4610">
        <w:rPr>
          <w:rFonts w:ascii="Times New Roman" w:hAnsi="Times New Roman" w:cs="Times New Roman"/>
          <w:sz w:val="24"/>
          <w:szCs w:val="24"/>
        </w:rPr>
        <w:t xml:space="preserve"> Example, </w:t>
      </w:r>
      <w:r w:rsidR="0067685E">
        <w:rPr>
          <w:rFonts w:ascii="Times New Roman" w:hAnsi="Times New Roman" w:cs="Times New Roman"/>
          <w:sz w:val="24"/>
          <w:szCs w:val="24"/>
        </w:rPr>
        <w:t>the</w:t>
      </w:r>
      <w:r w:rsidR="0031714F">
        <w:rPr>
          <w:rFonts w:ascii="Times New Roman" w:hAnsi="Times New Roman" w:cs="Times New Roman"/>
          <w:sz w:val="24"/>
          <w:szCs w:val="24"/>
        </w:rPr>
        <w:t xml:space="preserve"> availability ticket for booking a flight</w:t>
      </w:r>
      <w:r w:rsidR="005C4610">
        <w:rPr>
          <w:rFonts w:ascii="Times New Roman" w:hAnsi="Times New Roman" w:cs="Times New Roman"/>
          <w:sz w:val="24"/>
          <w:szCs w:val="24"/>
        </w:rPr>
        <w:t>, in a way that support proce</w:t>
      </w:r>
      <w:r w:rsidR="0031714F">
        <w:rPr>
          <w:rFonts w:ascii="Times New Roman" w:hAnsi="Times New Roman" w:cs="Times New Roman"/>
          <w:sz w:val="24"/>
          <w:szCs w:val="24"/>
        </w:rPr>
        <w:t>ss requiring this information example</w:t>
      </w:r>
      <w:r w:rsidR="0067685E">
        <w:rPr>
          <w:rFonts w:ascii="Times New Roman" w:hAnsi="Times New Roman" w:cs="Times New Roman"/>
          <w:sz w:val="24"/>
          <w:szCs w:val="24"/>
        </w:rPr>
        <w:t xml:space="preserve"> </w:t>
      </w:r>
      <w:r w:rsidR="0031714F">
        <w:rPr>
          <w:rFonts w:ascii="Times New Roman" w:hAnsi="Times New Roman" w:cs="Times New Roman"/>
          <w:sz w:val="24"/>
          <w:szCs w:val="24"/>
        </w:rPr>
        <w:t>booking a flight</w:t>
      </w:r>
      <w:r w:rsidR="005C4610">
        <w:rPr>
          <w:rFonts w:ascii="Times New Roman" w:hAnsi="Times New Roman" w:cs="Times New Roman"/>
          <w:sz w:val="24"/>
          <w:szCs w:val="24"/>
        </w:rPr>
        <w:t>. The term “database” refers both to the way its user view it, and to the logical and physical materialization of its data, content in files, computer memory, and computer data storage.</w:t>
      </w:r>
    </w:p>
    <w:p w:rsidR="00BE0044" w:rsidRDefault="00EC0640" w:rsidP="00BE0044">
      <w:pPr>
        <w:spacing w:line="480" w:lineRule="auto"/>
        <w:jc w:val="both"/>
        <w:rPr>
          <w:rFonts w:ascii="Times New Roman" w:hAnsi="Times New Roman" w:cs="Times New Roman"/>
          <w:sz w:val="24"/>
          <w:szCs w:val="24"/>
        </w:rPr>
      </w:pPr>
      <w:r>
        <w:rPr>
          <w:rFonts w:ascii="Times New Roman" w:hAnsi="Times New Roman" w:cs="Times New Roman"/>
          <w:sz w:val="24"/>
          <w:szCs w:val="24"/>
        </w:rPr>
        <w:t>D</w:t>
      </w:r>
      <w:r w:rsidR="005C4610">
        <w:rPr>
          <w:rFonts w:ascii="Times New Roman" w:hAnsi="Times New Roman" w:cs="Times New Roman"/>
          <w:sz w:val="24"/>
          <w:szCs w:val="24"/>
        </w:rPr>
        <w:t>ataba</w:t>
      </w:r>
      <w:r>
        <w:rPr>
          <w:rFonts w:ascii="Times New Roman" w:hAnsi="Times New Roman" w:cs="Times New Roman"/>
          <w:sz w:val="24"/>
          <w:szCs w:val="24"/>
        </w:rPr>
        <w:t>se design is the process of producing a detailed data model of a database. This logical data model contain all the needed logical and physical design choice and storage parameters needed to generate a design in a data definition language, which can be used to create a database. A fully attributes for each entity.</w:t>
      </w:r>
    </w:p>
    <w:p w:rsidR="00A120C3" w:rsidRDefault="00EC0640" w:rsidP="00BE0044">
      <w:pPr>
        <w:spacing w:line="480" w:lineRule="auto"/>
        <w:jc w:val="both"/>
        <w:rPr>
          <w:rFonts w:ascii="Times New Roman" w:hAnsi="Times New Roman" w:cs="Times New Roman"/>
          <w:sz w:val="24"/>
          <w:szCs w:val="24"/>
        </w:rPr>
      </w:pPr>
      <w:r>
        <w:rPr>
          <w:rFonts w:ascii="Times New Roman" w:hAnsi="Times New Roman" w:cs="Times New Roman"/>
          <w:sz w:val="24"/>
          <w:szCs w:val="24"/>
        </w:rPr>
        <w:t>Database design here, shows all the data that are needed by the system and how this data is related to each other by organizing the re</w:t>
      </w:r>
      <w:r w:rsidR="00A120C3">
        <w:rPr>
          <w:rFonts w:ascii="Times New Roman" w:hAnsi="Times New Roman" w:cs="Times New Roman"/>
          <w:sz w:val="24"/>
          <w:szCs w:val="24"/>
        </w:rPr>
        <w:t xml:space="preserve">lated data into a relation and </w:t>
      </w:r>
      <w:r>
        <w:rPr>
          <w:rFonts w:ascii="Times New Roman" w:hAnsi="Times New Roman" w:cs="Times New Roman"/>
          <w:sz w:val="24"/>
          <w:szCs w:val="24"/>
        </w:rPr>
        <w:t>relating the respective relations to one another to form a database.</w:t>
      </w:r>
      <w:r w:rsidR="00A120C3">
        <w:rPr>
          <w:rFonts w:ascii="Times New Roman" w:hAnsi="Times New Roman" w:cs="Times New Roman"/>
          <w:sz w:val="24"/>
          <w:szCs w:val="24"/>
        </w:rPr>
        <w:t xml:space="preserve"> </w:t>
      </w:r>
    </w:p>
    <w:p w:rsidR="00A120C3" w:rsidRDefault="00A120C3" w:rsidP="00BE004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database for this system is design using MYSQL and </w:t>
      </w:r>
      <w:r w:rsidR="00A96DD1">
        <w:rPr>
          <w:rFonts w:ascii="Times New Roman" w:hAnsi="Times New Roman" w:cs="Times New Roman"/>
          <w:sz w:val="24"/>
          <w:szCs w:val="24"/>
        </w:rPr>
        <w:t>named as “daily_report” with thir</w:t>
      </w:r>
      <w:r>
        <w:rPr>
          <w:rFonts w:ascii="Times New Roman" w:hAnsi="Times New Roman" w:cs="Times New Roman"/>
          <w:sz w:val="24"/>
          <w:szCs w:val="24"/>
        </w:rPr>
        <w:t xml:space="preserve">teen tables (relations) </w:t>
      </w:r>
      <w:r w:rsidR="007909C1">
        <w:rPr>
          <w:rFonts w:ascii="Times New Roman" w:hAnsi="Times New Roman" w:cs="Times New Roman"/>
          <w:sz w:val="24"/>
          <w:szCs w:val="24"/>
        </w:rPr>
        <w:t>that are logically re</w:t>
      </w:r>
      <w:r>
        <w:rPr>
          <w:rFonts w:ascii="Times New Roman" w:hAnsi="Times New Roman" w:cs="Times New Roman"/>
          <w:sz w:val="24"/>
          <w:szCs w:val="24"/>
        </w:rPr>
        <w:t>lated.</w:t>
      </w:r>
    </w:p>
    <w:p w:rsidR="00A120C3" w:rsidRDefault="00A120C3" w:rsidP="007909C1">
      <w:pPr>
        <w:pStyle w:val="Heading2"/>
        <w:spacing w:line="360" w:lineRule="auto"/>
        <w:rPr>
          <w:rFonts w:ascii="Times New Roman" w:hAnsi="Times New Roman" w:cs="Times New Roman"/>
          <w:b/>
          <w:color w:val="auto"/>
          <w:sz w:val="24"/>
          <w:szCs w:val="24"/>
        </w:rPr>
      </w:pPr>
      <w:bookmarkStart w:id="71" w:name="_Toc525897829"/>
      <w:r w:rsidRPr="007909C1">
        <w:rPr>
          <w:rFonts w:ascii="Times New Roman" w:hAnsi="Times New Roman" w:cs="Times New Roman"/>
          <w:b/>
          <w:color w:val="auto"/>
          <w:sz w:val="24"/>
          <w:szCs w:val="24"/>
        </w:rPr>
        <w:t>3.5.1 Schema</w:t>
      </w:r>
      <w:bookmarkEnd w:id="71"/>
    </w:p>
    <w:p w:rsidR="007909C1" w:rsidRDefault="007909C1" w:rsidP="007909C1">
      <w:pPr>
        <w:spacing w:line="480" w:lineRule="auto"/>
        <w:jc w:val="both"/>
        <w:rPr>
          <w:rFonts w:ascii="Times New Roman" w:hAnsi="Times New Roman" w:cs="Times New Roman"/>
          <w:sz w:val="24"/>
          <w:szCs w:val="24"/>
        </w:rPr>
      </w:pPr>
      <w:r w:rsidRPr="007909C1">
        <w:rPr>
          <w:rFonts w:ascii="Times New Roman" w:hAnsi="Times New Roman" w:cs="Times New Roman"/>
          <w:sz w:val="24"/>
          <w:szCs w:val="24"/>
        </w:rPr>
        <w:t>The</w:t>
      </w:r>
      <w:r>
        <w:rPr>
          <w:rFonts w:ascii="Times New Roman" w:hAnsi="Times New Roman" w:cs="Times New Roman"/>
          <w:sz w:val="24"/>
          <w:szCs w:val="24"/>
        </w:rPr>
        <w:t xml:space="preserve"> schema of a database is the description of the database which i</w:t>
      </w:r>
      <w:r w:rsidRPr="007909C1">
        <w:rPr>
          <w:rFonts w:ascii="Times New Roman" w:hAnsi="Times New Roman" w:cs="Times New Roman"/>
          <w:sz w:val="24"/>
          <w:szCs w:val="24"/>
        </w:rPr>
        <w:t>ncludes</w:t>
      </w:r>
      <w:r>
        <w:rPr>
          <w:rFonts w:ascii="Times New Roman" w:hAnsi="Times New Roman" w:cs="Times New Roman"/>
          <w:sz w:val="24"/>
          <w:szCs w:val="24"/>
        </w:rPr>
        <w:t xml:space="preserve"> the</w:t>
      </w:r>
      <w:r w:rsidRPr="007909C1">
        <w:rPr>
          <w:rFonts w:ascii="Times New Roman" w:hAnsi="Times New Roman" w:cs="Times New Roman"/>
          <w:sz w:val="24"/>
          <w:szCs w:val="24"/>
        </w:rPr>
        <w:t xml:space="preserve"> descriptions of the database structure, data types, and the constraints on the database</w:t>
      </w:r>
      <w:r>
        <w:rPr>
          <w:rFonts w:ascii="Times New Roman" w:hAnsi="Times New Roman" w:cs="Times New Roman"/>
          <w:sz w:val="24"/>
          <w:szCs w:val="24"/>
        </w:rPr>
        <w:t xml:space="preserve">. </w:t>
      </w:r>
    </w:p>
    <w:p w:rsidR="007909C1" w:rsidRDefault="007909C1" w:rsidP="007909C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schema </w:t>
      </w:r>
      <w:r w:rsidR="000303AB">
        <w:rPr>
          <w:rFonts w:ascii="Times New Roman" w:hAnsi="Times New Roman" w:cs="Times New Roman"/>
          <w:sz w:val="24"/>
          <w:szCs w:val="24"/>
        </w:rPr>
        <w:t xml:space="preserve">for the system are </w:t>
      </w:r>
      <w:r w:rsidR="005C2442">
        <w:rPr>
          <w:rFonts w:ascii="Times New Roman" w:hAnsi="Times New Roman" w:cs="Times New Roman"/>
          <w:sz w:val="24"/>
          <w:szCs w:val="24"/>
        </w:rPr>
        <w:t xml:space="preserve">as </w:t>
      </w:r>
      <w:r w:rsidR="000303AB">
        <w:rPr>
          <w:rFonts w:ascii="Times New Roman" w:hAnsi="Times New Roman" w:cs="Times New Roman"/>
          <w:sz w:val="24"/>
          <w:szCs w:val="24"/>
        </w:rPr>
        <w:t>follow:</w:t>
      </w:r>
    </w:p>
    <w:p w:rsidR="000303AB" w:rsidRPr="00BB0EEF" w:rsidRDefault="000303AB" w:rsidP="005F71CF">
      <w:pPr>
        <w:spacing w:after="0" w:line="240" w:lineRule="auto"/>
        <w:jc w:val="both"/>
        <w:rPr>
          <w:rFonts w:ascii="Times New Roman" w:hAnsi="Times New Roman" w:cs="Times New Roman"/>
          <w:b/>
          <w:sz w:val="20"/>
          <w:szCs w:val="20"/>
        </w:rPr>
      </w:pPr>
      <w:r w:rsidRPr="00BB0EEF">
        <w:rPr>
          <w:rFonts w:ascii="Times New Roman" w:hAnsi="Times New Roman" w:cs="Times New Roman"/>
          <w:b/>
          <w:sz w:val="20"/>
          <w:szCs w:val="20"/>
        </w:rPr>
        <w:t>DAILY</w:t>
      </w:r>
    </w:p>
    <w:tbl>
      <w:tblPr>
        <w:tblStyle w:val="TableGrid"/>
        <w:tblW w:w="8224" w:type="dxa"/>
        <w:tblLook w:val="04A0" w:firstRow="1" w:lastRow="0" w:firstColumn="1" w:lastColumn="0" w:noHBand="0" w:noVBand="1"/>
      </w:tblPr>
      <w:tblGrid>
        <w:gridCol w:w="1331"/>
        <w:gridCol w:w="1406"/>
        <w:gridCol w:w="1286"/>
        <w:gridCol w:w="1352"/>
        <w:gridCol w:w="1362"/>
        <w:gridCol w:w="1487"/>
      </w:tblGrid>
      <w:tr w:rsidR="000303AB" w:rsidRPr="00BB0EEF" w:rsidTr="000303AB">
        <w:trPr>
          <w:trHeight w:val="411"/>
        </w:trPr>
        <w:tc>
          <w:tcPr>
            <w:tcW w:w="1331" w:type="dxa"/>
          </w:tcPr>
          <w:p w:rsidR="000303AB" w:rsidRPr="00BB0EEF" w:rsidRDefault="0054218F" w:rsidP="005F71CF">
            <w:pPr>
              <w:jc w:val="both"/>
              <w:rPr>
                <w:rFonts w:ascii="Times New Roman" w:hAnsi="Times New Roman" w:cs="Times New Roman"/>
                <w:sz w:val="20"/>
                <w:szCs w:val="20"/>
                <w:u w:val="single"/>
              </w:rPr>
            </w:pPr>
            <w:r w:rsidRPr="00BB0EEF">
              <w:rPr>
                <w:rFonts w:ascii="Times New Roman" w:hAnsi="Times New Roman" w:cs="Times New Roman"/>
                <w:sz w:val="20"/>
                <w:szCs w:val="20"/>
                <w:u w:val="single"/>
              </w:rPr>
              <w:t>I</w:t>
            </w:r>
            <w:r w:rsidR="000303AB" w:rsidRPr="00BB0EEF">
              <w:rPr>
                <w:rFonts w:ascii="Times New Roman" w:hAnsi="Times New Roman" w:cs="Times New Roman"/>
                <w:sz w:val="20"/>
                <w:szCs w:val="20"/>
                <w:u w:val="single"/>
              </w:rPr>
              <w:t>d</w:t>
            </w:r>
          </w:p>
        </w:tc>
        <w:tc>
          <w:tcPr>
            <w:tcW w:w="1406" w:type="dxa"/>
          </w:tcPr>
          <w:p w:rsidR="000303AB" w:rsidRPr="00BB0EEF" w:rsidRDefault="000303AB" w:rsidP="005F71CF">
            <w:pPr>
              <w:jc w:val="both"/>
              <w:rPr>
                <w:rFonts w:ascii="Times New Roman" w:hAnsi="Times New Roman" w:cs="Times New Roman"/>
                <w:sz w:val="20"/>
                <w:szCs w:val="20"/>
              </w:rPr>
            </w:pPr>
            <w:r w:rsidRPr="00BB0EEF">
              <w:rPr>
                <w:rFonts w:ascii="Times New Roman" w:hAnsi="Times New Roman" w:cs="Times New Roman"/>
                <w:sz w:val="20"/>
                <w:szCs w:val="20"/>
              </w:rPr>
              <w:t>weekly-id</w:t>
            </w:r>
          </w:p>
        </w:tc>
        <w:tc>
          <w:tcPr>
            <w:tcW w:w="1286" w:type="dxa"/>
          </w:tcPr>
          <w:p w:rsidR="000303AB" w:rsidRPr="00BB0EEF" w:rsidRDefault="003E38B0" w:rsidP="005F71CF">
            <w:pPr>
              <w:jc w:val="both"/>
              <w:rPr>
                <w:rFonts w:ascii="Times New Roman" w:hAnsi="Times New Roman" w:cs="Times New Roman"/>
                <w:sz w:val="20"/>
                <w:szCs w:val="20"/>
              </w:rPr>
            </w:pPr>
            <w:r w:rsidRPr="00BB0EEF">
              <w:rPr>
                <w:rFonts w:ascii="Times New Roman" w:hAnsi="Times New Roman" w:cs="Times New Roman"/>
                <w:sz w:val="20"/>
                <w:szCs w:val="20"/>
              </w:rPr>
              <w:t>D</w:t>
            </w:r>
            <w:r w:rsidR="000303AB" w:rsidRPr="00BB0EEF">
              <w:rPr>
                <w:rFonts w:ascii="Times New Roman" w:hAnsi="Times New Roman" w:cs="Times New Roman"/>
                <w:sz w:val="20"/>
                <w:szCs w:val="20"/>
              </w:rPr>
              <w:t>ay</w:t>
            </w:r>
          </w:p>
        </w:tc>
        <w:tc>
          <w:tcPr>
            <w:tcW w:w="1352" w:type="dxa"/>
          </w:tcPr>
          <w:p w:rsidR="000303AB" w:rsidRPr="00BB0EEF" w:rsidRDefault="000303AB" w:rsidP="005F71CF">
            <w:pPr>
              <w:jc w:val="both"/>
              <w:rPr>
                <w:rFonts w:ascii="Times New Roman" w:hAnsi="Times New Roman" w:cs="Times New Roman"/>
                <w:sz w:val="20"/>
                <w:szCs w:val="20"/>
              </w:rPr>
            </w:pPr>
            <w:r w:rsidRPr="00BB0EEF">
              <w:rPr>
                <w:rFonts w:ascii="Times New Roman" w:hAnsi="Times New Roman" w:cs="Times New Roman"/>
                <w:sz w:val="20"/>
                <w:szCs w:val="20"/>
              </w:rPr>
              <w:t>activity</w:t>
            </w:r>
          </w:p>
        </w:tc>
        <w:tc>
          <w:tcPr>
            <w:tcW w:w="1362" w:type="dxa"/>
          </w:tcPr>
          <w:p w:rsidR="000303AB" w:rsidRPr="00BB0EEF" w:rsidRDefault="000303AB" w:rsidP="005F71CF">
            <w:pPr>
              <w:jc w:val="both"/>
              <w:rPr>
                <w:rFonts w:ascii="Times New Roman" w:hAnsi="Times New Roman" w:cs="Times New Roman"/>
                <w:sz w:val="20"/>
                <w:szCs w:val="20"/>
              </w:rPr>
            </w:pPr>
            <w:r w:rsidRPr="00BB0EEF">
              <w:rPr>
                <w:rFonts w:ascii="Times New Roman" w:hAnsi="Times New Roman" w:cs="Times New Roman"/>
                <w:sz w:val="20"/>
                <w:szCs w:val="20"/>
              </w:rPr>
              <w:t>milestone</w:t>
            </w:r>
          </w:p>
        </w:tc>
        <w:tc>
          <w:tcPr>
            <w:tcW w:w="1487" w:type="dxa"/>
          </w:tcPr>
          <w:p w:rsidR="000303AB" w:rsidRPr="00BB0EEF" w:rsidRDefault="000303AB" w:rsidP="005F71CF">
            <w:pPr>
              <w:jc w:val="both"/>
              <w:rPr>
                <w:rFonts w:ascii="Times New Roman" w:hAnsi="Times New Roman" w:cs="Times New Roman"/>
                <w:sz w:val="20"/>
                <w:szCs w:val="20"/>
              </w:rPr>
            </w:pPr>
            <w:r w:rsidRPr="00BB0EEF">
              <w:rPr>
                <w:rFonts w:ascii="Times New Roman" w:hAnsi="Times New Roman" w:cs="Times New Roman"/>
                <w:sz w:val="20"/>
                <w:szCs w:val="20"/>
              </w:rPr>
              <w:t>Date_created</w:t>
            </w:r>
          </w:p>
        </w:tc>
      </w:tr>
    </w:tbl>
    <w:p w:rsidR="000303AB" w:rsidRPr="00BB0EEF" w:rsidRDefault="000303AB" w:rsidP="005F71CF">
      <w:pPr>
        <w:spacing w:after="0" w:line="240" w:lineRule="auto"/>
        <w:jc w:val="both"/>
        <w:rPr>
          <w:rFonts w:ascii="Times New Roman" w:hAnsi="Times New Roman" w:cs="Times New Roman"/>
          <w:sz w:val="20"/>
          <w:szCs w:val="20"/>
        </w:rPr>
      </w:pPr>
    </w:p>
    <w:p w:rsidR="000303AB" w:rsidRPr="00BB0EEF" w:rsidRDefault="000303AB" w:rsidP="005F71CF">
      <w:pPr>
        <w:spacing w:after="0" w:line="240" w:lineRule="auto"/>
        <w:jc w:val="both"/>
        <w:rPr>
          <w:rFonts w:ascii="Times New Roman" w:hAnsi="Times New Roman" w:cs="Times New Roman"/>
          <w:b/>
          <w:sz w:val="20"/>
          <w:szCs w:val="20"/>
        </w:rPr>
      </w:pPr>
      <w:r w:rsidRPr="00BB0EEF">
        <w:rPr>
          <w:rFonts w:ascii="Times New Roman" w:hAnsi="Times New Roman" w:cs="Times New Roman"/>
          <w:b/>
          <w:sz w:val="20"/>
          <w:szCs w:val="20"/>
        </w:rPr>
        <w:t>DEPARTMENT</w:t>
      </w:r>
    </w:p>
    <w:tbl>
      <w:tblPr>
        <w:tblStyle w:val="TableGrid"/>
        <w:tblW w:w="0" w:type="auto"/>
        <w:tblLook w:val="04A0" w:firstRow="1" w:lastRow="0" w:firstColumn="1" w:lastColumn="0" w:noHBand="0" w:noVBand="1"/>
      </w:tblPr>
      <w:tblGrid>
        <w:gridCol w:w="4099"/>
        <w:gridCol w:w="4099"/>
      </w:tblGrid>
      <w:tr w:rsidR="000303AB" w:rsidRPr="00BB0EEF" w:rsidTr="000303AB">
        <w:tc>
          <w:tcPr>
            <w:tcW w:w="4099" w:type="dxa"/>
          </w:tcPr>
          <w:p w:rsidR="000303AB" w:rsidRPr="00BB0EEF" w:rsidRDefault="00900D65" w:rsidP="005F71CF">
            <w:pPr>
              <w:jc w:val="both"/>
              <w:rPr>
                <w:rFonts w:ascii="Times New Roman" w:hAnsi="Times New Roman" w:cs="Times New Roman"/>
                <w:sz w:val="20"/>
                <w:szCs w:val="20"/>
                <w:u w:val="single"/>
              </w:rPr>
            </w:pPr>
            <w:r w:rsidRPr="00BB0EEF">
              <w:rPr>
                <w:rFonts w:ascii="Times New Roman" w:hAnsi="Times New Roman" w:cs="Times New Roman"/>
                <w:sz w:val="20"/>
                <w:szCs w:val="20"/>
                <w:u w:val="single"/>
              </w:rPr>
              <w:lastRenderedPageBreak/>
              <w:t>I</w:t>
            </w:r>
            <w:r w:rsidR="000303AB" w:rsidRPr="00BB0EEF">
              <w:rPr>
                <w:rFonts w:ascii="Times New Roman" w:hAnsi="Times New Roman" w:cs="Times New Roman"/>
                <w:sz w:val="20"/>
                <w:szCs w:val="20"/>
                <w:u w:val="single"/>
              </w:rPr>
              <w:t>d</w:t>
            </w:r>
          </w:p>
        </w:tc>
        <w:tc>
          <w:tcPr>
            <w:tcW w:w="4099" w:type="dxa"/>
          </w:tcPr>
          <w:p w:rsidR="000303AB" w:rsidRPr="00BB0EEF" w:rsidRDefault="005F71CF" w:rsidP="005F71CF">
            <w:pPr>
              <w:jc w:val="both"/>
              <w:rPr>
                <w:rFonts w:ascii="Times New Roman" w:hAnsi="Times New Roman" w:cs="Times New Roman"/>
                <w:sz w:val="20"/>
                <w:szCs w:val="20"/>
              </w:rPr>
            </w:pPr>
            <w:r w:rsidRPr="00BB0EEF">
              <w:rPr>
                <w:rFonts w:ascii="Times New Roman" w:hAnsi="Times New Roman" w:cs="Times New Roman"/>
                <w:sz w:val="20"/>
                <w:szCs w:val="20"/>
              </w:rPr>
              <w:t>N</w:t>
            </w:r>
            <w:r w:rsidR="000303AB" w:rsidRPr="00BB0EEF">
              <w:rPr>
                <w:rFonts w:ascii="Times New Roman" w:hAnsi="Times New Roman" w:cs="Times New Roman"/>
                <w:sz w:val="20"/>
                <w:szCs w:val="20"/>
              </w:rPr>
              <w:t>ame</w:t>
            </w:r>
          </w:p>
        </w:tc>
      </w:tr>
    </w:tbl>
    <w:p w:rsidR="000303AB" w:rsidRPr="00BB0EEF" w:rsidRDefault="000303AB" w:rsidP="005F71CF">
      <w:pPr>
        <w:spacing w:after="0" w:line="240" w:lineRule="auto"/>
        <w:jc w:val="both"/>
        <w:rPr>
          <w:rFonts w:ascii="Times New Roman" w:hAnsi="Times New Roman" w:cs="Times New Roman"/>
          <w:sz w:val="20"/>
          <w:szCs w:val="20"/>
        </w:rPr>
      </w:pPr>
    </w:p>
    <w:p w:rsidR="000303AB" w:rsidRPr="00BB0EEF" w:rsidRDefault="000303AB" w:rsidP="005F71CF">
      <w:pPr>
        <w:spacing w:after="0" w:line="240" w:lineRule="auto"/>
        <w:jc w:val="both"/>
        <w:rPr>
          <w:rFonts w:ascii="Times New Roman" w:hAnsi="Times New Roman" w:cs="Times New Roman"/>
          <w:b/>
          <w:sz w:val="20"/>
          <w:szCs w:val="20"/>
        </w:rPr>
      </w:pPr>
      <w:r w:rsidRPr="00BB0EEF">
        <w:rPr>
          <w:rFonts w:ascii="Times New Roman" w:hAnsi="Times New Roman" w:cs="Times New Roman"/>
          <w:b/>
          <w:sz w:val="20"/>
          <w:szCs w:val="20"/>
        </w:rPr>
        <w:t>DESIGNATION</w:t>
      </w:r>
    </w:p>
    <w:tbl>
      <w:tblPr>
        <w:tblStyle w:val="TableGrid"/>
        <w:tblW w:w="0" w:type="auto"/>
        <w:tblLook w:val="04A0" w:firstRow="1" w:lastRow="0" w:firstColumn="1" w:lastColumn="0" w:noHBand="0" w:noVBand="1"/>
      </w:tblPr>
      <w:tblGrid>
        <w:gridCol w:w="1171"/>
        <w:gridCol w:w="1416"/>
        <w:gridCol w:w="1171"/>
        <w:gridCol w:w="1171"/>
        <w:gridCol w:w="1271"/>
        <w:gridCol w:w="1171"/>
        <w:gridCol w:w="1172"/>
      </w:tblGrid>
      <w:tr w:rsidR="000303AB" w:rsidRPr="00BB0EEF" w:rsidTr="000303AB">
        <w:tc>
          <w:tcPr>
            <w:tcW w:w="1171" w:type="dxa"/>
          </w:tcPr>
          <w:p w:rsidR="000303AB" w:rsidRPr="00BB0EEF" w:rsidRDefault="00BB0EEF" w:rsidP="005F71CF">
            <w:pPr>
              <w:jc w:val="both"/>
              <w:rPr>
                <w:rFonts w:ascii="Times New Roman" w:hAnsi="Times New Roman" w:cs="Times New Roman"/>
                <w:sz w:val="20"/>
                <w:szCs w:val="20"/>
                <w:u w:val="single"/>
              </w:rPr>
            </w:pPr>
            <w:r w:rsidRPr="00BB0EEF">
              <w:rPr>
                <w:rFonts w:ascii="Times New Roman" w:hAnsi="Times New Roman" w:cs="Times New Roman"/>
                <w:sz w:val="20"/>
                <w:szCs w:val="20"/>
                <w:u w:val="single"/>
              </w:rPr>
              <w:t>I</w:t>
            </w:r>
            <w:r w:rsidR="000303AB" w:rsidRPr="00BB0EEF">
              <w:rPr>
                <w:rFonts w:ascii="Times New Roman" w:hAnsi="Times New Roman" w:cs="Times New Roman"/>
                <w:sz w:val="20"/>
                <w:szCs w:val="20"/>
                <w:u w:val="single"/>
              </w:rPr>
              <w:t>d</w:t>
            </w:r>
          </w:p>
        </w:tc>
        <w:tc>
          <w:tcPr>
            <w:tcW w:w="1171" w:type="dxa"/>
          </w:tcPr>
          <w:p w:rsidR="000303AB" w:rsidRPr="00BB0EEF" w:rsidRDefault="000303AB" w:rsidP="005F71CF">
            <w:pPr>
              <w:jc w:val="both"/>
              <w:rPr>
                <w:rFonts w:ascii="Times New Roman" w:hAnsi="Times New Roman" w:cs="Times New Roman"/>
                <w:sz w:val="20"/>
                <w:szCs w:val="20"/>
              </w:rPr>
            </w:pPr>
            <w:r w:rsidRPr="00BB0EEF">
              <w:rPr>
                <w:rFonts w:ascii="Times New Roman" w:hAnsi="Times New Roman" w:cs="Times New Roman"/>
                <w:sz w:val="20"/>
                <w:szCs w:val="20"/>
              </w:rPr>
              <w:t>Department_id</w:t>
            </w:r>
          </w:p>
        </w:tc>
        <w:tc>
          <w:tcPr>
            <w:tcW w:w="1171" w:type="dxa"/>
          </w:tcPr>
          <w:p w:rsidR="000303AB" w:rsidRPr="00BB0EEF" w:rsidRDefault="00210BC3" w:rsidP="005F71CF">
            <w:pPr>
              <w:jc w:val="both"/>
              <w:rPr>
                <w:rFonts w:ascii="Times New Roman" w:hAnsi="Times New Roman" w:cs="Times New Roman"/>
                <w:sz w:val="20"/>
                <w:szCs w:val="20"/>
              </w:rPr>
            </w:pPr>
            <w:r w:rsidRPr="00BB0EEF">
              <w:rPr>
                <w:rFonts w:ascii="Times New Roman" w:hAnsi="Times New Roman" w:cs="Times New Roman"/>
                <w:sz w:val="20"/>
                <w:szCs w:val="20"/>
              </w:rPr>
              <w:t>N</w:t>
            </w:r>
            <w:r w:rsidR="000303AB" w:rsidRPr="00BB0EEF">
              <w:rPr>
                <w:rFonts w:ascii="Times New Roman" w:hAnsi="Times New Roman" w:cs="Times New Roman"/>
                <w:sz w:val="20"/>
                <w:szCs w:val="20"/>
              </w:rPr>
              <w:t>ame</w:t>
            </w:r>
          </w:p>
        </w:tc>
        <w:tc>
          <w:tcPr>
            <w:tcW w:w="1171" w:type="dxa"/>
          </w:tcPr>
          <w:p w:rsidR="000303AB" w:rsidRPr="00BB0EEF" w:rsidRDefault="000303AB" w:rsidP="005F71CF">
            <w:pPr>
              <w:jc w:val="both"/>
              <w:rPr>
                <w:rFonts w:ascii="Times New Roman" w:hAnsi="Times New Roman" w:cs="Times New Roman"/>
                <w:sz w:val="20"/>
                <w:szCs w:val="20"/>
              </w:rPr>
            </w:pPr>
            <w:r w:rsidRPr="00BB0EEF">
              <w:rPr>
                <w:rFonts w:ascii="Times New Roman" w:hAnsi="Times New Roman" w:cs="Times New Roman"/>
                <w:sz w:val="20"/>
                <w:szCs w:val="20"/>
              </w:rPr>
              <w:t>description</w:t>
            </w:r>
          </w:p>
        </w:tc>
        <w:tc>
          <w:tcPr>
            <w:tcW w:w="1171" w:type="dxa"/>
          </w:tcPr>
          <w:p w:rsidR="000303AB" w:rsidRPr="00BB0EEF" w:rsidRDefault="000303AB" w:rsidP="005F71CF">
            <w:pPr>
              <w:jc w:val="both"/>
              <w:rPr>
                <w:rFonts w:ascii="Times New Roman" w:hAnsi="Times New Roman" w:cs="Times New Roman"/>
                <w:sz w:val="20"/>
                <w:szCs w:val="20"/>
              </w:rPr>
            </w:pPr>
            <w:r w:rsidRPr="00BB0EEF">
              <w:rPr>
                <w:rFonts w:ascii="Times New Roman" w:hAnsi="Times New Roman" w:cs="Times New Roman"/>
                <w:sz w:val="20"/>
                <w:szCs w:val="20"/>
              </w:rPr>
              <w:t>Date_</w:t>
            </w:r>
            <w:r w:rsidR="004F3C10" w:rsidRPr="00BB0EEF">
              <w:rPr>
                <w:rFonts w:ascii="Times New Roman" w:hAnsi="Times New Roman" w:cs="Times New Roman"/>
                <w:sz w:val="20"/>
                <w:szCs w:val="20"/>
              </w:rPr>
              <w:t>creat</w:t>
            </w:r>
            <w:r w:rsidRPr="00BB0EEF">
              <w:rPr>
                <w:rFonts w:ascii="Times New Roman" w:hAnsi="Times New Roman" w:cs="Times New Roman"/>
                <w:sz w:val="20"/>
                <w:szCs w:val="20"/>
              </w:rPr>
              <w:t>ed</w:t>
            </w:r>
          </w:p>
        </w:tc>
        <w:tc>
          <w:tcPr>
            <w:tcW w:w="1171" w:type="dxa"/>
          </w:tcPr>
          <w:p w:rsidR="000303AB" w:rsidRPr="00BB0EEF" w:rsidRDefault="000303AB" w:rsidP="005F71CF">
            <w:pPr>
              <w:jc w:val="both"/>
              <w:rPr>
                <w:rFonts w:ascii="Times New Roman" w:hAnsi="Times New Roman" w:cs="Times New Roman"/>
                <w:sz w:val="20"/>
                <w:szCs w:val="20"/>
              </w:rPr>
            </w:pPr>
            <w:r w:rsidRPr="00BB0EEF">
              <w:rPr>
                <w:rFonts w:ascii="Times New Roman" w:hAnsi="Times New Roman" w:cs="Times New Roman"/>
                <w:sz w:val="20"/>
                <w:szCs w:val="20"/>
              </w:rPr>
              <w:t>Created_by</w:t>
            </w:r>
          </w:p>
        </w:tc>
        <w:tc>
          <w:tcPr>
            <w:tcW w:w="1172" w:type="dxa"/>
          </w:tcPr>
          <w:p w:rsidR="000303AB" w:rsidRPr="00BB0EEF" w:rsidRDefault="005F71CF" w:rsidP="005F71CF">
            <w:pPr>
              <w:jc w:val="both"/>
              <w:rPr>
                <w:rFonts w:ascii="Times New Roman" w:hAnsi="Times New Roman" w:cs="Times New Roman"/>
                <w:sz w:val="20"/>
                <w:szCs w:val="20"/>
              </w:rPr>
            </w:pPr>
            <w:r w:rsidRPr="00BB0EEF">
              <w:rPr>
                <w:rFonts w:ascii="Times New Roman" w:hAnsi="Times New Roman" w:cs="Times New Roman"/>
                <w:sz w:val="20"/>
                <w:szCs w:val="20"/>
              </w:rPr>
              <w:t>D</w:t>
            </w:r>
            <w:r w:rsidR="000303AB" w:rsidRPr="00BB0EEF">
              <w:rPr>
                <w:rFonts w:ascii="Times New Roman" w:hAnsi="Times New Roman" w:cs="Times New Roman"/>
                <w:sz w:val="20"/>
                <w:szCs w:val="20"/>
              </w:rPr>
              <w:t>eletd</w:t>
            </w:r>
          </w:p>
        </w:tc>
      </w:tr>
    </w:tbl>
    <w:p w:rsidR="00E74F77" w:rsidRDefault="00E74F77" w:rsidP="005F71CF">
      <w:pPr>
        <w:spacing w:after="0" w:line="240" w:lineRule="auto"/>
        <w:jc w:val="both"/>
        <w:rPr>
          <w:rFonts w:ascii="Times New Roman" w:hAnsi="Times New Roman" w:cs="Times New Roman"/>
          <w:b/>
          <w:sz w:val="20"/>
          <w:szCs w:val="20"/>
        </w:rPr>
      </w:pPr>
    </w:p>
    <w:p w:rsidR="004F3C10" w:rsidRPr="00E74F77" w:rsidRDefault="00E74F77" w:rsidP="005F71CF">
      <w:pPr>
        <w:spacing w:after="0" w:line="240" w:lineRule="auto"/>
        <w:jc w:val="both"/>
        <w:rPr>
          <w:rFonts w:ascii="Times New Roman" w:hAnsi="Times New Roman" w:cs="Times New Roman"/>
          <w:b/>
          <w:sz w:val="24"/>
          <w:szCs w:val="24"/>
        </w:rPr>
      </w:pPr>
      <w:r w:rsidRPr="00E74F77">
        <w:rPr>
          <w:rFonts w:ascii="Times New Roman" w:hAnsi="Times New Roman" w:cs="Times New Roman"/>
          <w:b/>
          <w:sz w:val="24"/>
          <w:szCs w:val="24"/>
        </w:rPr>
        <w:t>Permission</w:t>
      </w:r>
    </w:p>
    <w:tbl>
      <w:tblPr>
        <w:tblStyle w:val="TableGrid"/>
        <w:tblW w:w="0" w:type="auto"/>
        <w:tblLook w:val="04A0" w:firstRow="1" w:lastRow="0" w:firstColumn="1" w:lastColumn="0" w:noHBand="0" w:noVBand="1"/>
      </w:tblPr>
      <w:tblGrid>
        <w:gridCol w:w="388"/>
        <w:gridCol w:w="2966"/>
      </w:tblGrid>
      <w:tr w:rsidR="00E74F77" w:rsidRPr="00391F2C" w:rsidTr="00E74F77">
        <w:tc>
          <w:tcPr>
            <w:tcW w:w="388" w:type="dxa"/>
          </w:tcPr>
          <w:p w:rsidR="00E74F77" w:rsidRPr="00E74F77" w:rsidRDefault="00E74F77" w:rsidP="00D72219">
            <w:pPr>
              <w:rPr>
                <w:rFonts w:ascii="Times New Roman" w:hAnsi="Times New Roman" w:cs="Times New Roman"/>
              </w:rPr>
            </w:pPr>
            <w:r>
              <w:rPr>
                <w:rFonts w:ascii="Times New Roman" w:hAnsi="Times New Roman" w:cs="Times New Roman"/>
              </w:rPr>
              <w:t>id</w:t>
            </w:r>
          </w:p>
        </w:tc>
        <w:tc>
          <w:tcPr>
            <w:tcW w:w="2966" w:type="dxa"/>
          </w:tcPr>
          <w:p w:rsidR="00E74F77" w:rsidRPr="00E74F77" w:rsidRDefault="00210BC3" w:rsidP="00D72219">
            <w:pPr>
              <w:rPr>
                <w:rFonts w:ascii="Times New Roman" w:hAnsi="Times New Roman" w:cs="Times New Roman"/>
              </w:rPr>
            </w:pPr>
            <w:r>
              <w:rPr>
                <w:rFonts w:ascii="Times New Roman" w:hAnsi="Times New Roman" w:cs="Times New Roman"/>
              </w:rPr>
              <w:t>P</w:t>
            </w:r>
            <w:r w:rsidR="00E74F77">
              <w:rPr>
                <w:rFonts w:ascii="Times New Roman" w:hAnsi="Times New Roman" w:cs="Times New Roman"/>
              </w:rPr>
              <w:t>ermission</w:t>
            </w:r>
          </w:p>
        </w:tc>
      </w:tr>
    </w:tbl>
    <w:p w:rsidR="00E74F77" w:rsidRPr="00BB0EEF" w:rsidRDefault="00E74F77" w:rsidP="005F71CF">
      <w:pPr>
        <w:spacing w:after="0" w:line="240" w:lineRule="auto"/>
        <w:jc w:val="both"/>
        <w:rPr>
          <w:rFonts w:ascii="Times New Roman" w:hAnsi="Times New Roman" w:cs="Times New Roman"/>
          <w:b/>
          <w:sz w:val="20"/>
          <w:szCs w:val="20"/>
        </w:rPr>
      </w:pPr>
    </w:p>
    <w:p w:rsidR="004F3C10" w:rsidRPr="00BB0EEF" w:rsidRDefault="004F3C10" w:rsidP="00B47BC7">
      <w:pPr>
        <w:spacing w:after="0" w:line="240" w:lineRule="auto"/>
        <w:jc w:val="both"/>
        <w:rPr>
          <w:rFonts w:ascii="Times New Roman" w:hAnsi="Times New Roman" w:cs="Times New Roman"/>
          <w:b/>
          <w:sz w:val="20"/>
          <w:szCs w:val="20"/>
        </w:rPr>
      </w:pPr>
      <w:r w:rsidRPr="00BB0EEF">
        <w:rPr>
          <w:rFonts w:ascii="Times New Roman" w:hAnsi="Times New Roman" w:cs="Times New Roman"/>
          <w:b/>
          <w:sz w:val="20"/>
          <w:szCs w:val="20"/>
        </w:rPr>
        <w:t>REPORT_SUMMARY</w:t>
      </w:r>
    </w:p>
    <w:tbl>
      <w:tblPr>
        <w:tblStyle w:val="TableGrid"/>
        <w:tblW w:w="8949" w:type="dxa"/>
        <w:tblInd w:w="-185" w:type="dxa"/>
        <w:tblLayout w:type="fixed"/>
        <w:tblLook w:val="04A0" w:firstRow="1" w:lastRow="0" w:firstColumn="1" w:lastColumn="0" w:noHBand="0" w:noVBand="1"/>
      </w:tblPr>
      <w:tblGrid>
        <w:gridCol w:w="248"/>
        <w:gridCol w:w="998"/>
        <w:gridCol w:w="1249"/>
        <w:gridCol w:w="1380"/>
        <w:gridCol w:w="877"/>
        <w:gridCol w:w="677"/>
        <w:gridCol w:w="1080"/>
        <w:gridCol w:w="1243"/>
        <w:gridCol w:w="1197"/>
      </w:tblGrid>
      <w:tr w:rsidR="00E74F77" w:rsidRPr="0088730F" w:rsidTr="0088730F">
        <w:trPr>
          <w:trHeight w:val="229"/>
        </w:trPr>
        <w:tc>
          <w:tcPr>
            <w:tcW w:w="248" w:type="dxa"/>
          </w:tcPr>
          <w:p w:rsidR="004F3C10" w:rsidRPr="0088730F" w:rsidRDefault="00E74F77" w:rsidP="00B47BC7">
            <w:pPr>
              <w:jc w:val="both"/>
              <w:rPr>
                <w:rFonts w:ascii="Times New Roman" w:hAnsi="Times New Roman" w:cs="Times New Roman"/>
                <w:sz w:val="16"/>
                <w:szCs w:val="16"/>
                <w:u w:val="single"/>
              </w:rPr>
            </w:pPr>
            <w:r w:rsidRPr="0088730F">
              <w:rPr>
                <w:rFonts w:ascii="Times New Roman" w:hAnsi="Times New Roman" w:cs="Times New Roman"/>
                <w:sz w:val="16"/>
                <w:szCs w:val="16"/>
                <w:u w:val="single"/>
              </w:rPr>
              <w:t>I</w:t>
            </w:r>
            <w:r w:rsidR="004F3C10" w:rsidRPr="0088730F">
              <w:rPr>
                <w:rFonts w:ascii="Times New Roman" w:hAnsi="Times New Roman" w:cs="Times New Roman"/>
                <w:sz w:val="16"/>
                <w:szCs w:val="16"/>
                <w:u w:val="single"/>
              </w:rPr>
              <w:t>d</w:t>
            </w:r>
          </w:p>
        </w:tc>
        <w:tc>
          <w:tcPr>
            <w:tcW w:w="998" w:type="dxa"/>
          </w:tcPr>
          <w:p w:rsidR="004F3C10" w:rsidRPr="0088730F" w:rsidRDefault="004F3C10" w:rsidP="00B47BC7">
            <w:pPr>
              <w:jc w:val="both"/>
              <w:rPr>
                <w:rFonts w:ascii="Times New Roman" w:hAnsi="Times New Roman" w:cs="Times New Roman"/>
                <w:sz w:val="16"/>
                <w:szCs w:val="16"/>
              </w:rPr>
            </w:pPr>
            <w:r w:rsidRPr="0088730F">
              <w:rPr>
                <w:rFonts w:ascii="Times New Roman" w:hAnsi="Times New Roman" w:cs="Times New Roman"/>
                <w:sz w:val="16"/>
                <w:szCs w:val="16"/>
              </w:rPr>
              <w:t>Weekly_id</w:t>
            </w:r>
          </w:p>
        </w:tc>
        <w:tc>
          <w:tcPr>
            <w:tcW w:w="1249" w:type="dxa"/>
          </w:tcPr>
          <w:p w:rsidR="004F3C10" w:rsidRPr="0088730F" w:rsidRDefault="005F345D" w:rsidP="00B47BC7">
            <w:pPr>
              <w:jc w:val="both"/>
              <w:rPr>
                <w:rFonts w:ascii="Times New Roman" w:hAnsi="Times New Roman" w:cs="Times New Roman"/>
                <w:sz w:val="16"/>
                <w:szCs w:val="16"/>
              </w:rPr>
            </w:pPr>
            <w:r w:rsidRPr="0088730F">
              <w:rPr>
                <w:rFonts w:ascii="Times New Roman" w:hAnsi="Times New Roman" w:cs="Times New Roman"/>
                <w:sz w:val="16"/>
                <w:szCs w:val="16"/>
              </w:rPr>
              <w:t>Key_challenges</w:t>
            </w:r>
          </w:p>
        </w:tc>
        <w:tc>
          <w:tcPr>
            <w:tcW w:w="1380" w:type="dxa"/>
          </w:tcPr>
          <w:p w:rsidR="004F3C10" w:rsidRPr="0088730F" w:rsidRDefault="00B47BC7" w:rsidP="00B47BC7">
            <w:pPr>
              <w:jc w:val="both"/>
              <w:rPr>
                <w:rFonts w:ascii="Times New Roman" w:hAnsi="Times New Roman" w:cs="Times New Roman"/>
                <w:sz w:val="16"/>
                <w:szCs w:val="16"/>
              </w:rPr>
            </w:pPr>
            <w:r w:rsidRPr="0088730F">
              <w:rPr>
                <w:rFonts w:ascii="Times New Roman" w:hAnsi="Times New Roman" w:cs="Times New Roman"/>
                <w:sz w:val="16"/>
                <w:szCs w:val="16"/>
              </w:rPr>
              <w:t>R</w:t>
            </w:r>
            <w:r w:rsidR="005F345D" w:rsidRPr="0088730F">
              <w:rPr>
                <w:rFonts w:ascii="Times New Roman" w:hAnsi="Times New Roman" w:cs="Times New Roman"/>
                <w:sz w:val="16"/>
                <w:szCs w:val="16"/>
              </w:rPr>
              <w:t>ecommendation</w:t>
            </w:r>
          </w:p>
        </w:tc>
        <w:tc>
          <w:tcPr>
            <w:tcW w:w="877" w:type="dxa"/>
          </w:tcPr>
          <w:p w:rsidR="004F3C10" w:rsidRPr="0088730F" w:rsidRDefault="005F345D" w:rsidP="00B47BC7">
            <w:pPr>
              <w:jc w:val="both"/>
              <w:rPr>
                <w:rFonts w:ascii="Times New Roman" w:hAnsi="Times New Roman" w:cs="Times New Roman"/>
                <w:sz w:val="16"/>
                <w:szCs w:val="16"/>
              </w:rPr>
            </w:pPr>
            <w:r w:rsidRPr="0088730F">
              <w:rPr>
                <w:rFonts w:ascii="Times New Roman" w:hAnsi="Times New Roman" w:cs="Times New Roman"/>
                <w:sz w:val="16"/>
                <w:szCs w:val="16"/>
              </w:rPr>
              <w:t>Rating_id</w:t>
            </w:r>
          </w:p>
        </w:tc>
        <w:tc>
          <w:tcPr>
            <w:tcW w:w="677" w:type="dxa"/>
          </w:tcPr>
          <w:p w:rsidR="004F3C10" w:rsidRPr="0088730F" w:rsidRDefault="005F345D" w:rsidP="00B47BC7">
            <w:pPr>
              <w:jc w:val="both"/>
              <w:rPr>
                <w:rFonts w:ascii="Times New Roman" w:hAnsi="Times New Roman" w:cs="Times New Roman"/>
                <w:sz w:val="16"/>
                <w:szCs w:val="16"/>
              </w:rPr>
            </w:pPr>
            <w:r w:rsidRPr="0088730F">
              <w:rPr>
                <w:rFonts w:ascii="Times New Roman" w:hAnsi="Times New Roman" w:cs="Times New Roman"/>
                <w:sz w:val="16"/>
                <w:szCs w:val="16"/>
              </w:rPr>
              <w:t>remark</w:t>
            </w:r>
          </w:p>
        </w:tc>
        <w:tc>
          <w:tcPr>
            <w:tcW w:w="1080" w:type="dxa"/>
          </w:tcPr>
          <w:p w:rsidR="004F3C10" w:rsidRPr="0088730F" w:rsidRDefault="005F345D" w:rsidP="00B47BC7">
            <w:pPr>
              <w:jc w:val="both"/>
              <w:rPr>
                <w:rFonts w:ascii="Times New Roman" w:hAnsi="Times New Roman" w:cs="Times New Roman"/>
                <w:sz w:val="16"/>
                <w:szCs w:val="16"/>
              </w:rPr>
            </w:pPr>
            <w:r w:rsidRPr="0088730F">
              <w:rPr>
                <w:rFonts w:ascii="Times New Roman" w:hAnsi="Times New Roman" w:cs="Times New Roman"/>
                <w:sz w:val="16"/>
                <w:szCs w:val="16"/>
              </w:rPr>
              <w:t>Reviewer_by</w:t>
            </w:r>
          </w:p>
        </w:tc>
        <w:tc>
          <w:tcPr>
            <w:tcW w:w="1243" w:type="dxa"/>
          </w:tcPr>
          <w:p w:rsidR="004F3C10" w:rsidRPr="0088730F" w:rsidRDefault="005F345D" w:rsidP="00B47BC7">
            <w:pPr>
              <w:jc w:val="both"/>
              <w:rPr>
                <w:rFonts w:ascii="Times New Roman" w:hAnsi="Times New Roman" w:cs="Times New Roman"/>
                <w:sz w:val="16"/>
                <w:szCs w:val="16"/>
              </w:rPr>
            </w:pPr>
            <w:r w:rsidRPr="0088730F">
              <w:rPr>
                <w:rFonts w:ascii="Times New Roman" w:hAnsi="Times New Roman" w:cs="Times New Roman"/>
                <w:sz w:val="16"/>
                <w:szCs w:val="16"/>
              </w:rPr>
              <w:t>Date_submitted</w:t>
            </w:r>
          </w:p>
        </w:tc>
        <w:tc>
          <w:tcPr>
            <w:tcW w:w="1197" w:type="dxa"/>
          </w:tcPr>
          <w:p w:rsidR="004F3C10" w:rsidRPr="0088730F" w:rsidRDefault="005F345D" w:rsidP="00B47BC7">
            <w:pPr>
              <w:jc w:val="both"/>
              <w:rPr>
                <w:rFonts w:ascii="Times New Roman" w:hAnsi="Times New Roman" w:cs="Times New Roman"/>
                <w:sz w:val="16"/>
                <w:szCs w:val="16"/>
              </w:rPr>
            </w:pPr>
            <w:r w:rsidRPr="0088730F">
              <w:rPr>
                <w:rFonts w:ascii="Times New Roman" w:hAnsi="Times New Roman" w:cs="Times New Roman"/>
                <w:sz w:val="16"/>
                <w:szCs w:val="16"/>
              </w:rPr>
              <w:t>Date_reviewed</w:t>
            </w:r>
          </w:p>
        </w:tc>
      </w:tr>
    </w:tbl>
    <w:p w:rsidR="005F345D" w:rsidRPr="00BB0EEF" w:rsidRDefault="005F345D" w:rsidP="00B47BC7">
      <w:pPr>
        <w:spacing w:after="0" w:line="240" w:lineRule="auto"/>
        <w:jc w:val="both"/>
        <w:rPr>
          <w:rFonts w:ascii="Times New Roman" w:hAnsi="Times New Roman" w:cs="Times New Roman"/>
          <w:b/>
          <w:sz w:val="16"/>
          <w:szCs w:val="16"/>
        </w:rPr>
      </w:pPr>
    </w:p>
    <w:p w:rsidR="005F345D" w:rsidRPr="00BB0EEF" w:rsidRDefault="005F345D" w:rsidP="00BB0EEF">
      <w:pPr>
        <w:spacing w:after="0" w:line="240" w:lineRule="auto"/>
        <w:jc w:val="both"/>
        <w:rPr>
          <w:rFonts w:ascii="Times New Roman" w:hAnsi="Times New Roman" w:cs="Times New Roman"/>
          <w:b/>
          <w:sz w:val="20"/>
          <w:szCs w:val="20"/>
        </w:rPr>
      </w:pPr>
      <w:r w:rsidRPr="00BB0EEF">
        <w:rPr>
          <w:rFonts w:ascii="Times New Roman" w:hAnsi="Times New Roman" w:cs="Times New Roman"/>
          <w:b/>
          <w:sz w:val="20"/>
          <w:szCs w:val="20"/>
        </w:rPr>
        <w:t>ROLE</w:t>
      </w:r>
    </w:p>
    <w:tbl>
      <w:tblPr>
        <w:tblStyle w:val="TableGrid"/>
        <w:tblW w:w="8224" w:type="dxa"/>
        <w:tblLook w:val="04A0" w:firstRow="1" w:lastRow="0" w:firstColumn="1" w:lastColumn="0" w:noHBand="0" w:noVBand="1"/>
      </w:tblPr>
      <w:tblGrid>
        <w:gridCol w:w="1269"/>
        <w:gridCol w:w="1353"/>
        <w:gridCol w:w="1286"/>
        <w:gridCol w:w="1347"/>
        <w:gridCol w:w="1482"/>
        <w:gridCol w:w="1487"/>
      </w:tblGrid>
      <w:tr w:rsidR="005F345D" w:rsidRPr="00BB0EEF" w:rsidTr="005F345D">
        <w:trPr>
          <w:trHeight w:val="411"/>
        </w:trPr>
        <w:tc>
          <w:tcPr>
            <w:tcW w:w="1269" w:type="dxa"/>
          </w:tcPr>
          <w:p w:rsidR="005F345D" w:rsidRPr="00BB0EEF" w:rsidRDefault="00BB0EEF" w:rsidP="00BB0EEF">
            <w:pPr>
              <w:jc w:val="both"/>
              <w:rPr>
                <w:rFonts w:ascii="Times New Roman" w:hAnsi="Times New Roman" w:cs="Times New Roman"/>
                <w:sz w:val="20"/>
                <w:szCs w:val="20"/>
                <w:u w:val="single"/>
              </w:rPr>
            </w:pPr>
            <w:r w:rsidRPr="00BB0EEF">
              <w:rPr>
                <w:rFonts w:ascii="Times New Roman" w:hAnsi="Times New Roman" w:cs="Times New Roman"/>
                <w:sz w:val="20"/>
                <w:szCs w:val="20"/>
                <w:u w:val="single"/>
              </w:rPr>
              <w:t>I</w:t>
            </w:r>
            <w:r w:rsidR="005F345D" w:rsidRPr="00BB0EEF">
              <w:rPr>
                <w:rFonts w:ascii="Times New Roman" w:hAnsi="Times New Roman" w:cs="Times New Roman"/>
                <w:sz w:val="20"/>
                <w:szCs w:val="20"/>
                <w:u w:val="single"/>
              </w:rPr>
              <w:t>d</w:t>
            </w:r>
          </w:p>
        </w:tc>
        <w:tc>
          <w:tcPr>
            <w:tcW w:w="1353" w:type="dxa"/>
          </w:tcPr>
          <w:p w:rsidR="005F345D" w:rsidRPr="00BB0EEF" w:rsidRDefault="00CF291C" w:rsidP="00BB0EEF">
            <w:pPr>
              <w:jc w:val="both"/>
              <w:rPr>
                <w:rFonts w:ascii="Times New Roman" w:hAnsi="Times New Roman" w:cs="Times New Roman"/>
                <w:sz w:val="20"/>
                <w:szCs w:val="20"/>
              </w:rPr>
            </w:pPr>
            <w:r w:rsidRPr="00BB0EEF">
              <w:rPr>
                <w:rFonts w:ascii="Times New Roman" w:hAnsi="Times New Roman" w:cs="Times New Roman"/>
                <w:sz w:val="20"/>
                <w:szCs w:val="20"/>
              </w:rPr>
              <w:t>R</w:t>
            </w:r>
            <w:r w:rsidR="005F345D" w:rsidRPr="00BB0EEF">
              <w:rPr>
                <w:rFonts w:ascii="Times New Roman" w:hAnsi="Times New Roman" w:cs="Times New Roman"/>
                <w:sz w:val="20"/>
                <w:szCs w:val="20"/>
              </w:rPr>
              <w:t>ole</w:t>
            </w:r>
          </w:p>
        </w:tc>
        <w:tc>
          <w:tcPr>
            <w:tcW w:w="1286" w:type="dxa"/>
          </w:tcPr>
          <w:p w:rsidR="005F345D" w:rsidRPr="00BB0EEF" w:rsidRDefault="005F345D" w:rsidP="00BB0EEF">
            <w:pPr>
              <w:jc w:val="both"/>
              <w:rPr>
                <w:rFonts w:ascii="Times New Roman" w:hAnsi="Times New Roman" w:cs="Times New Roman"/>
                <w:sz w:val="20"/>
                <w:szCs w:val="20"/>
              </w:rPr>
            </w:pPr>
            <w:r w:rsidRPr="00BB0EEF">
              <w:rPr>
                <w:rFonts w:ascii="Times New Roman" w:hAnsi="Times New Roman" w:cs="Times New Roman"/>
                <w:sz w:val="20"/>
                <w:szCs w:val="20"/>
              </w:rPr>
              <w:t>description</w:t>
            </w:r>
          </w:p>
        </w:tc>
        <w:tc>
          <w:tcPr>
            <w:tcW w:w="1347" w:type="dxa"/>
          </w:tcPr>
          <w:p w:rsidR="005F345D" w:rsidRPr="00BB0EEF" w:rsidRDefault="005F345D" w:rsidP="00BB0EEF">
            <w:pPr>
              <w:jc w:val="both"/>
              <w:rPr>
                <w:rFonts w:ascii="Times New Roman" w:hAnsi="Times New Roman" w:cs="Times New Roman"/>
                <w:sz w:val="20"/>
                <w:szCs w:val="20"/>
              </w:rPr>
            </w:pPr>
            <w:r w:rsidRPr="00BB0EEF">
              <w:rPr>
                <w:rFonts w:ascii="Times New Roman" w:hAnsi="Times New Roman" w:cs="Times New Roman"/>
                <w:sz w:val="20"/>
                <w:szCs w:val="20"/>
              </w:rPr>
              <w:t>created_by</w:t>
            </w:r>
          </w:p>
        </w:tc>
        <w:tc>
          <w:tcPr>
            <w:tcW w:w="1482" w:type="dxa"/>
          </w:tcPr>
          <w:p w:rsidR="005F345D" w:rsidRPr="00BB0EEF" w:rsidRDefault="005F345D" w:rsidP="00BB0EEF">
            <w:pPr>
              <w:jc w:val="both"/>
              <w:rPr>
                <w:rFonts w:ascii="Times New Roman" w:hAnsi="Times New Roman" w:cs="Times New Roman"/>
                <w:sz w:val="20"/>
                <w:szCs w:val="20"/>
              </w:rPr>
            </w:pPr>
            <w:r w:rsidRPr="00BB0EEF">
              <w:rPr>
                <w:rFonts w:ascii="Times New Roman" w:hAnsi="Times New Roman" w:cs="Times New Roman"/>
                <w:sz w:val="20"/>
                <w:szCs w:val="20"/>
              </w:rPr>
              <w:t>date_created</w:t>
            </w:r>
          </w:p>
        </w:tc>
        <w:tc>
          <w:tcPr>
            <w:tcW w:w="1487" w:type="dxa"/>
          </w:tcPr>
          <w:p w:rsidR="005F345D" w:rsidRPr="00BB0EEF" w:rsidRDefault="005F345D" w:rsidP="00BB0EEF">
            <w:pPr>
              <w:jc w:val="both"/>
              <w:rPr>
                <w:rFonts w:ascii="Times New Roman" w:hAnsi="Times New Roman" w:cs="Times New Roman"/>
                <w:sz w:val="20"/>
                <w:szCs w:val="20"/>
              </w:rPr>
            </w:pPr>
            <w:r w:rsidRPr="00BB0EEF">
              <w:rPr>
                <w:rFonts w:ascii="Times New Roman" w:hAnsi="Times New Roman" w:cs="Times New Roman"/>
                <w:sz w:val="20"/>
                <w:szCs w:val="20"/>
              </w:rPr>
              <w:t>deleted</w:t>
            </w:r>
          </w:p>
        </w:tc>
      </w:tr>
    </w:tbl>
    <w:p w:rsidR="00D51BE1" w:rsidRPr="00BB0EEF" w:rsidRDefault="00D51BE1" w:rsidP="00BB0EEF">
      <w:pPr>
        <w:spacing w:after="0" w:line="240" w:lineRule="auto"/>
        <w:jc w:val="both"/>
        <w:rPr>
          <w:rFonts w:ascii="Times New Roman" w:hAnsi="Times New Roman" w:cs="Times New Roman"/>
          <w:b/>
          <w:sz w:val="20"/>
          <w:szCs w:val="20"/>
        </w:rPr>
      </w:pPr>
    </w:p>
    <w:p w:rsidR="00D51BE1" w:rsidRPr="00BB0EEF" w:rsidRDefault="00D51BE1" w:rsidP="00BB0EEF">
      <w:pPr>
        <w:spacing w:after="0" w:line="240" w:lineRule="auto"/>
        <w:jc w:val="both"/>
        <w:rPr>
          <w:rFonts w:ascii="Times New Roman" w:hAnsi="Times New Roman" w:cs="Times New Roman"/>
          <w:b/>
          <w:sz w:val="20"/>
          <w:szCs w:val="20"/>
        </w:rPr>
      </w:pPr>
      <w:r w:rsidRPr="00BB0EEF">
        <w:rPr>
          <w:rFonts w:ascii="Times New Roman" w:hAnsi="Times New Roman" w:cs="Times New Roman"/>
          <w:b/>
          <w:sz w:val="20"/>
          <w:szCs w:val="20"/>
        </w:rPr>
        <w:t>ROLE_PERM</w:t>
      </w:r>
    </w:p>
    <w:tbl>
      <w:tblPr>
        <w:tblStyle w:val="TableGrid"/>
        <w:tblW w:w="8275" w:type="dxa"/>
        <w:tblLook w:val="04A0" w:firstRow="1" w:lastRow="0" w:firstColumn="1" w:lastColumn="0" w:noHBand="0" w:noVBand="1"/>
      </w:tblPr>
      <w:tblGrid>
        <w:gridCol w:w="2054"/>
        <w:gridCol w:w="2238"/>
        <w:gridCol w:w="3983"/>
      </w:tblGrid>
      <w:tr w:rsidR="00D51BE1" w:rsidRPr="00BB0EEF" w:rsidTr="00EB48C6">
        <w:tc>
          <w:tcPr>
            <w:tcW w:w="2054" w:type="dxa"/>
          </w:tcPr>
          <w:p w:rsidR="00D51BE1" w:rsidRPr="00BB0EEF" w:rsidRDefault="00BB0EEF" w:rsidP="00BB0EEF">
            <w:pPr>
              <w:jc w:val="both"/>
              <w:rPr>
                <w:rFonts w:ascii="Times New Roman" w:hAnsi="Times New Roman" w:cs="Times New Roman"/>
                <w:sz w:val="20"/>
                <w:szCs w:val="20"/>
                <w:u w:val="single"/>
              </w:rPr>
            </w:pPr>
            <w:r w:rsidRPr="00BB0EEF">
              <w:rPr>
                <w:rFonts w:ascii="Times New Roman" w:hAnsi="Times New Roman" w:cs="Times New Roman"/>
                <w:sz w:val="20"/>
                <w:szCs w:val="20"/>
                <w:u w:val="single"/>
              </w:rPr>
              <w:t>I</w:t>
            </w:r>
            <w:r w:rsidR="00D51BE1" w:rsidRPr="00BB0EEF">
              <w:rPr>
                <w:rFonts w:ascii="Times New Roman" w:hAnsi="Times New Roman" w:cs="Times New Roman"/>
                <w:sz w:val="20"/>
                <w:szCs w:val="20"/>
                <w:u w:val="single"/>
              </w:rPr>
              <w:t>d</w:t>
            </w:r>
          </w:p>
        </w:tc>
        <w:tc>
          <w:tcPr>
            <w:tcW w:w="2238" w:type="dxa"/>
          </w:tcPr>
          <w:p w:rsidR="00D51BE1" w:rsidRPr="00BB0EEF" w:rsidRDefault="00D51BE1" w:rsidP="00BB0EEF">
            <w:pPr>
              <w:jc w:val="both"/>
              <w:rPr>
                <w:rFonts w:ascii="Times New Roman" w:hAnsi="Times New Roman" w:cs="Times New Roman"/>
                <w:sz w:val="20"/>
                <w:szCs w:val="20"/>
              </w:rPr>
            </w:pPr>
            <w:r w:rsidRPr="00BB0EEF">
              <w:rPr>
                <w:rFonts w:ascii="Times New Roman" w:hAnsi="Times New Roman" w:cs="Times New Roman"/>
                <w:sz w:val="20"/>
                <w:szCs w:val="20"/>
              </w:rPr>
              <w:t>role_id</w:t>
            </w:r>
          </w:p>
        </w:tc>
        <w:tc>
          <w:tcPr>
            <w:tcW w:w="3983" w:type="dxa"/>
          </w:tcPr>
          <w:p w:rsidR="00D51BE1" w:rsidRPr="00BB0EEF" w:rsidRDefault="00D51BE1" w:rsidP="00BB0EEF">
            <w:pPr>
              <w:jc w:val="both"/>
              <w:rPr>
                <w:rFonts w:ascii="Times New Roman" w:hAnsi="Times New Roman" w:cs="Times New Roman"/>
                <w:sz w:val="20"/>
                <w:szCs w:val="20"/>
              </w:rPr>
            </w:pPr>
            <w:r w:rsidRPr="00BB0EEF">
              <w:rPr>
                <w:rFonts w:ascii="Times New Roman" w:hAnsi="Times New Roman" w:cs="Times New Roman"/>
                <w:sz w:val="20"/>
                <w:szCs w:val="20"/>
              </w:rPr>
              <w:t>perm_id</w:t>
            </w:r>
          </w:p>
        </w:tc>
      </w:tr>
    </w:tbl>
    <w:p w:rsidR="00D51BE1" w:rsidRPr="00BB0EEF" w:rsidRDefault="00D51BE1" w:rsidP="00BB0EEF">
      <w:pPr>
        <w:spacing w:after="0" w:line="240" w:lineRule="auto"/>
        <w:jc w:val="both"/>
        <w:rPr>
          <w:rFonts w:ascii="Times New Roman" w:hAnsi="Times New Roman" w:cs="Times New Roman"/>
          <w:b/>
          <w:sz w:val="20"/>
          <w:szCs w:val="20"/>
        </w:rPr>
      </w:pPr>
    </w:p>
    <w:p w:rsidR="00D51BE1" w:rsidRPr="00BB0EEF" w:rsidRDefault="00D51BE1" w:rsidP="00BB0EEF">
      <w:pPr>
        <w:spacing w:after="0" w:line="240" w:lineRule="auto"/>
        <w:jc w:val="both"/>
        <w:rPr>
          <w:rFonts w:ascii="Times New Roman" w:hAnsi="Times New Roman" w:cs="Times New Roman"/>
          <w:sz w:val="20"/>
          <w:szCs w:val="20"/>
        </w:rPr>
      </w:pPr>
      <w:r w:rsidRPr="00BB0EEF">
        <w:rPr>
          <w:rFonts w:ascii="Times New Roman" w:hAnsi="Times New Roman" w:cs="Times New Roman"/>
          <w:b/>
          <w:sz w:val="20"/>
          <w:szCs w:val="20"/>
        </w:rPr>
        <w:t>SUBORDINATE</w:t>
      </w:r>
    </w:p>
    <w:tbl>
      <w:tblPr>
        <w:tblStyle w:val="TableGrid"/>
        <w:tblW w:w="0" w:type="auto"/>
        <w:tblLook w:val="04A0" w:firstRow="1" w:lastRow="0" w:firstColumn="1" w:lastColumn="0" w:noHBand="0" w:noVBand="1"/>
      </w:tblPr>
      <w:tblGrid>
        <w:gridCol w:w="2049"/>
        <w:gridCol w:w="2049"/>
        <w:gridCol w:w="2050"/>
        <w:gridCol w:w="2050"/>
      </w:tblGrid>
      <w:tr w:rsidR="00D51BE1" w:rsidRPr="00BB0EEF" w:rsidTr="00D51BE1">
        <w:tc>
          <w:tcPr>
            <w:tcW w:w="2049" w:type="dxa"/>
          </w:tcPr>
          <w:p w:rsidR="00D51BE1" w:rsidRPr="00BB0EEF" w:rsidRDefault="0079084B" w:rsidP="00BB0EEF">
            <w:pPr>
              <w:jc w:val="both"/>
              <w:rPr>
                <w:rFonts w:ascii="Times New Roman" w:hAnsi="Times New Roman" w:cs="Times New Roman"/>
                <w:sz w:val="20"/>
                <w:szCs w:val="20"/>
                <w:u w:val="single"/>
              </w:rPr>
            </w:pPr>
            <w:r w:rsidRPr="00BB0EEF">
              <w:rPr>
                <w:rFonts w:ascii="Times New Roman" w:hAnsi="Times New Roman" w:cs="Times New Roman"/>
                <w:sz w:val="20"/>
                <w:szCs w:val="20"/>
                <w:u w:val="single"/>
              </w:rPr>
              <w:t>I</w:t>
            </w:r>
            <w:r w:rsidR="00D51BE1" w:rsidRPr="00BB0EEF">
              <w:rPr>
                <w:rFonts w:ascii="Times New Roman" w:hAnsi="Times New Roman" w:cs="Times New Roman"/>
                <w:sz w:val="20"/>
                <w:szCs w:val="20"/>
                <w:u w:val="single"/>
              </w:rPr>
              <w:t>d</w:t>
            </w:r>
          </w:p>
        </w:tc>
        <w:tc>
          <w:tcPr>
            <w:tcW w:w="2049" w:type="dxa"/>
          </w:tcPr>
          <w:p w:rsidR="00D51BE1" w:rsidRPr="00BB0EEF" w:rsidRDefault="00B47BC7" w:rsidP="00BB0EEF">
            <w:pPr>
              <w:jc w:val="both"/>
              <w:rPr>
                <w:rFonts w:ascii="Times New Roman" w:hAnsi="Times New Roman" w:cs="Times New Roman"/>
                <w:sz w:val="20"/>
                <w:szCs w:val="20"/>
              </w:rPr>
            </w:pPr>
            <w:r w:rsidRPr="00BB0EEF">
              <w:rPr>
                <w:rFonts w:ascii="Times New Roman" w:hAnsi="Times New Roman" w:cs="Times New Roman"/>
                <w:sz w:val="20"/>
                <w:szCs w:val="20"/>
              </w:rPr>
              <w:t>S</w:t>
            </w:r>
            <w:r w:rsidR="00D51BE1" w:rsidRPr="00BB0EEF">
              <w:rPr>
                <w:rFonts w:ascii="Times New Roman" w:hAnsi="Times New Roman" w:cs="Times New Roman"/>
                <w:sz w:val="20"/>
                <w:szCs w:val="20"/>
              </w:rPr>
              <w:t>ubordinate</w:t>
            </w:r>
          </w:p>
        </w:tc>
        <w:tc>
          <w:tcPr>
            <w:tcW w:w="2050" w:type="dxa"/>
          </w:tcPr>
          <w:p w:rsidR="00D51BE1" w:rsidRPr="00BB0EEF" w:rsidRDefault="0047246A" w:rsidP="00BB0EEF">
            <w:pPr>
              <w:jc w:val="both"/>
              <w:rPr>
                <w:rFonts w:ascii="Times New Roman" w:hAnsi="Times New Roman" w:cs="Times New Roman"/>
                <w:sz w:val="20"/>
                <w:szCs w:val="20"/>
              </w:rPr>
            </w:pPr>
            <w:r w:rsidRPr="00BB0EEF">
              <w:rPr>
                <w:rFonts w:ascii="Times New Roman" w:hAnsi="Times New Roman" w:cs="Times New Roman"/>
                <w:sz w:val="20"/>
                <w:szCs w:val="20"/>
              </w:rPr>
              <w:t>S</w:t>
            </w:r>
            <w:r w:rsidR="00D51BE1" w:rsidRPr="00BB0EEF">
              <w:rPr>
                <w:rFonts w:ascii="Times New Roman" w:hAnsi="Times New Roman" w:cs="Times New Roman"/>
                <w:sz w:val="20"/>
                <w:szCs w:val="20"/>
              </w:rPr>
              <w:t>upervisor</w:t>
            </w:r>
          </w:p>
        </w:tc>
        <w:tc>
          <w:tcPr>
            <w:tcW w:w="2050" w:type="dxa"/>
          </w:tcPr>
          <w:p w:rsidR="00D51BE1" w:rsidRPr="00BB0EEF" w:rsidRDefault="00D51BE1" w:rsidP="00BB0EEF">
            <w:pPr>
              <w:jc w:val="both"/>
              <w:rPr>
                <w:rFonts w:ascii="Times New Roman" w:hAnsi="Times New Roman" w:cs="Times New Roman"/>
                <w:sz w:val="20"/>
                <w:szCs w:val="20"/>
              </w:rPr>
            </w:pPr>
            <w:r w:rsidRPr="00BB0EEF">
              <w:rPr>
                <w:rFonts w:ascii="Times New Roman" w:hAnsi="Times New Roman" w:cs="Times New Roman"/>
                <w:sz w:val="20"/>
                <w:szCs w:val="20"/>
              </w:rPr>
              <w:t>Date_assigned</w:t>
            </w:r>
          </w:p>
        </w:tc>
      </w:tr>
    </w:tbl>
    <w:p w:rsidR="00E74F77" w:rsidRDefault="00E74F77" w:rsidP="00BB0EEF">
      <w:pPr>
        <w:spacing w:after="0" w:line="240" w:lineRule="auto"/>
        <w:jc w:val="both"/>
        <w:rPr>
          <w:rFonts w:ascii="Times New Roman" w:hAnsi="Times New Roman" w:cs="Times New Roman"/>
          <w:b/>
          <w:sz w:val="20"/>
          <w:szCs w:val="20"/>
        </w:rPr>
      </w:pPr>
    </w:p>
    <w:p w:rsidR="00D51BE1" w:rsidRPr="00BB0EEF" w:rsidRDefault="00D51BE1" w:rsidP="00BB0EEF">
      <w:pPr>
        <w:spacing w:after="0" w:line="240" w:lineRule="auto"/>
        <w:jc w:val="both"/>
        <w:rPr>
          <w:rFonts w:ascii="Times New Roman" w:hAnsi="Times New Roman" w:cs="Times New Roman"/>
          <w:b/>
          <w:sz w:val="20"/>
          <w:szCs w:val="20"/>
        </w:rPr>
      </w:pPr>
      <w:r w:rsidRPr="00BB0EEF">
        <w:rPr>
          <w:rFonts w:ascii="Times New Roman" w:hAnsi="Times New Roman" w:cs="Times New Roman"/>
          <w:b/>
          <w:sz w:val="20"/>
          <w:szCs w:val="20"/>
        </w:rPr>
        <w:t>TASK</w:t>
      </w:r>
    </w:p>
    <w:tbl>
      <w:tblPr>
        <w:tblStyle w:val="TableGrid"/>
        <w:tblW w:w="8310" w:type="dxa"/>
        <w:tblLook w:val="04A0" w:firstRow="1" w:lastRow="0" w:firstColumn="1" w:lastColumn="0" w:noHBand="0" w:noVBand="1"/>
      </w:tblPr>
      <w:tblGrid>
        <w:gridCol w:w="453"/>
        <w:gridCol w:w="805"/>
        <w:gridCol w:w="607"/>
        <w:gridCol w:w="1210"/>
        <w:gridCol w:w="1123"/>
        <w:gridCol w:w="1074"/>
        <w:gridCol w:w="892"/>
        <w:gridCol w:w="1396"/>
        <w:gridCol w:w="750"/>
      </w:tblGrid>
      <w:tr w:rsidR="00CF291C" w:rsidRPr="00BB0EEF" w:rsidTr="00CF291C">
        <w:tc>
          <w:tcPr>
            <w:tcW w:w="453" w:type="dxa"/>
          </w:tcPr>
          <w:p w:rsidR="00D51BE1" w:rsidRPr="00BB0EEF" w:rsidRDefault="0079084B" w:rsidP="00BB0EEF">
            <w:pPr>
              <w:jc w:val="both"/>
              <w:rPr>
                <w:rFonts w:ascii="Times New Roman" w:hAnsi="Times New Roman" w:cs="Times New Roman"/>
                <w:sz w:val="20"/>
                <w:szCs w:val="20"/>
                <w:u w:val="single"/>
              </w:rPr>
            </w:pPr>
            <w:r w:rsidRPr="00BB0EEF">
              <w:rPr>
                <w:rFonts w:ascii="Times New Roman" w:hAnsi="Times New Roman" w:cs="Times New Roman"/>
                <w:sz w:val="20"/>
                <w:szCs w:val="20"/>
                <w:u w:val="single"/>
              </w:rPr>
              <w:t>I</w:t>
            </w:r>
            <w:r w:rsidR="00D51BE1" w:rsidRPr="00BB0EEF">
              <w:rPr>
                <w:rFonts w:ascii="Times New Roman" w:hAnsi="Times New Roman" w:cs="Times New Roman"/>
                <w:sz w:val="20"/>
                <w:szCs w:val="20"/>
                <w:u w:val="single"/>
              </w:rPr>
              <w:t>d</w:t>
            </w:r>
          </w:p>
        </w:tc>
        <w:tc>
          <w:tcPr>
            <w:tcW w:w="805" w:type="dxa"/>
          </w:tcPr>
          <w:p w:rsidR="00D51BE1" w:rsidRPr="00BB0EEF" w:rsidRDefault="00D51BE1" w:rsidP="00BB0EEF">
            <w:pPr>
              <w:jc w:val="both"/>
              <w:rPr>
                <w:rFonts w:ascii="Times New Roman" w:hAnsi="Times New Roman" w:cs="Times New Roman"/>
                <w:sz w:val="20"/>
                <w:szCs w:val="20"/>
              </w:rPr>
            </w:pPr>
            <w:r w:rsidRPr="00BB0EEF">
              <w:rPr>
                <w:rFonts w:ascii="Times New Roman" w:hAnsi="Times New Roman" w:cs="Times New Roman"/>
                <w:sz w:val="20"/>
                <w:szCs w:val="20"/>
              </w:rPr>
              <w:t>author</w:t>
            </w:r>
          </w:p>
        </w:tc>
        <w:tc>
          <w:tcPr>
            <w:tcW w:w="607" w:type="dxa"/>
          </w:tcPr>
          <w:p w:rsidR="00D51BE1" w:rsidRPr="00BB0EEF" w:rsidRDefault="00D51BE1" w:rsidP="00BB0EEF">
            <w:pPr>
              <w:jc w:val="both"/>
              <w:rPr>
                <w:rFonts w:ascii="Times New Roman" w:hAnsi="Times New Roman" w:cs="Times New Roman"/>
                <w:sz w:val="20"/>
                <w:szCs w:val="20"/>
              </w:rPr>
            </w:pPr>
            <w:r w:rsidRPr="00BB0EEF">
              <w:rPr>
                <w:rFonts w:ascii="Times New Roman" w:hAnsi="Times New Roman" w:cs="Times New Roman"/>
                <w:sz w:val="20"/>
                <w:szCs w:val="20"/>
              </w:rPr>
              <w:t>title</w:t>
            </w:r>
          </w:p>
        </w:tc>
        <w:tc>
          <w:tcPr>
            <w:tcW w:w="1210" w:type="dxa"/>
          </w:tcPr>
          <w:p w:rsidR="00D51BE1" w:rsidRPr="00BB0EEF" w:rsidRDefault="00CF291C" w:rsidP="00BB0EEF">
            <w:pPr>
              <w:jc w:val="both"/>
              <w:rPr>
                <w:rFonts w:ascii="Times New Roman" w:hAnsi="Times New Roman" w:cs="Times New Roman"/>
                <w:sz w:val="20"/>
                <w:szCs w:val="20"/>
              </w:rPr>
            </w:pPr>
            <w:r w:rsidRPr="00BB0EEF">
              <w:rPr>
                <w:rFonts w:ascii="Times New Roman" w:hAnsi="Times New Roman" w:cs="Times New Roman"/>
                <w:sz w:val="20"/>
                <w:szCs w:val="20"/>
              </w:rPr>
              <w:t>D</w:t>
            </w:r>
            <w:r w:rsidR="00D51BE1" w:rsidRPr="00BB0EEF">
              <w:rPr>
                <w:rFonts w:ascii="Times New Roman" w:hAnsi="Times New Roman" w:cs="Times New Roman"/>
                <w:sz w:val="20"/>
                <w:szCs w:val="20"/>
              </w:rPr>
              <w:t>escription</w:t>
            </w:r>
          </w:p>
        </w:tc>
        <w:tc>
          <w:tcPr>
            <w:tcW w:w="1123" w:type="dxa"/>
          </w:tcPr>
          <w:p w:rsidR="00D51BE1" w:rsidRPr="00BB0EEF" w:rsidRDefault="00D51BE1" w:rsidP="00BB0EEF">
            <w:pPr>
              <w:jc w:val="both"/>
              <w:rPr>
                <w:rFonts w:ascii="Times New Roman" w:hAnsi="Times New Roman" w:cs="Times New Roman"/>
                <w:sz w:val="20"/>
                <w:szCs w:val="20"/>
              </w:rPr>
            </w:pPr>
            <w:r w:rsidRPr="00BB0EEF">
              <w:rPr>
                <w:rFonts w:ascii="Times New Roman" w:hAnsi="Times New Roman" w:cs="Times New Roman"/>
                <w:sz w:val="20"/>
                <w:szCs w:val="20"/>
              </w:rPr>
              <w:t>Start_date</w:t>
            </w:r>
          </w:p>
        </w:tc>
        <w:tc>
          <w:tcPr>
            <w:tcW w:w="1074" w:type="dxa"/>
          </w:tcPr>
          <w:p w:rsidR="00D51BE1" w:rsidRPr="00BB0EEF" w:rsidRDefault="00D51BE1" w:rsidP="00BB0EEF">
            <w:pPr>
              <w:jc w:val="both"/>
              <w:rPr>
                <w:rFonts w:ascii="Times New Roman" w:hAnsi="Times New Roman" w:cs="Times New Roman"/>
                <w:sz w:val="20"/>
                <w:szCs w:val="20"/>
              </w:rPr>
            </w:pPr>
            <w:r w:rsidRPr="00BB0EEF">
              <w:rPr>
                <w:rFonts w:ascii="Times New Roman" w:hAnsi="Times New Roman" w:cs="Times New Roman"/>
                <w:sz w:val="20"/>
                <w:szCs w:val="20"/>
              </w:rPr>
              <w:t>Due_date</w:t>
            </w:r>
          </w:p>
        </w:tc>
        <w:tc>
          <w:tcPr>
            <w:tcW w:w="892" w:type="dxa"/>
          </w:tcPr>
          <w:p w:rsidR="00D51BE1" w:rsidRPr="00BB0EEF" w:rsidRDefault="00D51BE1" w:rsidP="00BB0EEF">
            <w:pPr>
              <w:jc w:val="both"/>
              <w:rPr>
                <w:rFonts w:ascii="Times New Roman" w:hAnsi="Times New Roman" w:cs="Times New Roman"/>
                <w:sz w:val="20"/>
                <w:szCs w:val="20"/>
              </w:rPr>
            </w:pPr>
            <w:r w:rsidRPr="00BB0EEF">
              <w:rPr>
                <w:rFonts w:ascii="Times New Roman" w:hAnsi="Times New Roman" w:cs="Times New Roman"/>
                <w:sz w:val="20"/>
                <w:szCs w:val="20"/>
              </w:rPr>
              <w:t>priority</w:t>
            </w:r>
          </w:p>
        </w:tc>
        <w:tc>
          <w:tcPr>
            <w:tcW w:w="1396" w:type="dxa"/>
          </w:tcPr>
          <w:p w:rsidR="00D51BE1" w:rsidRPr="00BB0EEF" w:rsidRDefault="00D51BE1" w:rsidP="00BB0EEF">
            <w:pPr>
              <w:jc w:val="both"/>
              <w:rPr>
                <w:rFonts w:ascii="Times New Roman" w:hAnsi="Times New Roman" w:cs="Times New Roman"/>
                <w:sz w:val="20"/>
                <w:szCs w:val="20"/>
              </w:rPr>
            </w:pPr>
            <w:r w:rsidRPr="00BB0EEF">
              <w:rPr>
                <w:rFonts w:ascii="Times New Roman" w:hAnsi="Times New Roman" w:cs="Times New Roman"/>
                <w:sz w:val="20"/>
                <w:szCs w:val="20"/>
              </w:rPr>
              <w:t>Date_created</w:t>
            </w:r>
          </w:p>
        </w:tc>
        <w:tc>
          <w:tcPr>
            <w:tcW w:w="750" w:type="dxa"/>
          </w:tcPr>
          <w:p w:rsidR="00D51BE1" w:rsidRPr="00BB0EEF" w:rsidRDefault="00D51BE1" w:rsidP="00BB0EEF">
            <w:pPr>
              <w:jc w:val="both"/>
              <w:rPr>
                <w:rFonts w:ascii="Times New Roman" w:hAnsi="Times New Roman" w:cs="Times New Roman"/>
                <w:sz w:val="20"/>
                <w:szCs w:val="20"/>
              </w:rPr>
            </w:pPr>
            <w:r w:rsidRPr="00BB0EEF">
              <w:rPr>
                <w:rFonts w:ascii="Times New Roman" w:hAnsi="Times New Roman" w:cs="Times New Roman"/>
                <w:sz w:val="20"/>
                <w:szCs w:val="20"/>
              </w:rPr>
              <w:t>status</w:t>
            </w:r>
          </w:p>
        </w:tc>
      </w:tr>
    </w:tbl>
    <w:p w:rsidR="00D51BE1" w:rsidRPr="00BB0EEF" w:rsidRDefault="00D51BE1" w:rsidP="00BB0EEF">
      <w:pPr>
        <w:spacing w:after="0" w:line="240" w:lineRule="auto"/>
        <w:jc w:val="both"/>
        <w:rPr>
          <w:rFonts w:ascii="Times New Roman" w:hAnsi="Times New Roman" w:cs="Times New Roman"/>
          <w:sz w:val="20"/>
          <w:szCs w:val="20"/>
        </w:rPr>
      </w:pPr>
    </w:p>
    <w:p w:rsidR="004F3C10" w:rsidRPr="00BB0EEF" w:rsidRDefault="00D51BE1" w:rsidP="00BB0EEF">
      <w:pPr>
        <w:spacing w:after="0" w:line="240" w:lineRule="auto"/>
        <w:rPr>
          <w:rFonts w:ascii="Times New Roman" w:hAnsi="Times New Roman" w:cs="Times New Roman"/>
          <w:b/>
          <w:sz w:val="20"/>
          <w:szCs w:val="20"/>
        </w:rPr>
      </w:pPr>
      <w:r w:rsidRPr="00BB0EEF">
        <w:rPr>
          <w:rFonts w:ascii="Times New Roman" w:hAnsi="Times New Roman" w:cs="Times New Roman"/>
          <w:b/>
          <w:sz w:val="20"/>
          <w:szCs w:val="20"/>
        </w:rPr>
        <w:t>TASK_PARTICIPANT</w:t>
      </w:r>
    </w:p>
    <w:tbl>
      <w:tblPr>
        <w:tblStyle w:val="TableGrid"/>
        <w:tblW w:w="8990" w:type="dxa"/>
        <w:tblLook w:val="04A0" w:firstRow="1" w:lastRow="0" w:firstColumn="1" w:lastColumn="0" w:noHBand="0" w:noVBand="1"/>
      </w:tblPr>
      <w:tblGrid>
        <w:gridCol w:w="366"/>
        <w:gridCol w:w="765"/>
        <w:gridCol w:w="1282"/>
        <w:gridCol w:w="649"/>
        <w:gridCol w:w="842"/>
        <w:gridCol w:w="1272"/>
        <w:gridCol w:w="1123"/>
        <w:gridCol w:w="1324"/>
        <w:gridCol w:w="1367"/>
      </w:tblGrid>
      <w:tr w:rsidR="00CF291C" w:rsidRPr="0088730F" w:rsidTr="00CF291C">
        <w:tc>
          <w:tcPr>
            <w:tcW w:w="372" w:type="dxa"/>
          </w:tcPr>
          <w:p w:rsidR="00CF291C" w:rsidRPr="0088730F" w:rsidRDefault="0079084B" w:rsidP="00BB0EEF">
            <w:pPr>
              <w:jc w:val="both"/>
              <w:rPr>
                <w:rFonts w:ascii="Times New Roman" w:hAnsi="Times New Roman" w:cs="Times New Roman"/>
                <w:sz w:val="16"/>
                <w:szCs w:val="16"/>
                <w:u w:val="single"/>
              </w:rPr>
            </w:pPr>
            <w:r w:rsidRPr="0088730F">
              <w:rPr>
                <w:rFonts w:ascii="Times New Roman" w:hAnsi="Times New Roman" w:cs="Times New Roman"/>
                <w:sz w:val="16"/>
                <w:szCs w:val="16"/>
                <w:u w:val="single"/>
              </w:rPr>
              <w:t>I</w:t>
            </w:r>
            <w:r w:rsidR="00CF291C" w:rsidRPr="0088730F">
              <w:rPr>
                <w:rFonts w:ascii="Times New Roman" w:hAnsi="Times New Roman" w:cs="Times New Roman"/>
                <w:sz w:val="16"/>
                <w:szCs w:val="16"/>
                <w:u w:val="single"/>
              </w:rPr>
              <w:t>d</w:t>
            </w:r>
          </w:p>
        </w:tc>
        <w:tc>
          <w:tcPr>
            <w:tcW w:w="794" w:type="dxa"/>
          </w:tcPr>
          <w:p w:rsidR="00CF291C" w:rsidRPr="0088730F" w:rsidRDefault="00CF291C" w:rsidP="00BB0EEF">
            <w:pPr>
              <w:jc w:val="both"/>
              <w:rPr>
                <w:rFonts w:ascii="Times New Roman" w:hAnsi="Times New Roman" w:cs="Times New Roman"/>
                <w:sz w:val="16"/>
                <w:szCs w:val="16"/>
              </w:rPr>
            </w:pPr>
            <w:r w:rsidRPr="0088730F">
              <w:rPr>
                <w:rFonts w:ascii="Times New Roman" w:hAnsi="Times New Roman" w:cs="Times New Roman"/>
                <w:sz w:val="16"/>
                <w:szCs w:val="16"/>
              </w:rPr>
              <w:t>task_id</w:t>
            </w:r>
          </w:p>
        </w:tc>
        <w:tc>
          <w:tcPr>
            <w:tcW w:w="1338" w:type="dxa"/>
          </w:tcPr>
          <w:p w:rsidR="00CF291C" w:rsidRPr="0088730F" w:rsidRDefault="00CF291C" w:rsidP="00BB0EEF">
            <w:pPr>
              <w:jc w:val="both"/>
              <w:rPr>
                <w:rFonts w:ascii="Times New Roman" w:hAnsi="Times New Roman" w:cs="Times New Roman"/>
                <w:sz w:val="16"/>
                <w:szCs w:val="16"/>
              </w:rPr>
            </w:pPr>
            <w:r w:rsidRPr="0088730F">
              <w:rPr>
                <w:rFonts w:ascii="Times New Roman" w:hAnsi="Times New Roman" w:cs="Times New Roman"/>
                <w:sz w:val="16"/>
                <w:szCs w:val="16"/>
              </w:rPr>
              <w:t>Participant_id</w:t>
            </w:r>
          </w:p>
        </w:tc>
        <w:tc>
          <w:tcPr>
            <w:tcW w:w="672" w:type="dxa"/>
          </w:tcPr>
          <w:p w:rsidR="00CF291C" w:rsidRPr="0088730F" w:rsidRDefault="00CF291C" w:rsidP="00BB0EEF">
            <w:pPr>
              <w:jc w:val="both"/>
              <w:rPr>
                <w:rFonts w:ascii="Times New Roman" w:hAnsi="Times New Roman" w:cs="Times New Roman"/>
                <w:sz w:val="16"/>
                <w:szCs w:val="16"/>
              </w:rPr>
            </w:pPr>
            <w:r w:rsidRPr="0088730F">
              <w:rPr>
                <w:rFonts w:ascii="Times New Roman" w:hAnsi="Times New Roman" w:cs="Times New Roman"/>
                <w:sz w:val="16"/>
                <w:szCs w:val="16"/>
              </w:rPr>
              <w:t>status</w:t>
            </w:r>
          </w:p>
        </w:tc>
        <w:tc>
          <w:tcPr>
            <w:tcW w:w="861" w:type="dxa"/>
          </w:tcPr>
          <w:p w:rsidR="00CF291C" w:rsidRPr="0088730F" w:rsidRDefault="00B47BC7" w:rsidP="00BB0EEF">
            <w:pPr>
              <w:jc w:val="both"/>
              <w:rPr>
                <w:rFonts w:ascii="Times New Roman" w:hAnsi="Times New Roman" w:cs="Times New Roman"/>
                <w:sz w:val="16"/>
                <w:szCs w:val="16"/>
              </w:rPr>
            </w:pPr>
            <w:r w:rsidRPr="0088730F">
              <w:rPr>
                <w:rFonts w:ascii="Times New Roman" w:hAnsi="Times New Roman" w:cs="Times New Roman"/>
                <w:sz w:val="16"/>
                <w:szCs w:val="16"/>
              </w:rPr>
              <w:t>R</w:t>
            </w:r>
            <w:r w:rsidR="00CF291C" w:rsidRPr="0088730F">
              <w:rPr>
                <w:rFonts w:ascii="Times New Roman" w:hAnsi="Times New Roman" w:cs="Times New Roman"/>
                <w:sz w:val="16"/>
                <w:szCs w:val="16"/>
              </w:rPr>
              <w:t>emarks</w:t>
            </w:r>
          </w:p>
        </w:tc>
        <w:tc>
          <w:tcPr>
            <w:tcW w:w="1327" w:type="dxa"/>
          </w:tcPr>
          <w:p w:rsidR="00CF291C" w:rsidRPr="0088730F" w:rsidRDefault="00CF291C" w:rsidP="00BB0EEF">
            <w:pPr>
              <w:jc w:val="both"/>
              <w:rPr>
                <w:rFonts w:ascii="Times New Roman" w:hAnsi="Times New Roman" w:cs="Times New Roman"/>
                <w:sz w:val="16"/>
                <w:szCs w:val="16"/>
              </w:rPr>
            </w:pPr>
            <w:r w:rsidRPr="0088730F">
              <w:rPr>
                <w:rFonts w:ascii="Times New Roman" w:hAnsi="Times New Roman" w:cs="Times New Roman"/>
                <w:sz w:val="16"/>
                <w:szCs w:val="16"/>
              </w:rPr>
              <w:t>Date_updated</w:t>
            </w:r>
          </w:p>
        </w:tc>
        <w:tc>
          <w:tcPr>
            <w:tcW w:w="841" w:type="dxa"/>
          </w:tcPr>
          <w:p w:rsidR="00CF291C" w:rsidRPr="0088730F" w:rsidRDefault="00CF291C" w:rsidP="00BB0EEF">
            <w:pPr>
              <w:jc w:val="both"/>
              <w:rPr>
                <w:rFonts w:ascii="Times New Roman" w:hAnsi="Times New Roman" w:cs="Times New Roman"/>
                <w:sz w:val="16"/>
                <w:szCs w:val="16"/>
              </w:rPr>
            </w:pPr>
            <w:r w:rsidRPr="0088730F">
              <w:rPr>
                <w:rFonts w:ascii="Times New Roman" w:hAnsi="Times New Roman" w:cs="Times New Roman"/>
                <w:sz w:val="16"/>
                <w:szCs w:val="16"/>
              </w:rPr>
              <w:t>Author_rating</w:t>
            </w:r>
          </w:p>
        </w:tc>
        <w:tc>
          <w:tcPr>
            <w:tcW w:w="1358" w:type="dxa"/>
          </w:tcPr>
          <w:p w:rsidR="00CF291C" w:rsidRPr="0088730F" w:rsidRDefault="00CF291C" w:rsidP="00BB0EEF">
            <w:pPr>
              <w:jc w:val="both"/>
              <w:rPr>
                <w:rFonts w:ascii="Times New Roman" w:hAnsi="Times New Roman" w:cs="Times New Roman"/>
                <w:sz w:val="16"/>
                <w:szCs w:val="16"/>
              </w:rPr>
            </w:pPr>
            <w:r w:rsidRPr="0088730F">
              <w:rPr>
                <w:rFonts w:ascii="Times New Roman" w:hAnsi="Times New Roman" w:cs="Times New Roman"/>
                <w:sz w:val="16"/>
                <w:szCs w:val="16"/>
              </w:rPr>
              <w:t>author_remarks</w:t>
            </w:r>
          </w:p>
        </w:tc>
        <w:tc>
          <w:tcPr>
            <w:tcW w:w="1427" w:type="dxa"/>
          </w:tcPr>
          <w:p w:rsidR="00CF291C" w:rsidRPr="0088730F" w:rsidRDefault="00CF291C" w:rsidP="00BB0EEF">
            <w:pPr>
              <w:jc w:val="both"/>
              <w:rPr>
                <w:rFonts w:ascii="Times New Roman" w:hAnsi="Times New Roman" w:cs="Times New Roman"/>
                <w:sz w:val="16"/>
                <w:szCs w:val="16"/>
              </w:rPr>
            </w:pPr>
            <w:r w:rsidRPr="0088730F">
              <w:rPr>
                <w:rFonts w:ascii="Times New Roman" w:hAnsi="Times New Roman" w:cs="Times New Roman"/>
                <w:sz w:val="16"/>
                <w:szCs w:val="16"/>
              </w:rPr>
              <w:t>Date_reviewed</w:t>
            </w:r>
          </w:p>
        </w:tc>
      </w:tr>
    </w:tbl>
    <w:p w:rsidR="00CF291C" w:rsidRPr="0088730F" w:rsidRDefault="00CF291C" w:rsidP="00BB0EEF">
      <w:pPr>
        <w:spacing w:after="0" w:line="240" w:lineRule="auto"/>
        <w:jc w:val="both"/>
        <w:rPr>
          <w:rFonts w:ascii="Times New Roman" w:hAnsi="Times New Roman" w:cs="Times New Roman"/>
          <w:sz w:val="16"/>
          <w:szCs w:val="16"/>
        </w:rPr>
      </w:pPr>
    </w:p>
    <w:p w:rsidR="00D51BE1" w:rsidRPr="00BB0EEF" w:rsidRDefault="00CF291C" w:rsidP="00BB0EEF">
      <w:pPr>
        <w:spacing w:after="0" w:line="240" w:lineRule="auto"/>
        <w:rPr>
          <w:rFonts w:ascii="Times New Roman" w:hAnsi="Times New Roman" w:cs="Times New Roman"/>
          <w:b/>
          <w:sz w:val="20"/>
          <w:szCs w:val="20"/>
        </w:rPr>
      </w:pPr>
      <w:r w:rsidRPr="00BB0EEF">
        <w:rPr>
          <w:rFonts w:ascii="Times New Roman" w:hAnsi="Times New Roman" w:cs="Times New Roman"/>
          <w:b/>
          <w:sz w:val="20"/>
          <w:szCs w:val="20"/>
        </w:rPr>
        <w:t>USER</w:t>
      </w:r>
      <w:r w:rsidR="0079084B" w:rsidRPr="00BB0EEF">
        <w:rPr>
          <w:rFonts w:ascii="Times New Roman" w:hAnsi="Times New Roman" w:cs="Times New Roman"/>
          <w:b/>
          <w:sz w:val="20"/>
          <w:szCs w:val="20"/>
        </w:rPr>
        <w:t>S</w:t>
      </w:r>
    </w:p>
    <w:tbl>
      <w:tblPr>
        <w:tblStyle w:val="TableGrid"/>
        <w:tblW w:w="9376" w:type="dxa"/>
        <w:tblLook w:val="04A0" w:firstRow="1" w:lastRow="0" w:firstColumn="1" w:lastColumn="0" w:noHBand="0" w:noVBand="1"/>
      </w:tblPr>
      <w:tblGrid>
        <w:gridCol w:w="337"/>
        <w:gridCol w:w="750"/>
        <w:gridCol w:w="724"/>
        <w:gridCol w:w="509"/>
        <w:gridCol w:w="535"/>
        <w:gridCol w:w="692"/>
        <w:gridCol w:w="939"/>
        <w:gridCol w:w="658"/>
        <w:gridCol w:w="698"/>
        <w:gridCol w:w="750"/>
        <w:gridCol w:w="814"/>
        <w:gridCol w:w="867"/>
        <w:gridCol w:w="516"/>
        <w:gridCol w:w="587"/>
      </w:tblGrid>
      <w:tr w:rsidR="0079084B" w:rsidRPr="00BE638B" w:rsidTr="0088730F">
        <w:trPr>
          <w:trHeight w:val="571"/>
        </w:trPr>
        <w:tc>
          <w:tcPr>
            <w:tcW w:w="337" w:type="dxa"/>
          </w:tcPr>
          <w:p w:rsidR="00CF291C" w:rsidRPr="00BE638B" w:rsidRDefault="00CF291C" w:rsidP="00BB0EEF">
            <w:pPr>
              <w:rPr>
                <w:rFonts w:ascii="Times New Roman" w:hAnsi="Times New Roman" w:cs="Times New Roman"/>
                <w:sz w:val="12"/>
                <w:szCs w:val="20"/>
                <w:u w:val="single"/>
              </w:rPr>
            </w:pPr>
            <w:r w:rsidRPr="00BE638B">
              <w:rPr>
                <w:rFonts w:ascii="Times New Roman" w:hAnsi="Times New Roman" w:cs="Times New Roman"/>
                <w:sz w:val="12"/>
                <w:szCs w:val="20"/>
                <w:u w:val="single"/>
              </w:rPr>
              <w:t>id</w:t>
            </w:r>
          </w:p>
        </w:tc>
        <w:tc>
          <w:tcPr>
            <w:tcW w:w="750" w:type="dxa"/>
          </w:tcPr>
          <w:p w:rsidR="00CF291C" w:rsidRPr="00BE638B" w:rsidRDefault="00CF291C" w:rsidP="00BB0EEF">
            <w:pPr>
              <w:rPr>
                <w:rFonts w:ascii="Times New Roman" w:hAnsi="Times New Roman" w:cs="Times New Roman"/>
                <w:sz w:val="12"/>
                <w:szCs w:val="20"/>
              </w:rPr>
            </w:pPr>
            <w:r w:rsidRPr="00BE638B">
              <w:rPr>
                <w:rFonts w:ascii="Times New Roman" w:hAnsi="Times New Roman" w:cs="Times New Roman"/>
                <w:sz w:val="12"/>
                <w:szCs w:val="20"/>
              </w:rPr>
              <w:t>first_name</w:t>
            </w:r>
          </w:p>
        </w:tc>
        <w:tc>
          <w:tcPr>
            <w:tcW w:w="724" w:type="dxa"/>
          </w:tcPr>
          <w:p w:rsidR="00CF291C" w:rsidRPr="00BE638B" w:rsidRDefault="00CF291C" w:rsidP="00BB0EEF">
            <w:pPr>
              <w:rPr>
                <w:rFonts w:ascii="Times New Roman" w:hAnsi="Times New Roman" w:cs="Times New Roman"/>
                <w:sz w:val="12"/>
                <w:szCs w:val="20"/>
              </w:rPr>
            </w:pPr>
            <w:r w:rsidRPr="00BE638B">
              <w:rPr>
                <w:rFonts w:ascii="Times New Roman" w:hAnsi="Times New Roman" w:cs="Times New Roman"/>
                <w:sz w:val="12"/>
                <w:szCs w:val="20"/>
              </w:rPr>
              <w:t>last_name</w:t>
            </w:r>
          </w:p>
        </w:tc>
        <w:tc>
          <w:tcPr>
            <w:tcW w:w="509" w:type="dxa"/>
          </w:tcPr>
          <w:p w:rsidR="00CF291C" w:rsidRPr="00BE638B" w:rsidRDefault="00CF291C" w:rsidP="00BB0EEF">
            <w:pPr>
              <w:rPr>
                <w:rFonts w:ascii="Times New Roman" w:hAnsi="Times New Roman" w:cs="Times New Roman"/>
                <w:sz w:val="12"/>
                <w:szCs w:val="20"/>
              </w:rPr>
            </w:pPr>
            <w:r w:rsidRPr="00BE638B">
              <w:rPr>
                <w:rFonts w:ascii="Times New Roman" w:hAnsi="Times New Roman" w:cs="Times New Roman"/>
                <w:sz w:val="12"/>
                <w:szCs w:val="20"/>
              </w:rPr>
              <w:t>email</w:t>
            </w:r>
          </w:p>
        </w:tc>
        <w:tc>
          <w:tcPr>
            <w:tcW w:w="535" w:type="dxa"/>
          </w:tcPr>
          <w:p w:rsidR="00CF291C" w:rsidRPr="00BE638B" w:rsidRDefault="0082586B" w:rsidP="00BB0EEF">
            <w:pPr>
              <w:rPr>
                <w:rFonts w:ascii="Times New Roman" w:hAnsi="Times New Roman" w:cs="Times New Roman"/>
                <w:sz w:val="12"/>
                <w:szCs w:val="20"/>
              </w:rPr>
            </w:pPr>
            <w:r w:rsidRPr="00BE638B">
              <w:rPr>
                <w:rFonts w:ascii="Times New Roman" w:hAnsi="Times New Roman" w:cs="Times New Roman"/>
                <w:sz w:val="12"/>
                <w:szCs w:val="20"/>
              </w:rPr>
              <w:t>P</w:t>
            </w:r>
            <w:r w:rsidR="00CF291C" w:rsidRPr="00BE638B">
              <w:rPr>
                <w:rFonts w:ascii="Times New Roman" w:hAnsi="Times New Roman" w:cs="Times New Roman"/>
                <w:sz w:val="12"/>
                <w:szCs w:val="20"/>
              </w:rPr>
              <w:t>hone</w:t>
            </w:r>
          </w:p>
        </w:tc>
        <w:tc>
          <w:tcPr>
            <w:tcW w:w="692" w:type="dxa"/>
          </w:tcPr>
          <w:p w:rsidR="00CF291C" w:rsidRPr="00BE638B" w:rsidRDefault="0047246A" w:rsidP="00BB0EEF">
            <w:pPr>
              <w:rPr>
                <w:rFonts w:ascii="Times New Roman" w:hAnsi="Times New Roman" w:cs="Times New Roman"/>
                <w:sz w:val="12"/>
                <w:szCs w:val="20"/>
              </w:rPr>
            </w:pPr>
            <w:r w:rsidRPr="00BE638B">
              <w:rPr>
                <w:rFonts w:ascii="Times New Roman" w:hAnsi="Times New Roman" w:cs="Times New Roman"/>
                <w:sz w:val="12"/>
                <w:szCs w:val="20"/>
              </w:rPr>
              <w:t>P</w:t>
            </w:r>
            <w:r w:rsidR="00CF291C" w:rsidRPr="00BE638B">
              <w:rPr>
                <w:rFonts w:ascii="Times New Roman" w:hAnsi="Times New Roman" w:cs="Times New Roman"/>
                <w:sz w:val="12"/>
                <w:szCs w:val="20"/>
              </w:rPr>
              <w:t>assword</w:t>
            </w:r>
          </w:p>
        </w:tc>
        <w:tc>
          <w:tcPr>
            <w:tcW w:w="939" w:type="dxa"/>
          </w:tcPr>
          <w:p w:rsidR="00CF291C" w:rsidRPr="00BE638B" w:rsidRDefault="00CF291C" w:rsidP="00BB0EEF">
            <w:pPr>
              <w:rPr>
                <w:rFonts w:ascii="Times New Roman" w:hAnsi="Times New Roman" w:cs="Times New Roman"/>
                <w:sz w:val="12"/>
                <w:szCs w:val="20"/>
              </w:rPr>
            </w:pPr>
            <w:r w:rsidRPr="00BE638B">
              <w:rPr>
                <w:rFonts w:ascii="Times New Roman" w:hAnsi="Times New Roman" w:cs="Times New Roman"/>
                <w:sz w:val="12"/>
                <w:szCs w:val="20"/>
              </w:rPr>
              <w:t>designation_id</w:t>
            </w:r>
          </w:p>
        </w:tc>
        <w:tc>
          <w:tcPr>
            <w:tcW w:w="658" w:type="dxa"/>
          </w:tcPr>
          <w:p w:rsidR="00CF291C" w:rsidRPr="00BE638B" w:rsidRDefault="00CF291C" w:rsidP="00BB0EEF">
            <w:pPr>
              <w:rPr>
                <w:rFonts w:ascii="Times New Roman" w:hAnsi="Times New Roman" w:cs="Times New Roman"/>
                <w:sz w:val="12"/>
                <w:szCs w:val="20"/>
              </w:rPr>
            </w:pPr>
            <w:r w:rsidRPr="00BE638B">
              <w:rPr>
                <w:rFonts w:ascii="Times New Roman" w:hAnsi="Times New Roman" w:cs="Times New Roman"/>
                <w:sz w:val="12"/>
                <w:szCs w:val="20"/>
              </w:rPr>
              <w:t>grade_id</w:t>
            </w:r>
          </w:p>
        </w:tc>
        <w:tc>
          <w:tcPr>
            <w:tcW w:w="698" w:type="dxa"/>
          </w:tcPr>
          <w:p w:rsidR="00CF291C" w:rsidRPr="00BE638B" w:rsidRDefault="00CF291C" w:rsidP="00BB0EEF">
            <w:pPr>
              <w:rPr>
                <w:rFonts w:ascii="Times New Roman" w:hAnsi="Times New Roman" w:cs="Times New Roman"/>
                <w:sz w:val="12"/>
                <w:szCs w:val="20"/>
              </w:rPr>
            </w:pPr>
            <w:r w:rsidRPr="00BE638B">
              <w:rPr>
                <w:rFonts w:ascii="Times New Roman" w:hAnsi="Times New Roman" w:cs="Times New Roman"/>
                <w:sz w:val="12"/>
                <w:szCs w:val="20"/>
              </w:rPr>
              <w:t>author_id</w:t>
            </w:r>
          </w:p>
        </w:tc>
        <w:tc>
          <w:tcPr>
            <w:tcW w:w="750" w:type="dxa"/>
          </w:tcPr>
          <w:p w:rsidR="0079084B" w:rsidRPr="00BE638B" w:rsidRDefault="0079084B" w:rsidP="00BB0EEF">
            <w:pPr>
              <w:rPr>
                <w:rFonts w:ascii="Times New Roman" w:hAnsi="Times New Roman" w:cs="Times New Roman"/>
                <w:sz w:val="12"/>
                <w:szCs w:val="20"/>
              </w:rPr>
            </w:pPr>
            <w:r w:rsidRPr="00BE638B">
              <w:rPr>
                <w:rFonts w:ascii="Times New Roman" w:hAnsi="Times New Roman" w:cs="Times New Roman"/>
                <w:sz w:val="12"/>
                <w:szCs w:val="20"/>
              </w:rPr>
              <w:t>Last_login</w:t>
            </w:r>
          </w:p>
        </w:tc>
        <w:tc>
          <w:tcPr>
            <w:tcW w:w="814" w:type="dxa"/>
          </w:tcPr>
          <w:p w:rsidR="00CF291C" w:rsidRPr="00BE638B" w:rsidRDefault="0079084B" w:rsidP="00BB0EEF">
            <w:pPr>
              <w:rPr>
                <w:rFonts w:ascii="Times New Roman" w:hAnsi="Times New Roman" w:cs="Times New Roman"/>
                <w:sz w:val="12"/>
                <w:szCs w:val="20"/>
              </w:rPr>
            </w:pPr>
            <w:r w:rsidRPr="00BE638B">
              <w:rPr>
                <w:rFonts w:ascii="Times New Roman" w:hAnsi="Times New Roman" w:cs="Times New Roman"/>
                <w:sz w:val="12"/>
                <w:szCs w:val="20"/>
              </w:rPr>
              <w:t>Password</w:t>
            </w:r>
          </w:p>
          <w:p w:rsidR="0079084B" w:rsidRPr="00BE638B" w:rsidRDefault="0079084B" w:rsidP="00BB0EEF">
            <w:pPr>
              <w:rPr>
                <w:rFonts w:ascii="Times New Roman" w:hAnsi="Times New Roman" w:cs="Times New Roman"/>
                <w:sz w:val="12"/>
                <w:szCs w:val="20"/>
              </w:rPr>
            </w:pPr>
            <w:r w:rsidRPr="00BE638B">
              <w:rPr>
                <w:rFonts w:ascii="Times New Roman" w:hAnsi="Times New Roman" w:cs="Times New Roman"/>
                <w:sz w:val="12"/>
                <w:szCs w:val="20"/>
              </w:rPr>
              <w:t>-changed_on</w:t>
            </w:r>
          </w:p>
        </w:tc>
        <w:tc>
          <w:tcPr>
            <w:tcW w:w="867" w:type="dxa"/>
          </w:tcPr>
          <w:p w:rsidR="00CF291C" w:rsidRPr="00BE638B" w:rsidRDefault="0079084B" w:rsidP="00BB0EEF">
            <w:pPr>
              <w:rPr>
                <w:rFonts w:ascii="Times New Roman" w:hAnsi="Times New Roman" w:cs="Times New Roman"/>
                <w:sz w:val="12"/>
                <w:szCs w:val="20"/>
              </w:rPr>
            </w:pPr>
            <w:r w:rsidRPr="00BE638B">
              <w:rPr>
                <w:rFonts w:ascii="Times New Roman" w:hAnsi="Times New Roman" w:cs="Times New Roman"/>
                <w:sz w:val="12"/>
                <w:szCs w:val="20"/>
              </w:rPr>
              <w:t>Date_created</w:t>
            </w:r>
          </w:p>
        </w:tc>
        <w:tc>
          <w:tcPr>
            <w:tcW w:w="516" w:type="dxa"/>
          </w:tcPr>
          <w:p w:rsidR="00CF291C" w:rsidRPr="00BE638B" w:rsidRDefault="0079084B" w:rsidP="00BB0EEF">
            <w:pPr>
              <w:rPr>
                <w:rFonts w:ascii="Times New Roman" w:hAnsi="Times New Roman" w:cs="Times New Roman"/>
                <w:sz w:val="12"/>
                <w:szCs w:val="20"/>
              </w:rPr>
            </w:pPr>
            <w:r w:rsidRPr="00BE638B">
              <w:rPr>
                <w:rFonts w:ascii="Times New Roman" w:hAnsi="Times New Roman" w:cs="Times New Roman"/>
                <w:sz w:val="12"/>
                <w:szCs w:val="20"/>
              </w:rPr>
              <w:t>status</w:t>
            </w:r>
          </w:p>
        </w:tc>
        <w:tc>
          <w:tcPr>
            <w:tcW w:w="587" w:type="dxa"/>
          </w:tcPr>
          <w:p w:rsidR="00CF291C" w:rsidRPr="00BE638B" w:rsidRDefault="0079084B" w:rsidP="00BB0EEF">
            <w:pPr>
              <w:rPr>
                <w:rFonts w:ascii="Times New Roman" w:hAnsi="Times New Roman" w:cs="Times New Roman"/>
                <w:sz w:val="12"/>
                <w:szCs w:val="20"/>
              </w:rPr>
            </w:pPr>
            <w:r w:rsidRPr="00BE638B">
              <w:rPr>
                <w:rFonts w:ascii="Times New Roman" w:hAnsi="Times New Roman" w:cs="Times New Roman"/>
                <w:sz w:val="12"/>
                <w:szCs w:val="20"/>
              </w:rPr>
              <w:t>deleted</w:t>
            </w:r>
          </w:p>
        </w:tc>
      </w:tr>
    </w:tbl>
    <w:p w:rsidR="0079084B" w:rsidRPr="00BE638B" w:rsidRDefault="0079084B" w:rsidP="00BB0EEF">
      <w:pPr>
        <w:spacing w:after="0" w:line="240" w:lineRule="auto"/>
        <w:rPr>
          <w:rFonts w:ascii="Times New Roman" w:hAnsi="Times New Roman" w:cs="Times New Roman"/>
          <w:b/>
          <w:sz w:val="12"/>
          <w:szCs w:val="20"/>
        </w:rPr>
      </w:pPr>
    </w:p>
    <w:p w:rsidR="0079084B" w:rsidRPr="00BB0EEF" w:rsidRDefault="0079084B" w:rsidP="00BB0EEF">
      <w:pPr>
        <w:spacing w:after="0" w:line="240" w:lineRule="auto"/>
        <w:rPr>
          <w:rFonts w:ascii="Times New Roman" w:hAnsi="Times New Roman" w:cs="Times New Roman"/>
          <w:b/>
          <w:sz w:val="20"/>
          <w:szCs w:val="20"/>
        </w:rPr>
      </w:pPr>
      <w:r w:rsidRPr="00BB0EEF">
        <w:rPr>
          <w:rFonts w:ascii="Times New Roman" w:hAnsi="Times New Roman" w:cs="Times New Roman"/>
          <w:b/>
          <w:sz w:val="20"/>
          <w:szCs w:val="20"/>
        </w:rPr>
        <w:t>USER_ROLE</w:t>
      </w:r>
    </w:p>
    <w:tbl>
      <w:tblPr>
        <w:tblStyle w:val="TableGrid"/>
        <w:tblW w:w="8275" w:type="dxa"/>
        <w:tblLook w:val="04A0" w:firstRow="1" w:lastRow="0" w:firstColumn="1" w:lastColumn="0" w:noHBand="0" w:noVBand="1"/>
      </w:tblPr>
      <w:tblGrid>
        <w:gridCol w:w="2054"/>
        <w:gridCol w:w="2238"/>
        <w:gridCol w:w="3983"/>
      </w:tblGrid>
      <w:tr w:rsidR="0079084B" w:rsidRPr="00BB0EEF" w:rsidTr="00EB48C6">
        <w:tc>
          <w:tcPr>
            <w:tcW w:w="2054" w:type="dxa"/>
          </w:tcPr>
          <w:p w:rsidR="0079084B" w:rsidRPr="00BB0EEF" w:rsidRDefault="0079084B" w:rsidP="00BB0EEF">
            <w:pPr>
              <w:jc w:val="both"/>
              <w:rPr>
                <w:rFonts w:ascii="Times New Roman" w:hAnsi="Times New Roman" w:cs="Times New Roman"/>
                <w:sz w:val="20"/>
                <w:szCs w:val="20"/>
                <w:u w:val="single"/>
              </w:rPr>
            </w:pPr>
            <w:r w:rsidRPr="00BB0EEF">
              <w:rPr>
                <w:rFonts w:ascii="Times New Roman" w:hAnsi="Times New Roman" w:cs="Times New Roman"/>
                <w:sz w:val="20"/>
                <w:szCs w:val="20"/>
                <w:u w:val="single"/>
              </w:rPr>
              <w:t>Id</w:t>
            </w:r>
          </w:p>
        </w:tc>
        <w:tc>
          <w:tcPr>
            <w:tcW w:w="2238" w:type="dxa"/>
          </w:tcPr>
          <w:p w:rsidR="0079084B" w:rsidRPr="00BB0EEF" w:rsidRDefault="0079084B" w:rsidP="00BB0EEF">
            <w:pPr>
              <w:jc w:val="both"/>
              <w:rPr>
                <w:rFonts w:ascii="Times New Roman" w:hAnsi="Times New Roman" w:cs="Times New Roman"/>
                <w:sz w:val="20"/>
                <w:szCs w:val="20"/>
              </w:rPr>
            </w:pPr>
            <w:r w:rsidRPr="00BB0EEF">
              <w:rPr>
                <w:rFonts w:ascii="Times New Roman" w:hAnsi="Times New Roman" w:cs="Times New Roman"/>
                <w:sz w:val="20"/>
                <w:szCs w:val="20"/>
              </w:rPr>
              <w:t>user_id</w:t>
            </w:r>
          </w:p>
        </w:tc>
        <w:tc>
          <w:tcPr>
            <w:tcW w:w="3983" w:type="dxa"/>
          </w:tcPr>
          <w:p w:rsidR="0079084B" w:rsidRPr="00BB0EEF" w:rsidRDefault="0079084B" w:rsidP="00BB0EEF">
            <w:pPr>
              <w:jc w:val="both"/>
              <w:rPr>
                <w:rFonts w:ascii="Times New Roman" w:hAnsi="Times New Roman" w:cs="Times New Roman"/>
                <w:sz w:val="20"/>
                <w:szCs w:val="20"/>
              </w:rPr>
            </w:pPr>
            <w:r w:rsidRPr="00BB0EEF">
              <w:rPr>
                <w:rFonts w:ascii="Times New Roman" w:hAnsi="Times New Roman" w:cs="Times New Roman"/>
                <w:sz w:val="20"/>
                <w:szCs w:val="20"/>
              </w:rPr>
              <w:t>role_id</w:t>
            </w:r>
          </w:p>
        </w:tc>
      </w:tr>
    </w:tbl>
    <w:p w:rsidR="0079084B" w:rsidRPr="00BB0EEF" w:rsidRDefault="0079084B" w:rsidP="00BB0EEF">
      <w:pPr>
        <w:spacing w:after="0" w:line="240" w:lineRule="auto"/>
        <w:rPr>
          <w:rFonts w:ascii="Times New Roman" w:hAnsi="Times New Roman" w:cs="Times New Roman"/>
          <w:b/>
          <w:sz w:val="20"/>
          <w:szCs w:val="20"/>
        </w:rPr>
      </w:pPr>
    </w:p>
    <w:p w:rsidR="00CF291C" w:rsidRPr="00BB0EEF" w:rsidRDefault="0079084B" w:rsidP="00BB0EEF">
      <w:pPr>
        <w:spacing w:after="0" w:line="240" w:lineRule="auto"/>
        <w:rPr>
          <w:rFonts w:ascii="Times New Roman" w:hAnsi="Times New Roman" w:cs="Times New Roman"/>
          <w:b/>
          <w:sz w:val="20"/>
          <w:szCs w:val="20"/>
        </w:rPr>
      </w:pPr>
      <w:r w:rsidRPr="00BB0EEF">
        <w:rPr>
          <w:rFonts w:ascii="Times New Roman" w:hAnsi="Times New Roman" w:cs="Times New Roman"/>
          <w:b/>
          <w:sz w:val="20"/>
          <w:szCs w:val="20"/>
        </w:rPr>
        <w:t>WEEKLY</w:t>
      </w:r>
    </w:p>
    <w:tbl>
      <w:tblPr>
        <w:tblStyle w:val="TableGrid"/>
        <w:tblW w:w="0" w:type="auto"/>
        <w:tblLook w:val="04A0" w:firstRow="1" w:lastRow="0" w:firstColumn="1" w:lastColumn="0" w:noHBand="0" w:noVBand="1"/>
      </w:tblPr>
      <w:tblGrid>
        <w:gridCol w:w="1024"/>
        <w:gridCol w:w="1024"/>
        <w:gridCol w:w="1025"/>
        <w:gridCol w:w="1025"/>
        <w:gridCol w:w="1025"/>
        <w:gridCol w:w="1271"/>
        <w:gridCol w:w="1025"/>
        <w:gridCol w:w="1483"/>
      </w:tblGrid>
      <w:tr w:rsidR="0079084B" w:rsidRPr="00BB0EEF" w:rsidTr="0079084B">
        <w:tc>
          <w:tcPr>
            <w:tcW w:w="1024" w:type="dxa"/>
          </w:tcPr>
          <w:p w:rsidR="0079084B" w:rsidRPr="00BB0EEF" w:rsidRDefault="00A96DD1" w:rsidP="00BB0EEF">
            <w:pPr>
              <w:rPr>
                <w:rFonts w:ascii="Times New Roman" w:hAnsi="Times New Roman" w:cs="Times New Roman"/>
                <w:sz w:val="20"/>
                <w:szCs w:val="20"/>
                <w:u w:val="single"/>
              </w:rPr>
            </w:pPr>
            <w:r w:rsidRPr="00BB0EEF">
              <w:rPr>
                <w:rFonts w:ascii="Times New Roman" w:hAnsi="Times New Roman" w:cs="Times New Roman"/>
                <w:sz w:val="20"/>
                <w:szCs w:val="20"/>
                <w:u w:val="single"/>
              </w:rPr>
              <w:t>I</w:t>
            </w:r>
            <w:r w:rsidR="0079084B" w:rsidRPr="00BB0EEF">
              <w:rPr>
                <w:rFonts w:ascii="Times New Roman" w:hAnsi="Times New Roman" w:cs="Times New Roman"/>
                <w:sz w:val="20"/>
                <w:szCs w:val="20"/>
                <w:u w:val="single"/>
              </w:rPr>
              <w:t>d</w:t>
            </w:r>
          </w:p>
        </w:tc>
        <w:tc>
          <w:tcPr>
            <w:tcW w:w="1024" w:type="dxa"/>
          </w:tcPr>
          <w:p w:rsidR="0079084B" w:rsidRPr="00BB0EEF" w:rsidRDefault="0079084B" w:rsidP="00BB0EEF">
            <w:pPr>
              <w:rPr>
                <w:rFonts w:ascii="Times New Roman" w:hAnsi="Times New Roman" w:cs="Times New Roman"/>
                <w:sz w:val="20"/>
                <w:szCs w:val="20"/>
              </w:rPr>
            </w:pPr>
            <w:r w:rsidRPr="00BB0EEF">
              <w:rPr>
                <w:rFonts w:ascii="Times New Roman" w:hAnsi="Times New Roman" w:cs="Times New Roman"/>
                <w:sz w:val="20"/>
                <w:szCs w:val="20"/>
              </w:rPr>
              <w:t>User_id</w:t>
            </w:r>
          </w:p>
        </w:tc>
        <w:tc>
          <w:tcPr>
            <w:tcW w:w="1025" w:type="dxa"/>
          </w:tcPr>
          <w:p w:rsidR="0079084B" w:rsidRPr="00BB0EEF" w:rsidRDefault="008326DD" w:rsidP="00BB0EEF">
            <w:pPr>
              <w:rPr>
                <w:rFonts w:ascii="Times New Roman" w:hAnsi="Times New Roman" w:cs="Times New Roman"/>
                <w:sz w:val="20"/>
                <w:szCs w:val="20"/>
              </w:rPr>
            </w:pPr>
            <w:r w:rsidRPr="00BB0EEF">
              <w:rPr>
                <w:rFonts w:ascii="Times New Roman" w:hAnsi="Times New Roman" w:cs="Times New Roman"/>
                <w:sz w:val="20"/>
                <w:szCs w:val="20"/>
              </w:rPr>
              <w:t>Y</w:t>
            </w:r>
            <w:r w:rsidR="0079084B" w:rsidRPr="00BB0EEF">
              <w:rPr>
                <w:rFonts w:ascii="Times New Roman" w:hAnsi="Times New Roman" w:cs="Times New Roman"/>
                <w:sz w:val="20"/>
                <w:szCs w:val="20"/>
              </w:rPr>
              <w:t>ear</w:t>
            </w:r>
          </w:p>
        </w:tc>
        <w:tc>
          <w:tcPr>
            <w:tcW w:w="1025" w:type="dxa"/>
          </w:tcPr>
          <w:p w:rsidR="0079084B" w:rsidRPr="00BB0EEF" w:rsidRDefault="0079084B" w:rsidP="00BB0EEF">
            <w:pPr>
              <w:rPr>
                <w:rFonts w:ascii="Times New Roman" w:hAnsi="Times New Roman" w:cs="Times New Roman"/>
                <w:sz w:val="20"/>
                <w:szCs w:val="20"/>
              </w:rPr>
            </w:pPr>
            <w:r w:rsidRPr="00BB0EEF">
              <w:rPr>
                <w:rFonts w:ascii="Times New Roman" w:hAnsi="Times New Roman" w:cs="Times New Roman"/>
                <w:sz w:val="20"/>
                <w:szCs w:val="20"/>
              </w:rPr>
              <w:t>month</w:t>
            </w:r>
          </w:p>
        </w:tc>
        <w:tc>
          <w:tcPr>
            <w:tcW w:w="1025" w:type="dxa"/>
          </w:tcPr>
          <w:p w:rsidR="0079084B" w:rsidRPr="00BB0EEF" w:rsidRDefault="004F0FDF" w:rsidP="00BB0EEF">
            <w:pPr>
              <w:rPr>
                <w:rFonts w:ascii="Times New Roman" w:hAnsi="Times New Roman" w:cs="Times New Roman"/>
                <w:sz w:val="20"/>
                <w:szCs w:val="20"/>
              </w:rPr>
            </w:pPr>
            <w:r w:rsidRPr="00BB0EEF">
              <w:rPr>
                <w:rFonts w:ascii="Times New Roman" w:hAnsi="Times New Roman" w:cs="Times New Roman"/>
                <w:sz w:val="20"/>
                <w:szCs w:val="20"/>
              </w:rPr>
              <w:t>W</w:t>
            </w:r>
            <w:r w:rsidR="0079084B" w:rsidRPr="00BB0EEF">
              <w:rPr>
                <w:rFonts w:ascii="Times New Roman" w:hAnsi="Times New Roman" w:cs="Times New Roman"/>
                <w:sz w:val="20"/>
                <w:szCs w:val="20"/>
              </w:rPr>
              <w:t>eek</w:t>
            </w:r>
          </w:p>
        </w:tc>
        <w:tc>
          <w:tcPr>
            <w:tcW w:w="1025" w:type="dxa"/>
          </w:tcPr>
          <w:p w:rsidR="0079084B" w:rsidRPr="00BB0EEF" w:rsidRDefault="0079084B" w:rsidP="00BB0EEF">
            <w:pPr>
              <w:rPr>
                <w:rFonts w:ascii="Times New Roman" w:hAnsi="Times New Roman" w:cs="Times New Roman"/>
                <w:sz w:val="20"/>
                <w:szCs w:val="20"/>
              </w:rPr>
            </w:pPr>
            <w:r w:rsidRPr="00BB0EEF">
              <w:rPr>
                <w:rFonts w:ascii="Times New Roman" w:hAnsi="Times New Roman" w:cs="Times New Roman"/>
                <w:sz w:val="20"/>
                <w:szCs w:val="20"/>
              </w:rPr>
              <w:t>Date_created</w:t>
            </w:r>
          </w:p>
        </w:tc>
        <w:tc>
          <w:tcPr>
            <w:tcW w:w="1025" w:type="dxa"/>
          </w:tcPr>
          <w:p w:rsidR="0079084B" w:rsidRPr="00BB0EEF" w:rsidRDefault="0079084B" w:rsidP="00BB0EEF">
            <w:pPr>
              <w:rPr>
                <w:rFonts w:ascii="Times New Roman" w:hAnsi="Times New Roman" w:cs="Times New Roman"/>
                <w:sz w:val="20"/>
                <w:szCs w:val="20"/>
              </w:rPr>
            </w:pPr>
            <w:r w:rsidRPr="00BB0EEF">
              <w:rPr>
                <w:rFonts w:ascii="Times New Roman" w:hAnsi="Times New Roman" w:cs="Times New Roman"/>
                <w:sz w:val="20"/>
                <w:szCs w:val="20"/>
              </w:rPr>
              <w:t>submitted</w:t>
            </w:r>
          </w:p>
        </w:tc>
        <w:tc>
          <w:tcPr>
            <w:tcW w:w="1025" w:type="dxa"/>
          </w:tcPr>
          <w:p w:rsidR="0079084B" w:rsidRPr="00BB0EEF" w:rsidRDefault="0079084B" w:rsidP="00BB0EEF">
            <w:pPr>
              <w:rPr>
                <w:rFonts w:ascii="Times New Roman" w:hAnsi="Times New Roman" w:cs="Times New Roman"/>
                <w:sz w:val="20"/>
                <w:szCs w:val="20"/>
              </w:rPr>
            </w:pPr>
            <w:r w:rsidRPr="00BB0EEF">
              <w:rPr>
                <w:rFonts w:ascii="Times New Roman" w:hAnsi="Times New Roman" w:cs="Times New Roman"/>
                <w:sz w:val="20"/>
                <w:szCs w:val="20"/>
              </w:rPr>
              <w:t>Date_submitted</w:t>
            </w:r>
          </w:p>
        </w:tc>
      </w:tr>
    </w:tbl>
    <w:p w:rsidR="00B66396" w:rsidRDefault="00B66396" w:rsidP="00BB0EEF">
      <w:pPr>
        <w:spacing w:after="0" w:line="240" w:lineRule="auto"/>
        <w:rPr>
          <w:rFonts w:ascii="Times New Roman" w:hAnsi="Times New Roman" w:cs="Times New Roman"/>
          <w:sz w:val="20"/>
          <w:szCs w:val="20"/>
        </w:rPr>
      </w:pPr>
    </w:p>
    <w:p w:rsidR="00D30760" w:rsidRPr="00D30760" w:rsidRDefault="00D30760" w:rsidP="00D30760">
      <w:pPr>
        <w:pStyle w:val="Caption"/>
        <w:jc w:val="center"/>
        <w:rPr>
          <w:rFonts w:ascii="Times New Roman" w:hAnsi="Times New Roman" w:cs="Times New Roman"/>
          <w:sz w:val="24"/>
          <w:szCs w:val="24"/>
        </w:rPr>
      </w:pPr>
      <w:r w:rsidRPr="00D30760">
        <w:rPr>
          <w:rFonts w:ascii="Times New Roman" w:hAnsi="Times New Roman" w:cs="Times New Roman"/>
          <w:color w:val="auto"/>
          <w:sz w:val="24"/>
          <w:szCs w:val="24"/>
        </w:rPr>
        <w:t>Figure 3.4: the schema diagram of the system</w:t>
      </w:r>
    </w:p>
    <w:p w:rsidR="00BB0EEF" w:rsidRDefault="00BB0EEF" w:rsidP="00BB0EEF">
      <w:pPr>
        <w:pStyle w:val="Heading3"/>
        <w:spacing w:line="360" w:lineRule="auto"/>
        <w:rPr>
          <w:rFonts w:ascii="Times New Roman" w:hAnsi="Times New Roman" w:cs="Times New Roman"/>
          <w:i/>
          <w:color w:val="auto"/>
        </w:rPr>
      </w:pPr>
      <w:bookmarkStart w:id="72" w:name="_Toc525897830"/>
      <w:r w:rsidRPr="00BB0EEF">
        <w:rPr>
          <w:rFonts w:ascii="Times New Roman" w:hAnsi="Times New Roman" w:cs="Times New Roman"/>
          <w:i/>
          <w:color w:val="auto"/>
        </w:rPr>
        <w:t>3.5.2 Entity Relationship (ER) Diagrams</w:t>
      </w:r>
      <w:bookmarkEnd w:id="72"/>
    </w:p>
    <w:p w:rsidR="00512839" w:rsidRDefault="005B1744" w:rsidP="00BB0EEF">
      <w:pPr>
        <w:spacing w:line="480" w:lineRule="auto"/>
        <w:jc w:val="both"/>
        <w:rPr>
          <w:rFonts w:ascii="Times New Roman" w:hAnsi="Times New Roman" w:cs="Times New Roman"/>
          <w:sz w:val="24"/>
          <w:szCs w:val="24"/>
        </w:rPr>
      </w:pPr>
      <w:r>
        <w:rPr>
          <w:rFonts w:ascii="Times New Roman" w:hAnsi="Times New Roman" w:cs="Times New Roman"/>
          <w:sz w:val="24"/>
          <w:szCs w:val="24"/>
        </w:rPr>
        <w:t>An entity relationship model is the result of using a systematic process to describe and define a subject are of business data. It does not define business process, only visualize business data, the data is represented as components (entities) that are linked with each other by relationship that express the dependencie</w:t>
      </w:r>
      <w:r w:rsidR="00512839">
        <w:rPr>
          <w:rFonts w:ascii="Times New Roman" w:hAnsi="Times New Roman" w:cs="Times New Roman"/>
          <w:sz w:val="24"/>
          <w:szCs w:val="24"/>
        </w:rPr>
        <w:t>s and requirement between them.</w:t>
      </w:r>
    </w:p>
    <w:p w:rsidR="00BB0EEF" w:rsidRDefault="005B1744" w:rsidP="00BB0EEF">
      <w:pPr>
        <w:spacing w:line="480" w:lineRule="auto"/>
        <w:jc w:val="both"/>
        <w:rPr>
          <w:rFonts w:ascii="Times New Roman" w:hAnsi="Times New Roman" w:cs="Times New Roman"/>
          <w:sz w:val="24"/>
          <w:szCs w:val="24"/>
        </w:rPr>
      </w:pPr>
      <w:r>
        <w:rPr>
          <w:rFonts w:ascii="Times New Roman" w:hAnsi="Times New Roman" w:cs="Times New Roman"/>
          <w:sz w:val="24"/>
          <w:szCs w:val="24"/>
        </w:rPr>
        <w:t>The entity relation</w:t>
      </w:r>
      <w:r w:rsidR="00512839">
        <w:rPr>
          <w:rFonts w:ascii="Times New Roman" w:hAnsi="Times New Roman" w:cs="Times New Roman"/>
          <w:sz w:val="24"/>
          <w:szCs w:val="24"/>
        </w:rPr>
        <w:t>ship diagram for this system’s database was designed using software ideas modeler. Fig 3.4 shows all the entities in the database and their attributes relationships.</w:t>
      </w:r>
    </w:p>
    <w:p w:rsidR="00210BC3" w:rsidRPr="00210BC3" w:rsidRDefault="00683ECA" w:rsidP="004F0FD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1D7DC5" wp14:editId="0C6ED48C">
            <wp:extent cx="5212080" cy="3114675"/>
            <wp:effectExtent l="0" t="0" r="762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8).png"/>
                    <pic:cNvPicPr/>
                  </pic:nvPicPr>
                  <pic:blipFill>
                    <a:blip r:embed="rId13">
                      <a:extLst>
                        <a:ext uri="{28A0092B-C50C-407E-A947-70E740481C1C}">
                          <a14:useLocalDpi xmlns:a14="http://schemas.microsoft.com/office/drawing/2010/main" val="0"/>
                        </a:ext>
                      </a:extLst>
                    </a:blip>
                    <a:stretch>
                      <a:fillRect/>
                    </a:stretch>
                  </pic:blipFill>
                  <pic:spPr>
                    <a:xfrm>
                      <a:off x="0" y="0"/>
                      <a:ext cx="5212080" cy="3114675"/>
                    </a:xfrm>
                    <a:prstGeom prst="rect">
                      <a:avLst/>
                    </a:prstGeom>
                  </pic:spPr>
                </pic:pic>
              </a:graphicData>
            </a:graphic>
          </wp:inline>
        </w:drawing>
      </w:r>
    </w:p>
    <w:p w:rsidR="0092156A" w:rsidRPr="00135D9D" w:rsidRDefault="00135D9D" w:rsidP="00135D9D">
      <w:pPr>
        <w:pStyle w:val="Caption"/>
        <w:jc w:val="center"/>
        <w:rPr>
          <w:rFonts w:ascii="Times New Roman" w:hAnsi="Times New Roman" w:cs="Times New Roman"/>
          <w:color w:val="auto"/>
          <w:sz w:val="24"/>
          <w:szCs w:val="24"/>
        </w:rPr>
      </w:pPr>
      <w:bookmarkStart w:id="73" w:name="_Toc523212343"/>
      <w:r w:rsidRPr="00135D9D">
        <w:rPr>
          <w:rFonts w:ascii="Times New Roman" w:hAnsi="Times New Roman" w:cs="Times New Roman"/>
          <w:color w:val="auto"/>
          <w:sz w:val="24"/>
          <w:szCs w:val="24"/>
        </w:rPr>
        <w:t xml:space="preserve">Figure 3. </w:t>
      </w:r>
      <w:r w:rsidR="00D30760">
        <w:rPr>
          <w:rFonts w:ascii="Times New Roman" w:hAnsi="Times New Roman" w:cs="Times New Roman"/>
          <w:color w:val="auto"/>
          <w:sz w:val="24"/>
          <w:szCs w:val="24"/>
        </w:rPr>
        <w:t>5</w:t>
      </w:r>
      <w:r w:rsidRPr="00135D9D">
        <w:rPr>
          <w:rFonts w:ascii="Times New Roman" w:hAnsi="Times New Roman" w:cs="Times New Roman"/>
          <w:color w:val="auto"/>
          <w:sz w:val="24"/>
          <w:szCs w:val="24"/>
        </w:rPr>
        <w:t>:</w:t>
      </w:r>
      <w:r w:rsidR="00210BC3" w:rsidRPr="00135D9D">
        <w:rPr>
          <w:rFonts w:ascii="Times New Roman" w:hAnsi="Times New Roman" w:cs="Times New Roman"/>
          <w:color w:val="auto"/>
          <w:sz w:val="24"/>
          <w:szCs w:val="24"/>
        </w:rPr>
        <w:t xml:space="preserve"> The entity relationship diagram of the database schema</w:t>
      </w:r>
      <w:bookmarkEnd w:id="73"/>
    </w:p>
    <w:p w:rsidR="00E35618" w:rsidRPr="00210BC3" w:rsidRDefault="00E35618" w:rsidP="00E35618">
      <w:pPr>
        <w:rPr>
          <w:rFonts w:ascii="Times New Roman" w:hAnsi="Times New Roman" w:cs="Times New Roman"/>
        </w:rPr>
      </w:pPr>
    </w:p>
    <w:p w:rsidR="0092156A" w:rsidRPr="004F0FDF" w:rsidRDefault="0092156A" w:rsidP="004F0FDF">
      <w:pPr>
        <w:pStyle w:val="Heading3"/>
        <w:rPr>
          <w:rFonts w:ascii="Times New Roman" w:hAnsi="Times New Roman" w:cs="Times New Roman"/>
          <w:i/>
          <w:color w:val="auto"/>
        </w:rPr>
      </w:pPr>
      <w:bookmarkStart w:id="74" w:name="_Toc525897831"/>
      <w:r w:rsidRPr="004F0FDF">
        <w:rPr>
          <w:rFonts w:ascii="Times New Roman" w:hAnsi="Times New Roman" w:cs="Times New Roman"/>
          <w:i/>
          <w:color w:val="auto"/>
        </w:rPr>
        <w:t>3.5.3 Tables</w:t>
      </w:r>
      <w:bookmarkEnd w:id="74"/>
    </w:p>
    <w:p w:rsidR="00A074F0" w:rsidRDefault="00A074F0" w:rsidP="00A074F0">
      <w:pPr>
        <w:spacing w:after="0" w:line="480" w:lineRule="auto"/>
        <w:rPr>
          <w:rFonts w:ascii="Times New Roman" w:hAnsi="Times New Roman" w:cs="Times New Roman"/>
          <w:sz w:val="24"/>
          <w:szCs w:val="24"/>
        </w:rPr>
      </w:pPr>
      <w:r w:rsidRPr="00A074F0">
        <w:rPr>
          <w:rFonts w:ascii="Times New Roman" w:hAnsi="Times New Roman" w:cs="Times New Roman"/>
          <w:sz w:val="24"/>
          <w:szCs w:val="24"/>
        </w:rPr>
        <w:t>A table is a named relational database data set that is organized by rows and columns. The relational table is a fundamental relational database concept because tables are the primary form of data storage. Columns form the table's structure, and rows form the conten</w:t>
      </w:r>
      <w:r>
        <w:rPr>
          <w:rFonts w:ascii="Times New Roman" w:hAnsi="Times New Roman" w:cs="Times New Roman"/>
          <w:sz w:val="24"/>
          <w:szCs w:val="24"/>
        </w:rPr>
        <w:t>t.</w:t>
      </w:r>
    </w:p>
    <w:p w:rsidR="00495A6E" w:rsidRPr="00495A6E" w:rsidRDefault="00495A6E" w:rsidP="00495A6E">
      <w:pPr>
        <w:pStyle w:val="ListParagraph"/>
        <w:numPr>
          <w:ilvl w:val="0"/>
          <w:numId w:val="27"/>
        </w:numPr>
        <w:spacing w:after="0" w:line="360" w:lineRule="auto"/>
        <w:rPr>
          <w:rFonts w:ascii="Times New Roman" w:hAnsi="Times New Roman" w:cs="Times New Roman"/>
          <w:b/>
          <w:sz w:val="24"/>
          <w:szCs w:val="24"/>
        </w:rPr>
      </w:pPr>
      <w:r w:rsidRPr="00495A6E">
        <w:rPr>
          <w:rFonts w:ascii="Times New Roman" w:hAnsi="Times New Roman" w:cs="Times New Roman"/>
          <w:b/>
          <w:sz w:val="24"/>
          <w:szCs w:val="24"/>
        </w:rPr>
        <w:t>Daily table</w:t>
      </w:r>
    </w:p>
    <w:p w:rsidR="0079304E" w:rsidRPr="00495A6E" w:rsidRDefault="0079304E" w:rsidP="00495A6E">
      <w:pPr>
        <w:spacing w:after="0" w:line="480" w:lineRule="auto"/>
        <w:rPr>
          <w:rFonts w:ascii="Times New Roman" w:hAnsi="Times New Roman" w:cs="Times New Roman"/>
          <w:sz w:val="24"/>
          <w:szCs w:val="24"/>
        </w:rPr>
      </w:pPr>
      <w:r w:rsidRPr="00495A6E">
        <w:rPr>
          <w:rFonts w:ascii="Times New Roman" w:hAnsi="Times New Roman" w:cs="Times New Roman"/>
          <w:sz w:val="24"/>
          <w:szCs w:val="24"/>
        </w:rPr>
        <w:t>This table stores the daily report of the employee. The table has six a</w:t>
      </w:r>
      <w:r w:rsidR="00495A6E">
        <w:rPr>
          <w:rFonts w:ascii="Times New Roman" w:hAnsi="Times New Roman" w:cs="Times New Roman"/>
          <w:sz w:val="24"/>
          <w:szCs w:val="24"/>
        </w:rPr>
        <w:t>ttributes as shown in</w:t>
      </w:r>
      <w:r w:rsidR="006D5A94">
        <w:rPr>
          <w:rFonts w:ascii="Times New Roman" w:hAnsi="Times New Roman" w:cs="Times New Roman"/>
          <w:sz w:val="24"/>
          <w:szCs w:val="24"/>
        </w:rPr>
        <w:t xml:space="preserve"> table</w:t>
      </w:r>
      <w:r w:rsidR="00495A6E">
        <w:rPr>
          <w:rFonts w:ascii="Times New Roman" w:hAnsi="Times New Roman" w:cs="Times New Roman"/>
          <w:sz w:val="24"/>
          <w:szCs w:val="24"/>
        </w:rPr>
        <w:t xml:space="preserve"> 3.1. The table</w:t>
      </w:r>
      <w:r w:rsidRPr="00495A6E">
        <w:rPr>
          <w:rFonts w:ascii="Times New Roman" w:hAnsi="Times New Roman" w:cs="Times New Roman"/>
          <w:sz w:val="24"/>
          <w:szCs w:val="24"/>
        </w:rPr>
        <w:t xml:space="preserve"> contain</w:t>
      </w:r>
      <w:r w:rsidR="00495A6E" w:rsidRPr="00495A6E">
        <w:rPr>
          <w:rFonts w:ascii="Times New Roman" w:hAnsi="Times New Roman" w:cs="Times New Roman"/>
          <w:sz w:val="24"/>
          <w:szCs w:val="24"/>
        </w:rPr>
        <w:t>s</w:t>
      </w:r>
      <w:r w:rsidR="00495A6E">
        <w:rPr>
          <w:rFonts w:ascii="Times New Roman" w:hAnsi="Times New Roman" w:cs="Times New Roman"/>
          <w:sz w:val="24"/>
          <w:szCs w:val="24"/>
        </w:rPr>
        <w:t xml:space="preserve"> an id which is auto-increment, the week-</w:t>
      </w:r>
      <w:r w:rsidRPr="00495A6E">
        <w:rPr>
          <w:rFonts w:ascii="Times New Roman" w:hAnsi="Times New Roman" w:cs="Times New Roman"/>
          <w:sz w:val="24"/>
          <w:szCs w:val="24"/>
        </w:rPr>
        <w:t>id which is a foreign key coming from the week table, the day the report was written</w:t>
      </w:r>
      <w:r w:rsidR="00495A6E" w:rsidRPr="00495A6E">
        <w:rPr>
          <w:rFonts w:ascii="Times New Roman" w:hAnsi="Times New Roman" w:cs="Times New Roman"/>
          <w:sz w:val="24"/>
          <w:szCs w:val="24"/>
        </w:rPr>
        <w:t>, the report itself (Activity), milestone (achievement of the day) and the date the report was created.</w:t>
      </w:r>
    </w:p>
    <w:p w:rsidR="007377C0" w:rsidRDefault="007377C0">
      <w:pPr>
        <w:rPr>
          <w:rFonts w:ascii="Times New Roman" w:eastAsiaTheme="majorEastAsia" w:hAnsi="Times New Roman" w:cs="Times New Roman"/>
          <w:i/>
          <w:iCs/>
        </w:rPr>
      </w:pPr>
      <w:r>
        <w:rPr>
          <w:rFonts w:ascii="Times New Roman" w:hAnsi="Times New Roman" w:cs="Times New Roman"/>
        </w:rPr>
        <w:br w:type="page"/>
      </w:r>
    </w:p>
    <w:p w:rsidR="00495A6E" w:rsidRPr="007377C0" w:rsidRDefault="007377C0" w:rsidP="007377C0">
      <w:pPr>
        <w:pStyle w:val="Caption"/>
        <w:rPr>
          <w:rFonts w:ascii="Times New Roman" w:hAnsi="Times New Roman" w:cs="Times New Roman"/>
          <w:color w:val="auto"/>
          <w:sz w:val="24"/>
          <w:szCs w:val="24"/>
        </w:rPr>
      </w:pPr>
      <w:bookmarkStart w:id="75" w:name="_Toc523212974"/>
      <w:r w:rsidRPr="007377C0">
        <w:rPr>
          <w:rFonts w:ascii="Times New Roman" w:hAnsi="Times New Roman" w:cs="Times New Roman"/>
          <w:color w:val="auto"/>
          <w:sz w:val="24"/>
          <w:szCs w:val="24"/>
        </w:rPr>
        <w:lastRenderedPageBreak/>
        <w:t xml:space="preserve">Table 3. </w:t>
      </w:r>
      <w:r w:rsidRPr="007377C0">
        <w:rPr>
          <w:rFonts w:ascii="Times New Roman" w:hAnsi="Times New Roman" w:cs="Times New Roman"/>
          <w:color w:val="auto"/>
          <w:sz w:val="24"/>
          <w:szCs w:val="24"/>
        </w:rPr>
        <w:fldChar w:fldCharType="begin"/>
      </w:r>
      <w:r w:rsidRPr="007377C0">
        <w:rPr>
          <w:rFonts w:ascii="Times New Roman" w:hAnsi="Times New Roman" w:cs="Times New Roman"/>
          <w:color w:val="auto"/>
          <w:sz w:val="24"/>
          <w:szCs w:val="24"/>
        </w:rPr>
        <w:instrText xml:space="preserve"> SEQ Table_3. \* ARABIC </w:instrText>
      </w:r>
      <w:r w:rsidRPr="007377C0">
        <w:rPr>
          <w:rFonts w:ascii="Times New Roman" w:hAnsi="Times New Roman" w:cs="Times New Roman"/>
          <w:color w:val="auto"/>
          <w:sz w:val="24"/>
          <w:szCs w:val="24"/>
        </w:rPr>
        <w:fldChar w:fldCharType="separate"/>
      </w:r>
      <w:r w:rsidR="00DC0CAB">
        <w:rPr>
          <w:rFonts w:ascii="Times New Roman" w:hAnsi="Times New Roman" w:cs="Times New Roman"/>
          <w:noProof/>
          <w:color w:val="auto"/>
          <w:sz w:val="24"/>
          <w:szCs w:val="24"/>
        </w:rPr>
        <w:t>1</w:t>
      </w:r>
      <w:r w:rsidRPr="007377C0">
        <w:rPr>
          <w:rFonts w:ascii="Times New Roman" w:hAnsi="Times New Roman" w:cs="Times New Roman"/>
          <w:color w:val="auto"/>
          <w:sz w:val="24"/>
          <w:szCs w:val="24"/>
        </w:rPr>
        <w:fldChar w:fldCharType="end"/>
      </w:r>
      <w:r w:rsidRPr="007377C0">
        <w:rPr>
          <w:rFonts w:ascii="Times New Roman" w:hAnsi="Times New Roman" w:cs="Times New Roman"/>
          <w:color w:val="auto"/>
          <w:sz w:val="24"/>
          <w:szCs w:val="24"/>
        </w:rPr>
        <w:t>:</w:t>
      </w:r>
      <w:r w:rsidR="00495A6E" w:rsidRPr="007377C0">
        <w:rPr>
          <w:rFonts w:ascii="Times New Roman" w:hAnsi="Times New Roman" w:cs="Times New Roman"/>
          <w:color w:val="auto"/>
          <w:sz w:val="24"/>
          <w:szCs w:val="24"/>
        </w:rPr>
        <w:t xml:space="preserve"> Daily</w:t>
      </w:r>
      <w:bookmarkEnd w:id="75"/>
    </w:p>
    <w:tbl>
      <w:tblPr>
        <w:tblStyle w:val="TableGrid"/>
        <w:tblW w:w="0" w:type="auto"/>
        <w:tblLook w:val="04A0" w:firstRow="1" w:lastRow="0" w:firstColumn="1" w:lastColumn="0" w:noHBand="0" w:noVBand="1"/>
      </w:tblPr>
      <w:tblGrid>
        <w:gridCol w:w="2049"/>
        <w:gridCol w:w="2049"/>
        <w:gridCol w:w="2050"/>
        <w:gridCol w:w="2050"/>
      </w:tblGrid>
      <w:tr w:rsidR="00512839" w:rsidRPr="00391F2C" w:rsidTr="00512839">
        <w:tc>
          <w:tcPr>
            <w:tcW w:w="2049" w:type="dxa"/>
          </w:tcPr>
          <w:p w:rsidR="00512839" w:rsidRPr="00391F2C" w:rsidRDefault="00512839" w:rsidP="00512839">
            <w:pPr>
              <w:rPr>
                <w:rFonts w:ascii="Times New Roman" w:hAnsi="Times New Roman" w:cs="Times New Roman"/>
                <w:b/>
              </w:rPr>
            </w:pPr>
            <w:r w:rsidRPr="00391F2C">
              <w:rPr>
                <w:rFonts w:ascii="Times New Roman" w:hAnsi="Times New Roman" w:cs="Times New Roman"/>
                <w:b/>
              </w:rPr>
              <w:t>Name</w:t>
            </w:r>
          </w:p>
        </w:tc>
        <w:tc>
          <w:tcPr>
            <w:tcW w:w="2049" w:type="dxa"/>
          </w:tcPr>
          <w:p w:rsidR="00512839" w:rsidRPr="00391F2C" w:rsidRDefault="00512839" w:rsidP="00512839">
            <w:pPr>
              <w:rPr>
                <w:rFonts w:ascii="Times New Roman" w:hAnsi="Times New Roman" w:cs="Times New Roman"/>
                <w:b/>
              </w:rPr>
            </w:pPr>
            <w:r w:rsidRPr="00391F2C">
              <w:rPr>
                <w:rFonts w:ascii="Times New Roman" w:hAnsi="Times New Roman" w:cs="Times New Roman"/>
                <w:b/>
              </w:rPr>
              <w:t>Datatype</w:t>
            </w:r>
          </w:p>
        </w:tc>
        <w:tc>
          <w:tcPr>
            <w:tcW w:w="2050" w:type="dxa"/>
          </w:tcPr>
          <w:p w:rsidR="00512839" w:rsidRPr="00391F2C" w:rsidRDefault="00512839" w:rsidP="00512839">
            <w:pPr>
              <w:rPr>
                <w:rFonts w:ascii="Times New Roman" w:hAnsi="Times New Roman" w:cs="Times New Roman"/>
                <w:b/>
              </w:rPr>
            </w:pPr>
            <w:r w:rsidRPr="00391F2C">
              <w:rPr>
                <w:rFonts w:ascii="Times New Roman" w:hAnsi="Times New Roman" w:cs="Times New Roman"/>
                <w:b/>
              </w:rPr>
              <w:t>Length</w:t>
            </w:r>
          </w:p>
        </w:tc>
        <w:tc>
          <w:tcPr>
            <w:tcW w:w="2050" w:type="dxa"/>
          </w:tcPr>
          <w:p w:rsidR="00512839" w:rsidRPr="00391F2C" w:rsidRDefault="00512839" w:rsidP="00512839">
            <w:pPr>
              <w:rPr>
                <w:rFonts w:ascii="Times New Roman" w:hAnsi="Times New Roman" w:cs="Times New Roman"/>
                <w:b/>
              </w:rPr>
            </w:pPr>
            <w:r w:rsidRPr="00391F2C">
              <w:rPr>
                <w:rFonts w:ascii="Times New Roman" w:hAnsi="Times New Roman" w:cs="Times New Roman"/>
                <w:b/>
              </w:rPr>
              <w:t>Constraints</w:t>
            </w:r>
          </w:p>
        </w:tc>
      </w:tr>
      <w:tr w:rsidR="00512839" w:rsidRPr="00391F2C" w:rsidTr="00512839">
        <w:tc>
          <w:tcPr>
            <w:tcW w:w="2049" w:type="dxa"/>
          </w:tcPr>
          <w:p w:rsidR="00512839" w:rsidRPr="00391F2C" w:rsidRDefault="009C5166" w:rsidP="00512839">
            <w:pPr>
              <w:rPr>
                <w:rFonts w:ascii="Times New Roman" w:hAnsi="Times New Roman" w:cs="Times New Roman"/>
              </w:rPr>
            </w:pPr>
            <w:r w:rsidRPr="00391F2C">
              <w:rPr>
                <w:rFonts w:ascii="Times New Roman" w:hAnsi="Times New Roman" w:cs="Times New Roman"/>
              </w:rPr>
              <w:t>I</w:t>
            </w:r>
            <w:r w:rsidR="00512839" w:rsidRPr="00391F2C">
              <w:rPr>
                <w:rFonts w:ascii="Times New Roman" w:hAnsi="Times New Roman" w:cs="Times New Roman"/>
              </w:rPr>
              <w:t>d</w:t>
            </w:r>
          </w:p>
        </w:tc>
        <w:tc>
          <w:tcPr>
            <w:tcW w:w="2049" w:type="dxa"/>
          </w:tcPr>
          <w:p w:rsidR="00512839" w:rsidRPr="00391F2C" w:rsidRDefault="00512839" w:rsidP="00512839">
            <w:pPr>
              <w:rPr>
                <w:rFonts w:ascii="Times New Roman" w:hAnsi="Times New Roman" w:cs="Times New Roman"/>
              </w:rPr>
            </w:pPr>
            <w:r w:rsidRPr="00391F2C">
              <w:rPr>
                <w:rFonts w:ascii="Times New Roman" w:hAnsi="Times New Roman" w:cs="Times New Roman"/>
              </w:rPr>
              <w:t>Int</w:t>
            </w:r>
          </w:p>
        </w:tc>
        <w:tc>
          <w:tcPr>
            <w:tcW w:w="2050" w:type="dxa"/>
          </w:tcPr>
          <w:p w:rsidR="00512839" w:rsidRPr="00391F2C" w:rsidRDefault="00512839" w:rsidP="00512839">
            <w:pPr>
              <w:rPr>
                <w:rFonts w:ascii="Times New Roman" w:hAnsi="Times New Roman" w:cs="Times New Roman"/>
              </w:rPr>
            </w:pPr>
            <w:r w:rsidRPr="00391F2C">
              <w:rPr>
                <w:rFonts w:ascii="Times New Roman" w:hAnsi="Times New Roman" w:cs="Times New Roman"/>
              </w:rPr>
              <w:t>11</w:t>
            </w:r>
          </w:p>
        </w:tc>
        <w:tc>
          <w:tcPr>
            <w:tcW w:w="2050" w:type="dxa"/>
          </w:tcPr>
          <w:p w:rsidR="00512839" w:rsidRPr="00391F2C" w:rsidRDefault="009671DE" w:rsidP="00512839">
            <w:pPr>
              <w:rPr>
                <w:rFonts w:ascii="Times New Roman" w:hAnsi="Times New Roman" w:cs="Times New Roman"/>
              </w:rPr>
            </w:pPr>
            <w:r w:rsidRPr="00391F2C">
              <w:rPr>
                <w:rFonts w:ascii="Times New Roman" w:hAnsi="Times New Roman" w:cs="Times New Roman"/>
              </w:rPr>
              <w:t>Auto_increment</w:t>
            </w:r>
            <w:r w:rsidR="00512839" w:rsidRPr="00391F2C">
              <w:rPr>
                <w:rFonts w:ascii="Times New Roman" w:hAnsi="Times New Roman" w:cs="Times New Roman"/>
              </w:rPr>
              <w:t>, NOT NULL</w:t>
            </w:r>
          </w:p>
        </w:tc>
      </w:tr>
      <w:tr w:rsidR="00512839" w:rsidRPr="00391F2C" w:rsidTr="00512839">
        <w:tc>
          <w:tcPr>
            <w:tcW w:w="2049" w:type="dxa"/>
          </w:tcPr>
          <w:p w:rsidR="00512839" w:rsidRPr="00391F2C" w:rsidRDefault="009671DE" w:rsidP="00512839">
            <w:pPr>
              <w:rPr>
                <w:rFonts w:ascii="Times New Roman" w:hAnsi="Times New Roman" w:cs="Times New Roman"/>
              </w:rPr>
            </w:pPr>
            <w:r w:rsidRPr="00391F2C">
              <w:rPr>
                <w:rFonts w:ascii="Times New Roman" w:hAnsi="Times New Roman" w:cs="Times New Roman"/>
              </w:rPr>
              <w:t>w</w:t>
            </w:r>
            <w:r w:rsidR="00512839" w:rsidRPr="00391F2C">
              <w:rPr>
                <w:rFonts w:ascii="Times New Roman" w:hAnsi="Times New Roman" w:cs="Times New Roman"/>
              </w:rPr>
              <w:t>eekly_id</w:t>
            </w:r>
          </w:p>
        </w:tc>
        <w:tc>
          <w:tcPr>
            <w:tcW w:w="2049" w:type="dxa"/>
          </w:tcPr>
          <w:p w:rsidR="00512839" w:rsidRPr="00391F2C" w:rsidRDefault="00B47BC7" w:rsidP="00512839">
            <w:pPr>
              <w:rPr>
                <w:rFonts w:ascii="Times New Roman" w:hAnsi="Times New Roman" w:cs="Times New Roman"/>
              </w:rPr>
            </w:pPr>
            <w:r w:rsidRPr="00391F2C">
              <w:rPr>
                <w:rFonts w:ascii="Times New Roman" w:hAnsi="Times New Roman" w:cs="Times New Roman"/>
              </w:rPr>
              <w:t>I</w:t>
            </w:r>
            <w:r w:rsidR="00512839" w:rsidRPr="00391F2C">
              <w:rPr>
                <w:rFonts w:ascii="Times New Roman" w:hAnsi="Times New Roman" w:cs="Times New Roman"/>
              </w:rPr>
              <w:t>nt</w:t>
            </w:r>
          </w:p>
        </w:tc>
        <w:tc>
          <w:tcPr>
            <w:tcW w:w="2050" w:type="dxa"/>
          </w:tcPr>
          <w:p w:rsidR="00512839" w:rsidRPr="00391F2C" w:rsidRDefault="00512839" w:rsidP="00512839">
            <w:pPr>
              <w:rPr>
                <w:rFonts w:ascii="Times New Roman" w:hAnsi="Times New Roman" w:cs="Times New Roman"/>
              </w:rPr>
            </w:pPr>
            <w:r w:rsidRPr="00391F2C">
              <w:rPr>
                <w:rFonts w:ascii="Times New Roman" w:hAnsi="Times New Roman" w:cs="Times New Roman"/>
              </w:rPr>
              <w:t>11</w:t>
            </w:r>
          </w:p>
        </w:tc>
        <w:tc>
          <w:tcPr>
            <w:tcW w:w="2050" w:type="dxa"/>
          </w:tcPr>
          <w:p w:rsidR="00512839" w:rsidRPr="00391F2C" w:rsidRDefault="009671DE" w:rsidP="00512839">
            <w:pPr>
              <w:rPr>
                <w:rFonts w:ascii="Times New Roman" w:hAnsi="Times New Roman" w:cs="Times New Roman"/>
              </w:rPr>
            </w:pPr>
            <w:r w:rsidRPr="00391F2C">
              <w:rPr>
                <w:rFonts w:ascii="Times New Roman" w:hAnsi="Times New Roman" w:cs="Times New Roman"/>
              </w:rPr>
              <w:t>NOT NULL</w:t>
            </w:r>
          </w:p>
        </w:tc>
      </w:tr>
      <w:tr w:rsidR="009671DE" w:rsidRPr="00391F2C" w:rsidTr="00512839">
        <w:tc>
          <w:tcPr>
            <w:tcW w:w="2049" w:type="dxa"/>
          </w:tcPr>
          <w:p w:rsidR="009671DE" w:rsidRPr="00391F2C" w:rsidRDefault="009C5166" w:rsidP="00512839">
            <w:pPr>
              <w:rPr>
                <w:rFonts w:ascii="Times New Roman" w:hAnsi="Times New Roman" w:cs="Times New Roman"/>
              </w:rPr>
            </w:pPr>
            <w:r w:rsidRPr="00391F2C">
              <w:rPr>
                <w:rFonts w:ascii="Times New Roman" w:hAnsi="Times New Roman" w:cs="Times New Roman"/>
              </w:rPr>
              <w:t>D</w:t>
            </w:r>
            <w:r w:rsidR="009671DE" w:rsidRPr="00391F2C">
              <w:rPr>
                <w:rFonts w:ascii="Times New Roman" w:hAnsi="Times New Roman" w:cs="Times New Roman"/>
              </w:rPr>
              <w:t>ay</w:t>
            </w:r>
          </w:p>
        </w:tc>
        <w:tc>
          <w:tcPr>
            <w:tcW w:w="2049" w:type="dxa"/>
          </w:tcPr>
          <w:p w:rsidR="009671DE" w:rsidRPr="00391F2C" w:rsidRDefault="00B47BC7" w:rsidP="00512839">
            <w:pPr>
              <w:rPr>
                <w:rFonts w:ascii="Times New Roman" w:hAnsi="Times New Roman" w:cs="Times New Roman"/>
              </w:rPr>
            </w:pPr>
            <w:r w:rsidRPr="00391F2C">
              <w:rPr>
                <w:rFonts w:ascii="Times New Roman" w:hAnsi="Times New Roman" w:cs="Times New Roman"/>
              </w:rPr>
              <w:t>I</w:t>
            </w:r>
            <w:r w:rsidR="009671DE" w:rsidRPr="00391F2C">
              <w:rPr>
                <w:rFonts w:ascii="Times New Roman" w:hAnsi="Times New Roman" w:cs="Times New Roman"/>
              </w:rPr>
              <w:t>nt</w:t>
            </w:r>
          </w:p>
        </w:tc>
        <w:tc>
          <w:tcPr>
            <w:tcW w:w="2050" w:type="dxa"/>
          </w:tcPr>
          <w:p w:rsidR="009671DE" w:rsidRPr="00391F2C" w:rsidRDefault="009671DE" w:rsidP="00512839">
            <w:pPr>
              <w:rPr>
                <w:rFonts w:ascii="Times New Roman" w:hAnsi="Times New Roman" w:cs="Times New Roman"/>
              </w:rPr>
            </w:pPr>
            <w:r w:rsidRPr="00391F2C">
              <w:rPr>
                <w:rFonts w:ascii="Times New Roman" w:hAnsi="Times New Roman" w:cs="Times New Roman"/>
              </w:rPr>
              <w:t>11</w:t>
            </w:r>
          </w:p>
        </w:tc>
        <w:tc>
          <w:tcPr>
            <w:tcW w:w="2050" w:type="dxa"/>
          </w:tcPr>
          <w:p w:rsidR="009671DE" w:rsidRPr="00391F2C" w:rsidRDefault="009671DE" w:rsidP="00512839">
            <w:pPr>
              <w:rPr>
                <w:rFonts w:ascii="Times New Roman" w:hAnsi="Times New Roman" w:cs="Times New Roman"/>
              </w:rPr>
            </w:pPr>
            <w:r w:rsidRPr="00391F2C">
              <w:rPr>
                <w:rFonts w:ascii="Times New Roman" w:hAnsi="Times New Roman" w:cs="Times New Roman"/>
              </w:rPr>
              <w:t>NOTNULL</w:t>
            </w:r>
          </w:p>
        </w:tc>
      </w:tr>
      <w:tr w:rsidR="00512839" w:rsidRPr="00391F2C" w:rsidTr="00512839">
        <w:tc>
          <w:tcPr>
            <w:tcW w:w="2049" w:type="dxa"/>
          </w:tcPr>
          <w:p w:rsidR="00512839" w:rsidRPr="00391F2C" w:rsidRDefault="009C5166" w:rsidP="00512839">
            <w:pPr>
              <w:rPr>
                <w:rFonts w:ascii="Times New Roman" w:hAnsi="Times New Roman" w:cs="Times New Roman"/>
              </w:rPr>
            </w:pPr>
            <w:r w:rsidRPr="00391F2C">
              <w:rPr>
                <w:rFonts w:ascii="Times New Roman" w:hAnsi="Times New Roman" w:cs="Times New Roman"/>
              </w:rPr>
              <w:t>A</w:t>
            </w:r>
            <w:r w:rsidR="009671DE" w:rsidRPr="00391F2C">
              <w:rPr>
                <w:rFonts w:ascii="Times New Roman" w:hAnsi="Times New Roman" w:cs="Times New Roman"/>
              </w:rPr>
              <w:t>ctivity</w:t>
            </w:r>
          </w:p>
        </w:tc>
        <w:tc>
          <w:tcPr>
            <w:tcW w:w="2049" w:type="dxa"/>
          </w:tcPr>
          <w:p w:rsidR="00512839" w:rsidRPr="00391F2C" w:rsidRDefault="00B47BC7" w:rsidP="00512839">
            <w:pPr>
              <w:rPr>
                <w:rFonts w:ascii="Times New Roman" w:hAnsi="Times New Roman" w:cs="Times New Roman"/>
              </w:rPr>
            </w:pPr>
            <w:r w:rsidRPr="00391F2C">
              <w:rPr>
                <w:rFonts w:ascii="Times New Roman" w:hAnsi="Times New Roman" w:cs="Times New Roman"/>
              </w:rPr>
              <w:t>T</w:t>
            </w:r>
            <w:r w:rsidR="009671DE" w:rsidRPr="00391F2C">
              <w:rPr>
                <w:rFonts w:ascii="Times New Roman" w:hAnsi="Times New Roman" w:cs="Times New Roman"/>
              </w:rPr>
              <w:t>ext</w:t>
            </w:r>
          </w:p>
        </w:tc>
        <w:tc>
          <w:tcPr>
            <w:tcW w:w="2050" w:type="dxa"/>
          </w:tcPr>
          <w:p w:rsidR="00512839" w:rsidRPr="00391F2C" w:rsidRDefault="00512839" w:rsidP="00512839">
            <w:pPr>
              <w:rPr>
                <w:rFonts w:ascii="Times New Roman" w:hAnsi="Times New Roman" w:cs="Times New Roman"/>
              </w:rPr>
            </w:pPr>
          </w:p>
        </w:tc>
        <w:tc>
          <w:tcPr>
            <w:tcW w:w="2050" w:type="dxa"/>
          </w:tcPr>
          <w:p w:rsidR="00512839" w:rsidRPr="00391F2C" w:rsidRDefault="009671DE" w:rsidP="00512839">
            <w:pPr>
              <w:rPr>
                <w:rFonts w:ascii="Times New Roman" w:hAnsi="Times New Roman" w:cs="Times New Roman"/>
              </w:rPr>
            </w:pPr>
            <w:r w:rsidRPr="00391F2C">
              <w:rPr>
                <w:rFonts w:ascii="Times New Roman" w:hAnsi="Times New Roman" w:cs="Times New Roman"/>
              </w:rPr>
              <w:t>NOT NULL</w:t>
            </w:r>
          </w:p>
        </w:tc>
      </w:tr>
      <w:tr w:rsidR="00512839" w:rsidRPr="00391F2C" w:rsidTr="00512839">
        <w:tc>
          <w:tcPr>
            <w:tcW w:w="2049" w:type="dxa"/>
          </w:tcPr>
          <w:p w:rsidR="00512839" w:rsidRPr="00391F2C" w:rsidRDefault="009C5166" w:rsidP="00512839">
            <w:pPr>
              <w:rPr>
                <w:rFonts w:ascii="Times New Roman" w:hAnsi="Times New Roman" w:cs="Times New Roman"/>
              </w:rPr>
            </w:pPr>
            <w:r w:rsidRPr="00391F2C">
              <w:rPr>
                <w:rFonts w:ascii="Times New Roman" w:hAnsi="Times New Roman" w:cs="Times New Roman"/>
              </w:rPr>
              <w:t>M</w:t>
            </w:r>
            <w:r w:rsidR="009671DE" w:rsidRPr="00391F2C">
              <w:rPr>
                <w:rFonts w:ascii="Times New Roman" w:hAnsi="Times New Roman" w:cs="Times New Roman"/>
              </w:rPr>
              <w:t>ilestone</w:t>
            </w:r>
          </w:p>
        </w:tc>
        <w:tc>
          <w:tcPr>
            <w:tcW w:w="2049" w:type="dxa"/>
          </w:tcPr>
          <w:p w:rsidR="00512839" w:rsidRPr="00391F2C" w:rsidRDefault="00B47BC7" w:rsidP="00512839">
            <w:pPr>
              <w:rPr>
                <w:rFonts w:ascii="Times New Roman" w:hAnsi="Times New Roman" w:cs="Times New Roman"/>
              </w:rPr>
            </w:pPr>
            <w:r w:rsidRPr="00391F2C">
              <w:rPr>
                <w:rFonts w:ascii="Times New Roman" w:hAnsi="Times New Roman" w:cs="Times New Roman"/>
              </w:rPr>
              <w:t>T</w:t>
            </w:r>
            <w:r w:rsidR="009671DE" w:rsidRPr="00391F2C">
              <w:rPr>
                <w:rFonts w:ascii="Times New Roman" w:hAnsi="Times New Roman" w:cs="Times New Roman"/>
              </w:rPr>
              <w:t>ext</w:t>
            </w:r>
          </w:p>
        </w:tc>
        <w:tc>
          <w:tcPr>
            <w:tcW w:w="2050" w:type="dxa"/>
          </w:tcPr>
          <w:p w:rsidR="00512839" w:rsidRPr="00391F2C" w:rsidRDefault="00512839" w:rsidP="00512839">
            <w:pPr>
              <w:rPr>
                <w:rFonts w:ascii="Times New Roman" w:hAnsi="Times New Roman" w:cs="Times New Roman"/>
              </w:rPr>
            </w:pPr>
          </w:p>
        </w:tc>
        <w:tc>
          <w:tcPr>
            <w:tcW w:w="2050" w:type="dxa"/>
          </w:tcPr>
          <w:p w:rsidR="00512839" w:rsidRPr="00391F2C" w:rsidRDefault="009671DE" w:rsidP="00512839">
            <w:pPr>
              <w:rPr>
                <w:rFonts w:ascii="Times New Roman" w:hAnsi="Times New Roman" w:cs="Times New Roman"/>
              </w:rPr>
            </w:pPr>
            <w:r w:rsidRPr="00391F2C">
              <w:rPr>
                <w:rFonts w:ascii="Times New Roman" w:hAnsi="Times New Roman" w:cs="Times New Roman"/>
              </w:rPr>
              <w:t>NOT NULL</w:t>
            </w:r>
          </w:p>
        </w:tc>
      </w:tr>
      <w:tr w:rsidR="00512839" w:rsidRPr="00391F2C" w:rsidTr="00512839">
        <w:tc>
          <w:tcPr>
            <w:tcW w:w="2049" w:type="dxa"/>
          </w:tcPr>
          <w:p w:rsidR="00512839" w:rsidRPr="00391F2C" w:rsidRDefault="009671DE" w:rsidP="00512839">
            <w:pPr>
              <w:rPr>
                <w:rFonts w:ascii="Times New Roman" w:hAnsi="Times New Roman" w:cs="Times New Roman"/>
              </w:rPr>
            </w:pPr>
            <w:r w:rsidRPr="00391F2C">
              <w:rPr>
                <w:rFonts w:ascii="Times New Roman" w:hAnsi="Times New Roman" w:cs="Times New Roman"/>
              </w:rPr>
              <w:t>Date_created</w:t>
            </w:r>
          </w:p>
        </w:tc>
        <w:tc>
          <w:tcPr>
            <w:tcW w:w="2049" w:type="dxa"/>
          </w:tcPr>
          <w:p w:rsidR="00512839" w:rsidRPr="00391F2C" w:rsidRDefault="00B47BC7" w:rsidP="00512839">
            <w:pPr>
              <w:rPr>
                <w:rFonts w:ascii="Times New Roman" w:hAnsi="Times New Roman" w:cs="Times New Roman"/>
              </w:rPr>
            </w:pPr>
            <w:r w:rsidRPr="00391F2C">
              <w:rPr>
                <w:rFonts w:ascii="Times New Roman" w:hAnsi="Times New Roman" w:cs="Times New Roman"/>
              </w:rPr>
              <w:t>D</w:t>
            </w:r>
            <w:r w:rsidR="009671DE" w:rsidRPr="00391F2C">
              <w:rPr>
                <w:rFonts w:ascii="Times New Roman" w:hAnsi="Times New Roman" w:cs="Times New Roman"/>
              </w:rPr>
              <w:t>atetime</w:t>
            </w:r>
          </w:p>
        </w:tc>
        <w:tc>
          <w:tcPr>
            <w:tcW w:w="2050" w:type="dxa"/>
          </w:tcPr>
          <w:p w:rsidR="00512839" w:rsidRPr="00391F2C" w:rsidRDefault="00512839" w:rsidP="00512839">
            <w:pPr>
              <w:rPr>
                <w:rFonts w:ascii="Times New Roman" w:hAnsi="Times New Roman" w:cs="Times New Roman"/>
              </w:rPr>
            </w:pPr>
          </w:p>
        </w:tc>
        <w:tc>
          <w:tcPr>
            <w:tcW w:w="2050" w:type="dxa"/>
          </w:tcPr>
          <w:p w:rsidR="00512839" w:rsidRPr="00391F2C" w:rsidRDefault="009671DE" w:rsidP="00512839">
            <w:pPr>
              <w:rPr>
                <w:rFonts w:ascii="Times New Roman" w:hAnsi="Times New Roman" w:cs="Times New Roman"/>
              </w:rPr>
            </w:pPr>
            <w:r w:rsidRPr="00391F2C">
              <w:rPr>
                <w:rFonts w:ascii="Times New Roman" w:hAnsi="Times New Roman" w:cs="Times New Roman"/>
              </w:rPr>
              <w:t>NOT NULL</w:t>
            </w:r>
          </w:p>
        </w:tc>
      </w:tr>
    </w:tbl>
    <w:p w:rsidR="00495A6E" w:rsidRDefault="00495A6E" w:rsidP="00495A6E">
      <w:pPr>
        <w:spacing w:line="360" w:lineRule="auto"/>
        <w:rPr>
          <w:rFonts w:ascii="Times New Roman" w:hAnsi="Times New Roman" w:cs="Times New Roman"/>
          <w:sz w:val="24"/>
          <w:szCs w:val="24"/>
        </w:rPr>
      </w:pPr>
    </w:p>
    <w:p w:rsidR="009671DE" w:rsidRPr="00495A6E" w:rsidRDefault="002C5614" w:rsidP="00495A6E">
      <w:pPr>
        <w:pStyle w:val="ListParagraph"/>
        <w:numPr>
          <w:ilvl w:val="0"/>
          <w:numId w:val="27"/>
        </w:numPr>
        <w:spacing w:line="360" w:lineRule="auto"/>
        <w:rPr>
          <w:rFonts w:ascii="Times New Roman" w:hAnsi="Times New Roman" w:cs="Times New Roman"/>
          <w:b/>
          <w:sz w:val="24"/>
          <w:szCs w:val="24"/>
        </w:rPr>
      </w:pPr>
      <w:r>
        <w:rPr>
          <w:rFonts w:ascii="Times New Roman" w:hAnsi="Times New Roman" w:cs="Times New Roman"/>
          <w:b/>
          <w:sz w:val="24"/>
          <w:szCs w:val="24"/>
        </w:rPr>
        <w:t>Department t</w:t>
      </w:r>
      <w:r w:rsidR="00495A6E" w:rsidRPr="00495A6E">
        <w:rPr>
          <w:rFonts w:ascii="Times New Roman" w:hAnsi="Times New Roman" w:cs="Times New Roman"/>
          <w:b/>
          <w:sz w:val="24"/>
          <w:szCs w:val="24"/>
        </w:rPr>
        <w:t>able</w:t>
      </w:r>
    </w:p>
    <w:p w:rsidR="00495A6E" w:rsidRPr="00495A6E" w:rsidRDefault="00495A6E" w:rsidP="00495A6E">
      <w:pPr>
        <w:spacing w:line="480" w:lineRule="auto"/>
        <w:rPr>
          <w:rFonts w:ascii="Times New Roman" w:hAnsi="Times New Roman" w:cs="Times New Roman"/>
          <w:sz w:val="24"/>
          <w:szCs w:val="24"/>
        </w:rPr>
      </w:pPr>
      <w:r w:rsidRPr="00495A6E">
        <w:rPr>
          <w:rFonts w:ascii="Times New Roman" w:hAnsi="Times New Roman" w:cs="Times New Roman"/>
          <w:sz w:val="24"/>
          <w:szCs w:val="24"/>
        </w:rPr>
        <w:t xml:space="preserve">The </w:t>
      </w:r>
      <w:r>
        <w:rPr>
          <w:rFonts w:ascii="Times New Roman" w:hAnsi="Times New Roman" w:cs="Times New Roman"/>
          <w:sz w:val="24"/>
          <w:szCs w:val="24"/>
        </w:rPr>
        <w:t xml:space="preserve">department table contain list of </w:t>
      </w:r>
      <w:r w:rsidR="006D5A94">
        <w:rPr>
          <w:rFonts w:ascii="Times New Roman" w:hAnsi="Times New Roman" w:cs="Times New Roman"/>
          <w:sz w:val="24"/>
          <w:szCs w:val="24"/>
        </w:rPr>
        <w:t>all the department in the organization</w:t>
      </w:r>
      <w:r>
        <w:rPr>
          <w:rFonts w:ascii="Times New Roman" w:hAnsi="Times New Roman" w:cs="Times New Roman"/>
          <w:sz w:val="24"/>
          <w:szCs w:val="24"/>
        </w:rPr>
        <w:t>. It has an id attribute which is auto-increment and the name of the department. Table 3.2 shows attributes of the table.</w:t>
      </w:r>
    </w:p>
    <w:p w:rsidR="009671DE" w:rsidRPr="007377C0" w:rsidRDefault="007377C0" w:rsidP="007377C0">
      <w:pPr>
        <w:pStyle w:val="Caption"/>
        <w:rPr>
          <w:rFonts w:ascii="Times New Roman" w:hAnsi="Times New Roman" w:cs="Times New Roman"/>
          <w:color w:val="auto"/>
          <w:sz w:val="24"/>
          <w:szCs w:val="24"/>
        </w:rPr>
      </w:pPr>
      <w:bookmarkStart w:id="76" w:name="_Toc523212975"/>
      <w:r w:rsidRPr="007377C0">
        <w:rPr>
          <w:rFonts w:ascii="Times New Roman" w:hAnsi="Times New Roman" w:cs="Times New Roman"/>
          <w:color w:val="auto"/>
          <w:sz w:val="24"/>
          <w:szCs w:val="24"/>
        </w:rPr>
        <w:t xml:space="preserve">Table 3. </w:t>
      </w:r>
      <w:r w:rsidRPr="007377C0">
        <w:rPr>
          <w:rFonts w:ascii="Times New Roman" w:hAnsi="Times New Roman" w:cs="Times New Roman"/>
          <w:color w:val="auto"/>
          <w:sz w:val="24"/>
          <w:szCs w:val="24"/>
        </w:rPr>
        <w:fldChar w:fldCharType="begin"/>
      </w:r>
      <w:r w:rsidRPr="007377C0">
        <w:rPr>
          <w:rFonts w:ascii="Times New Roman" w:hAnsi="Times New Roman" w:cs="Times New Roman"/>
          <w:color w:val="auto"/>
          <w:sz w:val="24"/>
          <w:szCs w:val="24"/>
        </w:rPr>
        <w:instrText xml:space="preserve"> SEQ Table_3. \* ARABIC </w:instrText>
      </w:r>
      <w:r w:rsidRPr="007377C0">
        <w:rPr>
          <w:rFonts w:ascii="Times New Roman" w:hAnsi="Times New Roman" w:cs="Times New Roman"/>
          <w:color w:val="auto"/>
          <w:sz w:val="24"/>
          <w:szCs w:val="24"/>
        </w:rPr>
        <w:fldChar w:fldCharType="separate"/>
      </w:r>
      <w:r w:rsidR="00DC0CAB">
        <w:rPr>
          <w:rFonts w:ascii="Times New Roman" w:hAnsi="Times New Roman" w:cs="Times New Roman"/>
          <w:noProof/>
          <w:color w:val="auto"/>
          <w:sz w:val="24"/>
          <w:szCs w:val="24"/>
        </w:rPr>
        <w:t>2</w:t>
      </w:r>
      <w:r w:rsidRPr="007377C0">
        <w:rPr>
          <w:rFonts w:ascii="Times New Roman" w:hAnsi="Times New Roman" w:cs="Times New Roman"/>
          <w:color w:val="auto"/>
          <w:sz w:val="24"/>
          <w:szCs w:val="24"/>
        </w:rPr>
        <w:fldChar w:fldCharType="end"/>
      </w:r>
      <w:r w:rsidRPr="007377C0">
        <w:rPr>
          <w:rFonts w:ascii="Times New Roman" w:hAnsi="Times New Roman" w:cs="Times New Roman"/>
          <w:color w:val="auto"/>
          <w:sz w:val="24"/>
          <w:szCs w:val="24"/>
        </w:rPr>
        <w:t>:</w:t>
      </w:r>
      <w:r w:rsidR="00391F2C" w:rsidRPr="007377C0">
        <w:rPr>
          <w:rFonts w:ascii="Times New Roman" w:hAnsi="Times New Roman" w:cs="Times New Roman"/>
          <w:color w:val="auto"/>
          <w:sz w:val="24"/>
          <w:szCs w:val="24"/>
        </w:rPr>
        <w:t xml:space="preserve"> </w:t>
      </w:r>
      <w:r w:rsidR="009671DE" w:rsidRPr="007377C0">
        <w:rPr>
          <w:rFonts w:ascii="Times New Roman" w:hAnsi="Times New Roman" w:cs="Times New Roman"/>
          <w:color w:val="auto"/>
          <w:sz w:val="24"/>
          <w:szCs w:val="24"/>
        </w:rPr>
        <w:t>Department</w:t>
      </w:r>
      <w:bookmarkEnd w:id="76"/>
    </w:p>
    <w:tbl>
      <w:tblPr>
        <w:tblStyle w:val="TableGrid"/>
        <w:tblW w:w="0" w:type="auto"/>
        <w:tblLook w:val="04A0" w:firstRow="1" w:lastRow="0" w:firstColumn="1" w:lastColumn="0" w:noHBand="0" w:noVBand="1"/>
      </w:tblPr>
      <w:tblGrid>
        <w:gridCol w:w="2049"/>
        <w:gridCol w:w="2049"/>
        <w:gridCol w:w="2050"/>
        <w:gridCol w:w="2050"/>
      </w:tblGrid>
      <w:tr w:rsidR="009671DE" w:rsidRPr="00391F2C" w:rsidTr="00EB48C6">
        <w:tc>
          <w:tcPr>
            <w:tcW w:w="2049" w:type="dxa"/>
          </w:tcPr>
          <w:p w:rsidR="009671DE" w:rsidRPr="00391F2C" w:rsidRDefault="009671DE" w:rsidP="00EB48C6">
            <w:pPr>
              <w:rPr>
                <w:rFonts w:ascii="Times New Roman" w:hAnsi="Times New Roman" w:cs="Times New Roman"/>
                <w:b/>
              </w:rPr>
            </w:pPr>
            <w:r w:rsidRPr="00391F2C">
              <w:rPr>
                <w:rFonts w:ascii="Times New Roman" w:hAnsi="Times New Roman" w:cs="Times New Roman"/>
                <w:b/>
              </w:rPr>
              <w:t>Name</w:t>
            </w:r>
          </w:p>
        </w:tc>
        <w:tc>
          <w:tcPr>
            <w:tcW w:w="2049" w:type="dxa"/>
          </w:tcPr>
          <w:p w:rsidR="009671DE" w:rsidRPr="00391F2C" w:rsidRDefault="009671DE" w:rsidP="00EB48C6">
            <w:pPr>
              <w:rPr>
                <w:rFonts w:ascii="Times New Roman" w:hAnsi="Times New Roman" w:cs="Times New Roman"/>
                <w:b/>
              </w:rPr>
            </w:pPr>
            <w:r w:rsidRPr="00391F2C">
              <w:rPr>
                <w:rFonts w:ascii="Times New Roman" w:hAnsi="Times New Roman" w:cs="Times New Roman"/>
                <w:b/>
              </w:rPr>
              <w:t>Datatype</w:t>
            </w:r>
          </w:p>
        </w:tc>
        <w:tc>
          <w:tcPr>
            <w:tcW w:w="2050" w:type="dxa"/>
          </w:tcPr>
          <w:p w:rsidR="009671DE" w:rsidRPr="00391F2C" w:rsidRDefault="009671DE" w:rsidP="00EB48C6">
            <w:pPr>
              <w:rPr>
                <w:rFonts w:ascii="Times New Roman" w:hAnsi="Times New Roman" w:cs="Times New Roman"/>
                <w:b/>
              </w:rPr>
            </w:pPr>
            <w:r w:rsidRPr="00391F2C">
              <w:rPr>
                <w:rFonts w:ascii="Times New Roman" w:hAnsi="Times New Roman" w:cs="Times New Roman"/>
                <w:b/>
              </w:rPr>
              <w:t>Length</w:t>
            </w:r>
          </w:p>
        </w:tc>
        <w:tc>
          <w:tcPr>
            <w:tcW w:w="2050" w:type="dxa"/>
          </w:tcPr>
          <w:p w:rsidR="009671DE" w:rsidRPr="00391F2C" w:rsidRDefault="009671DE" w:rsidP="00EB48C6">
            <w:pPr>
              <w:rPr>
                <w:rFonts w:ascii="Times New Roman" w:hAnsi="Times New Roman" w:cs="Times New Roman"/>
                <w:b/>
              </w:rPr>
            </w:pPr>
            <w:r w:rsidRPr="00391F2C">
              <w:rPr>
                <w:rFonts w:ascii="Times New Roman" w:hAnsi="Times New Roman" w:cs="Times New Roman"/>
                <w:b/>
              </w:rPr>
              <w:t>Constraints</w:t>
            </w:r>
          </w:p>
        </w:tc>
      </w:tr>
      <w:tr w:rsidR="009671DE" w:rsidRPr="00391F2C" w:rsidTr="00EB48C6">
        <w:tc>
          <w:tcPr>
            <w:tcW w:w="2049" w:type="dxa"/>
          </w:tcPr>
          <w:p w:rsidR="009671DE" w:rsidRPr="00391F2C" w:rsidRDefault="00391F2C" w:rsidP="00EB48C6">
            <w:pPr>
              <w:rPr>
                <w:rFonts w:ascii="Times New Roman" w:hAnsi="Times New Roman" w:cs="Times New Roman"/>
              </w:rPr>
            </w:pPr>
            <w:r w:rsidRPr="00391F2C">
              <w:rPr>
                <w:rFonts w:ascii="Times New Roman" w:hAnsi="Times New Roman" w:cs="Times New Roman"/>
              </w:rPr>
              <w:t>I</w:t>
            </w:r>
            <w:r w:rsidR="009671DE" w:rsidRPr="00391F2C">
              <w:rPr>
                <w:rFonts w:ascii="Times New Roman" w:hAnsi="Times New Roman" w:cs="Times New Roman"/>
              </w:rPr>
              <w:t>d</w:t>
            </w:r>
          </w:p>
        </w:tc>
        <w:tc>
          <w:tcPr>
            <w:tcW w:w="2049"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Int</w:t>
            </w: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11</w:t>
            </w: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Auto_increment, NOT NULL</w:t>
            </w:r>
          </w:p>
        </w:tc>
      </w:tr>
      <w:tr w:rsidR="009671DE" w:rsidRPr="00391F2C" w:rsidTr="00EB48C6">
        <w:tc>
          <w:tcPr>
            <w:tcW w:w="2049" w:type="dxa"/>
          </w:tcPr>
          <w:p w:rsidR="009671DE" w:rsidRPr="00391F2C" w:rsidRDefault="00391F2C" w:rsidP="00EB48C6">
            <w:pPr>
              <w:rPr>
                <w:rFonts w:ascii="Times New Roman" w:hAnsi="Times New Roman" w:cs="Times New Roman"/>
              </w:rPr>
            </w:pPr>
            <w:r w:rsidRPr="00391F2C">
              <w:rPr>
                <w:rFonts w:ascii="Times New Roman" w:hAnsi="Times New Roman" w:cs="Times New Roman"/>
              </w:rPr>
              <w:t>N</w:t>
            </w:r>
            <w:r w:rsidR="009671DE" w:rsidRPr="00391F2C">
              <w:rPr>
                <w:rFonts w:ascii="Times New Roman" w:hAnsi="Times New Roman" w:cs="Times New Roman"/>
              </w:rPr>
              <w:t>ame</w:t>
            </w:r>
          </w:p>
        </w:tc>
        <w:tc>
          <w:tcPr>
            <w:tcW w:w="2049" w:type="dxa"/>
          </w:tcPr>
          <w:p w:rsidR="009671DE" w:rsidRPr="00391F2C" w:rsidRDefault="0082586B" w:rsidP="00EB48C6">
            <w:pPr>
              <w:rPr>
                <w:rFonts w:ascii="Times New Roman" w:hAnsi="Times New Roman" w:cs="Times New Roman"/>
              </w:rPr>
            </w:pPr>
            <w:r w:rsidRPr="00391F2C">
              <w:rPr>
                <w:rFonts w:ascii="Times New Roman" w:hAnsi="Times New Roman" w:cs="Times New Roman"/>
              </w:rPr>
              <w:t>V</w:t>
            </w:r>
            <w:r w:rsidR="009671DE" w:rsidRPr="00391F2C">
              <w:rPr>
                <w:rFonts w:ascii="Times New Roman" w:hAnsi="Times New Roman" w:cs="Times New Roman"/>
              </w:rPr>
              <w:t>archar</w:t>
            </w: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50</w:t>
            </w: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NOT NULL</w:t>
            </w:r>
          </w:p>
        </w:tc>
      </w:tr>
    </w:tbl>
    <w:p w:rsidR="00495A6E" w:rsidRPr="00495A6E" w:rsidRDefault="00495A6E" w:rsidP="00495A6E">
      <w:pPr>
        <w:spacing w:line="240" w:lineRule="auto"/>
        <w:rPr>
          <w:rFonts w:ascii="Times New Roman" w:hAnsi="Times New Roman" w:cs="Times New Roman"/>
          <w:b/>
        </w:rPr>
      </w:pPr>
    </w:p>
    <w:p w:rsidR="009671DE" w:rsidRDefault="00495A6E" w:rsidP="00495A6E">
      <w:pPr>
        <w:pStyle w:val="ListParagraph"/>
        <w:numPr>
          <w:ilvl w:val="0"/>
          <w:numId w:val="27"/>
        </w:numPr>
        <w:spacing w:line="240" w:lineRule="auto"/>
        <w:rPr>
          <w:rFonts w:ascii="Times New Roman" w:hAnsi="Times New Roman" w:cs="Times New Roman"/>
          <w:b/>
        </w:rPr>
      </w:pPr>
      <w:r>
        <w:rPr>
          <w:rFonts w:ascii="Times New Roman" w:hAnsi="Times New Roman" w:cs="Times New Roman"/>
          <w:b/>
        </w:rPr>
        <w:t>Designation table</w:t>
      </w:r>
    </w:p>
    <w:p w:rsidR="00495A6E" w:rsidRPr="00495A6E" w:rsidRDefault="00495A6E" w:rsidP="00495A6E">
      <w:pPr>
        <w:spacing w:line="480" w:lineRule="auto"/>
        <w:rPr>
          <w:rFonts w:ascii="Times New Roman" w:hAnsi="Times New Roman" w:cs="Times New Roman"/>
        </w:rPr>
      </w:pPr>
      <w:r>
        <w:rPr>
          <w:rFonts w:ascii="Times New Roman" w:hAnsi="Times New Roman" w:cs="Times New Roman"/>
        </w:rPr>
        <w:t xml:space="preserve">Designation table contains list of the positions of employees in the </w:t>
      </w:r>
      <w:r w:rsidR="006D5A94">
        <w:rPr>
          <w:rFonts w:ascii="Times New Roman" w:hAnsi="Times New Roman" w:cs="Times New Roman"/>
        </w:rPr>
        <w:t xml:space="preserve">organization </w:t>
      </w:r>
      <w:r>
        <w:rPr>
          <w:rFonts w:ascii="Times New Roman" w:hAnsi="Times New Roman" w:cs="Times New Roman"/>
        </w:rPr>
        <w:t>and their department</w:t>
      </w:r>
      <w:r w:rsidR="006D5A94">
        <w:rPr>
          <w:rFonts w:ascii="Times New Roman" w:hAnsi="Times New Roman" w:cs="Times New Roman"/>
        </w:rPr>
        <w:t>s</w:t>
      </w:r>
      <w:r>
        <w:rPr>
          <w:rFonts w:ascii="Times New Roman" w:hAnsi="Times New Roman" w:cs="Times New Roman"/>
        </w:rPr>
        <w:t xml:space="preserve"> they belong to. Table 3.3 shows the attributes of the table</w:t>
      </w:r>
    </w:p>
    <w:p w:rsidR="009671DE" w:rsidRPr="00DC0CAB" w:rsidRDefault="007377C0" w:rsidP="007377C0">
      <w:pPr>
        <w:pStyle w:val="Caption"/>
        <w:rPr>
          <w:rFonts w:ascii="Times New Roman" w:hAnsi="Times New Roman" w:cs="Times New Roman"/>
          <w:color w:val="auto"/>
          <w:sz w:val="24"/>
          <w:szCs w:val="24"/>
        </w:rPr>
      </w:pPr>
      <w:bookmarkStart w:id="77" w:name="_Toc523212976"/>
      <w:r w:rsidRPr="00DC0CAB">
        <w:rPr>
          <w:rFonts w:ascii="Times New Roman" w:hAnsi="Times New Roman" w:cs="Times New Roman"/>
          <w:color w:val="auto"/>
          <w:sz w:val="24"/>
          <w:szCs w:val="24"/>
        </w:rPr>
        <w:t xml:space="preserve">Table 3. </w:t>
      </w:r>
      <w:r w:rsidRPr="00DC0CAB">
        <w:rPr>
          <w:rFonts w:ascii="Times New Roman" w:hAnsi="Times New Roman" w:cs="Times New Roman"/>
          <w:color w:val="auto"/>
          <w:sz w:val="24"/>
          <w:szCs w:val="24"/>
        </w:rPr>
        <w:fldChar w:fldCharType="begin"/>
      </w:r>
      <w:r w:rsidRPr="00DC0CAB">
        <w:rPr>
          <w:rFonts w:ascii="Times New Roman" w:hAnsi="Times New Roman" w:cs="Times New Roman"/>
          <w:color w:val="auto"/>
          <w:sz w:val="24"/>
          <w:szCs w:val="24"/>
        </w:rPr>
        <w:instrText xml:space="preserve"> SEQ Table_3. \* ARABIC </w:instrText>
      </w:r>
      <w:r w:rsidRPr="00DC0CAB">
        <w:rPr>
          <w:rFonts w:ascii="Times New Roman" w:hAnsi="Times New Roman" w:cs="Times New Roman"/>
          <w:color w:val="auto"/>
          <w:sz w:val="24"/>
          <w:szCs w:val="24"/>
        </w:rPr>
        <w:fldChar w:fldCharType="separate"/>
      </w:r>
      <w:r w:rsidR="00DC0CAB">
        <w:rPr>
          <w:rFonts w:ascii="Times New Roman" w:hAnsi="Times New Roman" w:cs="Times New Roman"/>
          <w:noProof/>
          <w:color w:val="auto"/>
          <w:sz w:val="24"/>
          <w:szCs w:val="24"/>
        </w:rPr>
        <w:t>3</w:t>
      </w:r>
      <w:r w:rsidRPr="00DC0CAB">
        <w:rPr>
          <w:rFonts w:ascii="Times New Roman" w:hAnsi="Times New Roman" w:cs="Times New Roman"/>
          <w:color w:val="auto"/>
          <w:sz w:val="24"/>
          <w:szCs w:val="24"/>
        </w:rPr>
        <w:fldChar w:fldCharType="end"/>
      </w:r>
      <w:r w:rsidRPr="00DC0CAB">
        <w:rPr>
          <w:rFonts w:ascii="Times New Roman" w:hAnsi="Times New Roman" w:cs="Times New Roman"/>
          <w:color w:val="auto"/>
          <w:sz w:val="24"/>
          <w:szCs w:val="24"/>
        </w:rPr>
        <w:t>:</w:t>
      </w:r>
      <w:r w:rsidR="00391F2C" w:rsidRPr="00DC0CAB">
        <w:rPr>
          <w:rFonts w:ascii="Times New Roman" w:hAnsi="Times New Roman" w:cs="Times New Roman"/>
          <w:color w:val="auto"/>
          <w:sz w:val="24"/>
          <w:szCs w:val="24"/>
        </w:rPr>
        <w:t xml:space="preserve"> </w:t>
      </w:r>
      <w:r w:rsidR="009671DE" w:rsidRPr="00DC0CAB">
        <w:rPr>
          <w:rFonts w:ascii="Times New Roman" w:hAnsi="Times New Roman" w:cs="Times New Roman"/>
          <w:color w:val="auto"/>
          <w:sz w:val="24"/>
          <w:szCs w:val="24"/>
        </w:rPr>
        <w:t>Designation</w:t>
      </w:r>
      <w:bookmarkEnd w:id="77"/>
    </w:p>
    <w:tbl>
      <w:tblPr>
        <w:tblStyle w:val="TableGrid"/>
        <w:tblW w:w="0" w:type="auto"/>
        <w:tblLook w:val="04A0" w:firstRow="1" w:lastRow="0" w:firstColumn="1" w:lastColumn="0" w:noHBand="0" w:noVBand="1"/>
      </w:tblPr>
      <w:tblGrid>
        <w:gridCol w:w="2049"/>
        <w:gridCol w:w="2049"/>
        <w:gridCol w:w="2050"/>
        <w:gridCol w:w="2050"/>
      </w:tblGrid>
      <w:tr w:rsidR="009671DE" w:rsidRPr="00391F2C" w:rsidTr="00EB48C6">
        <w:tc>
          <w:tcPr>
            <w:tcW w:w="2049" w:type="dxa"/>
          </w:tcPr>
          <w:p w:rsidR="009671DE" w:rsidRPr="00391F2C" w:rsidRDefault="009671DE" w:rsidP="00EB48C6">
            <w:pPr>
              <w:rPr>
                <w:rFonts w:ascii="Times New Roman" w:hAnsi="Times New Roman" w:cs="Times New Roman"/>
                <w:b/>
              </w:rPr>
            </w:pPr>
            <w:r w:rsidRPr="00391F2C">
              <w:rPr>
                <w:rFonts w:ascii="Times New Roman" w:hAnsi="Times New Roman" w:cs="Times New Roman"/>
                <w:b/>
              </w:rPr>
              <w:t>Name</w:t>
            </w:r>
          </w:p>
        </w:tc>
        <w:tc>
          <w:tcPr>
            <w:tcW w:w="2049" w:type="dxa"/>
          </w:tcPr>
          <w:p w:rsidR="009671DE" w:rsidRPr="00391F2C" w:rsidRDefault="009671DE" w:rsidP="00EB48C6">
            <w:pPr>
              <w:rPr>
                <w:rFonts w:ascii="Times New Roman" w:hAnsi="Times New Roman" w:cs="Times New Roman"/>
                <w:b/>
              </w:rPr>
            </w:pPr>
            <w:r w:rsidRPr="00391F2C">
              <w:rPr>
                <w:rFonts w:ascii="Times New Roman" w:hAnsi="Times New Roman" w:cs="Times New Roman"/>
                <w:b/>
              </w:rPr>
              <w:t>Datatype</w:t>
            </w:r>
          </w:p>
        </w:tc>
        <w:tc>
          <w:tcPr>
            <w:tcW w:w="2050" w:type="dxa"/>
          </w:tcPr>
          <w:p w:rsidR="009671DE" w:rsidRPr="00391F2C" w:rsidRDefault="009671DE" w:rsidP="00EB48C6">
            <w:pPr>
              <w:rPr>
                <w:rFonts w:ascii="Times New Roman" w:hAnsi="Times New Roman" w:cs="Times New Roman"/>
                <w:b/>
              </w:rPr>
            </w:pPr>
            <w:r w:rsidRPr="00391F2C">
              <w:rPr>
                <w:rFonts w:ascii="Times New Roman" w:hAnsi="Times New Roman" w:cs="Times New Roman"/>
                <w:b/>
              </w:rPr>
              <w:t>Length</w:t>
            </w:r>
          </w:p>
        </w:tc>
        <w:tc>
          <w:tcPr>
            <w:tcW w:w="2050" w:type="dxa"/>
          </w:tcPr>
          <w:p w:rsidR="009671DE" w:rsidRPr="00391F2C" w:rsidRDefault="009671DE" w:rsidP="00EB48C6">
            <w:pPr>
              <w:rPr>
                <w:rFonts w:ascii="Times New Roman" w:hAnsi="Times New Roman" w:cs="Times New Roman"/>
                <w:b/>
              </w:rPr>
            </w:pPr>
            <w:r w:rsidRPr="00391F2C">
              <w:rPr>
                <w:rFonts w:ascii="Times New Roman" w:hAnsi="Times New Roman" w:cs="Times New Roman"/>
                <w:b/>
              </w:rPr>
              <w:t>Constraints</w:t>
            </w:r>
          </w:p>
        </w:tc>
      </w:tr>
      <w:tr w:rsidR="009671DE" w:rsidRPr="00391F2C" w:rsidTr="00EB48C6">
        <w:tc>
          <w:tcPr>
            <w:tcW w:w="2049" w:type="dxa"/>
          </w:tcPr>
          <w:p w:rsidR="009671DE" w:rsidRPr="00391F2C" w:rsidRDefault="000C4FF8" w:rsidP="00EB48C6">
            <w:pPr>
              <w:rPr>
                <w:rFonts w:ascii="Times New Roman" w:hAnsi="Times New Roman" w:cs="Times New Roman"/>
              </w:rPr>
            </w:pPr>
            <w:r w:rsidRPr="00391F2C">
              <w:rPr>
                <w:rFonts w:ascii="Times New Roman" w:hAnsi="Times New Roman" w:cs="Times New Roman"/>
              </w:rPr>
              <w:t>I</w:t>
            </w:r>
            <w:r w:rsidR="009671DE" w:rsidRPr="00391F2C">
              <w:rPr>
                <w:rFonts w:ascii="Times New Roman" w:hAnsi="Times New Roman" w:cs="Times New Roman"/>
              </w:rPr>
              <w:t>d</w:t>
            </w:r>
          </w:p>
        </w:tc>
        <w:tc>
          <w:tcPr>
            <w:tcW w:w="2049"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Int</w:t>
            </w: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11</w:t>
            </w: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Auto_increment, NOT NULL</w:t>
            </w:r>
          </w:p>
        </w:tc>
      </w:tr>
      <w:tr w:rsidR="009671DE" w:rsidRPr="00391F2C" w:rsidTr="00EB48C6">
        <w:tc>
          <w:tcPr>
            <w:tcW w:w="2049"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department_id</w:t>
            </w:r>
          </w:p>
        </w:tc>
        <w:tc>
          <w:tcPr>
            <w:tcW w:w="2049" w:type="dxa"/>
          </w:tcPr>
          <w:p w:rsidR="009671DE" w:rsidRPr="00391F2C" w:rsidRDefault="00495A6E" w:rsidP="00EB48C6">
            <w:pPr>
              <w:rPr>
                <w:rFonts w:ascii="Times New Roman" w:hAnsi="Times New Roman" w:cs="Times New Roman"/>
              </w:rPr>
            </w:pPr>
            <w:r w:rsidRPr="00391F2C">
              <w:rPr>
                <w:rFonts w:ascii="Times New Roman" w:hAnsi="Times New Roman" w:cs="Times New Roman"/>
              </w:rPr>
              <w:t>I</w:t>
            </w:r>
            <w:r w:rsidR="009671DE" w:rsidRPr="00391F2C">
              <w:rPr>
                <w:rFonts w:ascii="Times New Roman" w:hAnsi="Times New Roman" w:cs="Times New Roman"/>
              </w:rPr>
              <w:t>nt</w:t>
            </w: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11</w:t>
            </w: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NOT NULL</w:t>
            </w:r>
          </w:p>
        </w:tc>
      </w:tr>
      <w:tr w:rsidR="009671DE" w:rsidRPr="00391F2C" w:rsidTr="00EB48C6">
        <w:tc>
          <w:tcPr>
            <w:tcW w:w="2049" w:type="dxa"/>
          </w:tcPr>
          <w:p w:rsidR="009671DE" w:rsidRPr="00391F2C" w:rsidRDefault="000C4FF8" w:rsidP="00EB48C6">
            <w:pPr>
              <w:rPr>
                <w:rFonts w:ascii="Times New Roman" w:hAnsi="Times New Roman" w:cs="Times New Roman"/>
              </w:rPr>
            </w:pPr>
            <w:r w:rsidRPr="00391F2C">
              <w:rPr>
                <w:rFonts w:ascii="Times New Roman" w:hAnsi="Times New Roman" w:cs="Times New Roman"/>
              </w:rPr>
              <w:t>N</w:t>
            </w:r>
            <w:r w:rsidR="009671DE" w:rsidRPr="00391F2C">
              <w:rPr>
                <w:rFonts w:ascii="Times New Roman" w:hAnsi="Times New Roman" w:cs="Times New Roman"/>
              </w:rPr>
              <w:t>ame</w:t>
            </w:r>
          </w:p>
        </w:tc>
        <w:tc>
          <w:tcPr>
            <w:tcW w:w="2049" w:type="dxa"/>
          </w:tcPr>
          <w:p w:rsidR="009671DE" w:rsidRPr="00391F2C" w:rsidRDefault="00495A6E" w:rsidP="00EB48C6">
            <w:pPr>
              <w:rPr>
                <w:rFonts w:ascii="Times New Roman" w:hAnsi="Times New Roman" w:cs="Times New Roman"/>
              </w:rPr>
            </w:pPr>
            <w:r>
              <w:rPr>
                <w:rFonts w:ascii="Times New Roman" w:hAnsi="Times New Roman" w:cs="Times New Roman"/>
              </w:rPr>
              <w:t>Varchar</w:t>
            </w: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50</w:t>
            </w: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NOTNULL</w:t>
            </w:r>
          </w:p>
        </w:tc>
      </w:tr>
      <w:tr w:rsidR="009671DE" w:rsidRPr="00391F2C" w:rsidTr="00EB48C6">
        <w:tc>
          <w:tcPr>
            <w:tcW w:w="2049" w:type="dxa"/>
          </w:tcPr>
          <w:p w:rsidR="009671DE" w:rsidRPr="00391F2C" w:rsidRDefault="000C4FF8" w:rsidP="00EB48C6">
            <w:pPr>
              <w:rPr>
                <w:rFonts w:ascii="Times New Roman" w:hAnsi="Times New Roman" w:cs="Times New Roman"/>
              </w:rPr>
            </w:pPr>
            <w:r w:rsidRPr="00391F2C">
              <w:rPr>
                <w:rFonts w:ascii="Times New Roman" w:hAnsi="Times New Roman" w:cs="Times New Roman"/>
              </w:rPr>
              <w:t>D</w:t>
            </w:r>
            <w:r w:rsidR="009671DE" w:rsidRPr="00391F2C">
              <w:rPr>
                <w:rFonts w:ascii="Times New Roman" w:hAnsi="Times New Roman" w:cs="Times New Roman"/>
              </w:rPr>
              <w:t>escription</w:t>
            </w:r>
          </w:p>
        </w:tc>
        <w:tc>
          <w:tcPr>
            <w:tcW w:w="2049" w:type="dxa"/>
          </w:tcPr>
          <w:p w:rsidR="009671DE" w:rsidRPr="00391F2C" w:rsidRDefault="00495A6E" w:rsidP="00EB48C6">
            <w:pPr>
              <w:rPr>
                <w:rFonts w:ascii="Times New Roman" w:hAnsi="Times New Roman" w:cs="Times New Roman"/>
              </w:rPr>
            </w:pPr>
            <w:r w:rsidRPr="00391F2C">
              <w:rPr>
                <w:rFonts w:ascii="Times New Roman" w:hAnsi="Times New Roman" w:cs="Times New Roman"/>
              </w:rPr>
              <w:t>T</w:t>
            </w:r>
            <w:r w:rsidR="009671DE" w:rsidRPr="00391F2C">
              <w:rPr>
                <w:rFonts w:ascii="Times New Roman" w:hAnsi="Times New Roman" w:cs="Times New Roman"/>
              </w:rPr>
              <w:t>ext</w:t>
            </w:r>
          </w:p>
        </w:tc>
        <w:tc>
          <w:tcPr>
            <w:tcW w:w="2050" w:type="dxa"/>
          </w:tcPr>
          <w:p w:rsidR="009671DE" w:rsidRPr="00391F2C" w:rsidRDefault="009671DE" w:rsidP="00EB48C6">
            <w:pPr>
              <w:rPr>
                <w:rFonts w:ascii="Times New Roman" w:hAnsi="Times New Roman" w:cs="Times New Roman"/>
              </w:rPr>
            </w:pP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NOT NULL</w:t>
            </w:r>
          </w:p>
        </w:tc>
      </w:tr>
      <w:tr w:rsidR="009671DE" w:rsidRPr="00391F2C" w:rsidTr="00EB48C6">
        <w:tc>
          <w:tcPr>
            <w:tcW w:w="2049"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date_created</w:t>
            </w:r>
          </w:p>
        </w:tc>
        <w:tc>
          <w:tcPr>
            <w:tcW w:w="2049" w:type="dxa"/>
          </w:tcPr>
          <w:p w:rsidR="009671DE" w:rsidRPr="00391F2C" w:rsidRDefault="00495A6E" w:rsidP="00EB48C6">
            <w:pPr>
              <w:rPr>
                <w:rFonts w:ascii="Times New Roman" w:hAnsi="Times New Roman" w:cs="Times New Roman"/>
              </w:rPr>
            </w:pPr>
            <w:r w:rsidRPr="00391F2C">
              <w:rPr>
                <w:rFonts w:ascii="Times New Roman" w:hAnsi="Times New Roman" w:cs="Times New Roman"/>
              </w:rPr>
              <w:t>D</w:t>
            </w:r>
            <w:r w:rsidR="009671DE" w:rsidRPr="00391F2C">
              <w:rPr>
                <w:rFonts w:ascii="Times New Roman" w:hAnsi="Times New Roman" w:cs="Times New Roman"/>
              </w:rPr>
              <w:t>atetime</w:t>
            </w:r>
          </w:p>
        </w:tc>
        <w:tc>
          <w:tcPr>
            <w:tcW w:w="2050" w:type="dxa"/>
          </w:tcPr>
          <w:p w:rsidR="009671DE" w:rsidRPr="00391F2C" w:rsidRDefault="009671DE" w:rsidP="00EB48C6">
            <w:pPr>
              <w:rPr>
                <w:rFonts w:ascii="Times New Roman" w:hAnsi="Times New Roman" w:cs="Times New Roman"/>
              </w:rPr>
            </w:pP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NOT NULL</w:t>
            </w:r>
          </w:p>
        </w:tc>
      </w:tr>
      <w:tr w:rsidR="009671DE" w:rsidRPr="00391F2C" w:rsidTr="00EB48C6">
        <w:tc>
          <w:tcPr>
            <w:tcW w:w="2049"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dreated_by</w:t>
            </w:r>
          </w:p>
        </w:tc>
        <w:tc>
          <w:tcPr>
            <w:tcW w:w="2049" w:type="dxa"/>
          </w:tcPr>
          <w:p w:rsidR="009671DE" w:rsidRPr="00391F2C" w:rsidRDefault="00495A6E" w:rsidP="00EB48C6">
            <w:pPr>
              <w:rPr>
                <w:rFonts w:ascii="Times New Roman" w:hAnsi="Times New Roman" w:cs="Times New Roman"/>
              </w:rPr>
            </w:pPr>
            <w:r w:rsidRPr="00391F2C">
              <w:rPr>
                <w:rFonts w:ascii="Times New Roman" w:hAnsi="Times New Roman" w:cs="Times New Roman"/>
              </w:rPr>
              <w:t>I</w:t>
            </w:r>
            <w:r w:rsidR="009671DE" w:rsidRPr="00391F2C">
              <w:rPr>
                <w:rFonts w:ascii="Times New Roman" w:hAnsi="Times New Roman" w:cs="Times New Roman"/>
              </w:rPr>
              <w:t>nt</w:t>
            </w: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11</w:t>
            </w: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NOT NULL</w:t>
            </w:r>
          </w:p>
        </w:tc>
      </w:tr>
      <w:tr w:rsidR="009671DE" w:rsidRPr="00391F2C" w:rsidTr="00EB48C6">
        <w:tc>
          <w:tcPr>
            <w:tcW w:w="2049" w:type="dxa"/>
          </w:tcPr>
          <w:p w:rsidR="009671DE" w:rsidRPr="00391F2C" w:rsidRDefault="000C4FF8" w:rsidP="00EB48C6">
            <w:pPr>
              <w:rPr>
                <w:rFonts w:ascii="Times New Roman" w:hAnsi="Times New Roman" w:cs="Times New Roman"/>
              </w:rPr>
            </w:pPr>
            <w:r w:rsidRPr="00391F2C">
              <w:rPr>
                <w:rFonts w:ascii="Times New Roman" w:hAnsi="Times New Roman" w:cs="Times New Roman"/>
              </w:rPr>
              <w:t>D</w:t>
            </w:r>
            <w:r w:rsidR="009671DE" w:rsidRPr="00391F2C">
              <w:rPr>
                <w:rFonts w:ascii="Times New Roman" w:hAnsi="Times New Roman" w:cs="Times New Roman"/>
              </w:rPr>
              <w:t>eleted</w:t>
            </w:r>
          </w:p>
        </w:tc>
        <w:tc>
          <w:tcPr>
            <w:tcW w:w="2049" w:type="dxa"/>
          </w:tcPr>
          <w:p w:rsidR="009671DE" w:rsidRPr="00391F2C" w:rsidRDefault="00495A6E" w:rsidP="00EB48C6">
            <w:pPr>
              <w:rPr>
                <w:rFonts w:ascii="Times New Roman" w:hAnsi="Times New Roman" w:cs="Times New Roman"/>
              </w:rPr>
            </w:pPr>
            <w:r w:rsidRPr="00391F2C">
              <w:rPr>
                <w:rFonts w:ascii="Times New Roman" w:hAnsi="Times New Roman" w:cs="Times New Roman"/>
              </w:rPr>
              <w:t>T</w:t>
            </w:r>
            <w:r w:rsidR="009671DE" w:rsidRPr="00391F2C">
              <w:rPr>
                <w:rFonts w:ascii="Times New Roman" w:hAnsi="Times New Roman" w:cs="Times New Roman"/>
              </w:rPr>
              <w:t>inyint</w:t>
            </w: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4</w:t>
            </w:r>
          </w:p>
        </w:tc>
        <w:tc>
          <w:tcPr>
            <w:tcW w:w="2050" w:type="dxa"/>
          </w:tcPr>
          <w:p w:rsidR="009671DE" w:rsidRPr="00391F2C" w:rsidRDefault="009671DE" w:rsidP="00EB48C6">
            <w:pPr>
              <w:rPr>
                <w:rFonts w:ascii="Times New Roman" w:hAnsi="Times New Roman" w:cs="Times New Roman"/>
              </w:rPr>
            </w:pPr>
            <w:r w:rsidRPr="00391F2C">
              <w:rPr>
                <w:rFonts w:ascii="Times New Roman" w:hAnsi="Times New Roman" w:cs="Times New Roman"/>
              </w:rPr>
              <w:t>NOT NULL</w:t>
            </w:r>
          </w:p>
        </w:tc>
      </w:tr>
    </w:tbl>
    <w:p w:rsidR="0010726D" w:rsidRDefault="0010726D" w:rsidP="0010726D">
      <w:pPr>
        <w:spacing w:line="240" w:lineRule="auto"/>
        <w:rPr>
          <w:rFonts w:ascii="Times New Roman" w:hAnsi="Times New Roman" w:cs="Times New Roman"/>
          <w:b/>
        </w:rPr>
      </w:pPr>
    </w:p>
    <w:p w:rsidR="004F0FDF" w:rsidRPr="0010726D" w:rsidRDefault="004F0FDF" w:rsidP="0010726D">
      <w:pPr>
        <w:spacing w:line="240" w:lineRule="auto"/>
        <w:rPr>
          <w:rFonts w:ascii="Times New Roman" w:hAnsi="Times New Roman" w:cs="Times New Roman"/>
          <w:b/>
        </w:rPr>
      </w:pPr>
    </w:p>
    <w:p w:rsidR="007F236D" w:rsidRDefault="0010726D" w:rsidP="0010726D">
      <w:pPr>
        <w:pStyle w:val="ListParagraph"/>
        <w:numPr>
          <w:ilvl w:val="0"/>
          <w:numId w:val="27"/>
        </w:numPr>
        <w:spacing w:line="240" w:lineRule="auto"/>
        <w:rPr>
          <w:rFonts w:ascii="Times New Roman" w:hAnsi="Times New Roman" w:cs="Times New Roman"/>
          <w:b/>
        </w:rPr>
      </w:pPr>
      <w:r>
        <w:rPr>
          <w:rFonts w:ascii="Times New Roman" w:hAnsi="Times New Roman" w:cs="Times New Roman"/>
          <w:b/>
        </w:rPr>
        <w:lastRenderedPageBreak/>
        <w:t>Permission</w:t>
      </w:r>
      <w:r w:rsidR="002C5614">
        <w:rPr>
          <w:rFonts w:ascii="Times New Roman" w:hAnsi="Times New Roman" w:cs="Times New Roman"/>
          <w:b/>
        </w:rPr>
        <w:t xml:space="preserve"> table</w:t>
      </w:r>
    </w:p>
    <w:p w:rsidR="0010726D" w:rsidRPr="0010726D" w:rsidRDefault="0010726D" w:rsidP="0010726D">
      <w:pPr>
        <w:spacing w:line="480" w:lineRule="auto"/>
        <w:rPr>
          <w:rFonts w:ascii="Times New Roman" w:hAnsi="Times New Roman" w:cs="Times New Roman"/>
        </w:rPr>
      </w:pPr>
      <w:r>
        <w:rPr>
          <w:rFonts w:ascii="Times New Roman" w:hAnsi="Times New Roman" w:cs="Times New Roman"/>
        </w:rPr>
        <w:t xml:space="preserve"> The permission tables hold the privileges of each employee. The table has two attributes which are the id and the permis</w:t>
      </w:r>
      <w:r w:rsidR="00740FC7">
        <w:rPr>
          <w:rFonts w:ascii="Times New Roman" w:hAnsi="Times New Roman" w:cs="Times New Roman"/>
        </w:rPr>
        <w:t>sion as shown in T</w:t>
      </w:r>
      <w:r w:rsidR="00A96DD1">
        <w:rPr>
          <w:rFonts w:ascii="Times New Roman" w:hAnsi="Times New Roman" w:cs="Times New Roman"/>
        </w:rPr>
        <w:t>able 3.4</w:t>
      </w:r>
      <w:r>
        <w:rPr>
          <w:rFonts w:ascii="Times New Roman" w:hAnsi="Times New Roman" w:cs="Times New Roman"/>
        </w:rPr>
        <w:t>.</w:t>
      </w:r>
    </w:p>
    <w:p w:rsidR="00EB48C6" w:rsidRPr="00DC0CAB" w:rsidRDefault="00DC0CAB" w:rsidP="00DC0CAB">
      <w:pPr>
        <w:pStyle w:val="Caption"/>
        <w:rPr>
          <w:rFonts w:ascii="Times New Roman" w:hAnsi="Times New Roman" w:cs="Times New Roman"/>
          <w:color w:val="auto"/>
          <w:sz w:val="24"/>
          <w:szCs w:val="24"/>
        </w:rPr>
      </w:pPr>
      <w:bookmarkStart w:id="78" w:name="_Toc523212977"/>
      <w:r w:rsidRPr="00DC0CAB">
        <w:rPr>
          <w:rFonts w:ascii="Times New Roman" w:hAnsi="Times New Roman" w:cs="Times New Roman"/>
          <w:color w:val="auto"/>
          <w:sz w:val="24"/>
          <w:szCs w:val="24"/>
        </w:rPr>
        <w:t xml:space="preserve">Table 3. </w:t>
      </w:r>
      <w:r w:rsidRPr="00DC0CAB">
        <w:rPr>
          <w:rFonts w:ascii="Times New Roman" w:hAnsi="Times New Roman" w:cs="Times New Roman"/>
          <w:color w:val="auto"/>
          <w:sz w:val="24"/>
          <w:szCs w:val="24"/>
        </w:rPr>
        <w:fldChar w:fldCharType="begin"/>
      </w:r>
      <w:r w:rsidRPr="00DC0CAB">
        <w:rPr>
          <w:rFonts w:ascii="Times New Roman" w:hAnsi="Times New Roman" w:cs="Times New Roman"/>
          <w:color w:val="auto"/>
          <w:sz w:val="24"/>
          <w:szCs w:val="24"/>
        </w:rPr>
        <w:instrText xml:space="preserve"> SEQ Table_3. \* ARABIC </w:instrText>
      </w:r>
      <w:r w:rsidRPr="00DC0CA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DC0CAB">
        <w:rPr>
          <w:rFonts w:ascii="Times New Roman" w:hAnsi="Times New Roman" w:cs="Times New Roman"/>
          <w:color w:val="auto"/>
          <w:sz w:val="24"/>
          <w:szCs w:val="24"/>
        </w:rPr>
        <w:fldChar w:fldCharType="end"/>
      </w:r>
      <w:r w:rsidRPr="00DC0CAB">
        <w:rPr>
          <w:rFonts w:ascii="Times New Roman" w:hAnsi="Times New Roman" w:cs="Times New Roman"/>
          <w:color w:val="auto"/>
          <w:sz w:val="24"/>
          <w:szCs w:val="24"/>
        </w:rPr>
        <w:t>:</w:t>
      </w:r>
      <w:r w:rsidR="00391F2C" w:rsidRPr="00DC0CAB">
        <w:rPr>
          <w:rFonts w:ascii="Times New Roman" w:hAnsi="Times New Roman" w:cs="Times New Roman"/>
          <w:color w:val="auto"/>
          <w:sz w:val="24"/>
          <w:szCs w:val="24"/>
        </w:rPr>
        <w:t xml:space="preserve"> </w:t>
      </w:r>
      <w:r w:rsidR="00EB48C6" w:rsidRPr="00DC0CAB">
        <w:rPr>
          <w:rFonts w:ascii="Times New Roman" w:hAnsi="Times New Roman" w:cs="Times New Roman"/>
          <w:color w:val="auto"/>
          <w:sz w:val="24"/>
          <w:szCs w:val="24"/>
        </w:rPr>
        <w:t>Permission</w:t>
      </w:r>
      <w:bookmarkEnd w:id="78"/>
    </w:p>
    <w:tbl>
      <w:tblPr>
        <w:tblStyle w:val="TableGrid"/>
        <w:tblW w:w="0" w:type="auto"/>
        <w:tblLook w:val="04A0" w:firstRow="1" w:lastRow="0" w:firstColumn="1" w:lastColumn="0" w:noHBand="0" w:noVBand="1"/>
      </w:tblPr>
      <w:tblGrid>
        <w:gridCol w:w="2049"/>
        <w:gridCol w:w="2049"/>
        <w:gridCol w:w="2050"/>
        <w:gridCol w:w="2050"/>
      </w:tblGrid>
      <w:tr w:rsidR="00EB48C6" w:rsidRPr="00391F2C" w:rsidTr="00EB48C6">
        <w:tc>
          <w:tcPr>
            <w:tcW w:w="2049" w:type="dxa"/>
          </w:tcPr>
          <w:p w:rsidR="00EB48C6" w:rsidRPr="00391F2C" w:rsidRDefault="00EB48C6" w:rsidP="00EB48C6">
            <w:pPr>
              <w:rPr>
                <w:rFonts w:ascii="Times New Roman" w:hAnsi="Times New Roman" w:cs="Times New Roman"/>
                <w:b/>
              </w:rPr>
            </w:pPr>
            <w:r w:rsidRPr="00391F2C">
              <w:rPr>
                <w:rFonts w:ascii="Times New Roman" w:hAnsi="Times New Roman" w:cs="Times New Roman"/>
                <w:b/>
              </w:rPr>
              <w:t>Name</w:t>
            </w:r>
          </w:p>
        </w:tc>
        <w:tc>
          <w:tcPr>
            <w:tcW w:w="2049" w:type="dxa"/>
          </w:tcPr>
          <w:p w:rsidR="00EB48C6" w:rsidRPr="00391F2C" w:rsidRDefault="00EB48C6" w:rsidP="00EB48C6">
            <w:pPr>
              <w:rPr>
                <w:rFonts w:ascii="Times New Roman" w:hAnsi="Times New Roman" w:cs="Times New Roman"/>
                <w:b/>
              </w:rPr>
            </w:pPr>
            <w:r w:rsidRPr="00391F2C">
              <w:rPr>
                <w:rFonts w:ascii="Times New Roman" w:hAnsi="Times New Roman" w:cs="Times New Roman"/>
                <w:b/>
              </w:rPr>
              <w:t>Datatyp</w:t>
            </w:r>
            <w:r w:rsidR="009C5166" w:rsidRPr="00391F2C">
              <w:rPr>
                <w:rFonts w:ascii="Times New Roman" w:hAnsi="Times New Roman" w:cs="Times New Roman"/>
                <w:b/>
              </w:rPr>
              <w:t>0065</w:t>
            </w:r>
          </w:p>
        </w:tc>
        <w:tc>
          <w:tcPr>
            <w:tcW w:w="2050" w:type="dxa"/>
          </w:tcPr>
          <w:p w:rsidR="00EB48C6" w:rsidRPr="00391F2C" w:rsidRDefault="00EB48C6" w:rsidP="00EB48C6">
            <w:pPr>
              <w:rPr>
                <w:rFonts w:ascii="Times New Roman" w:hAnsi="Times New Roman" w:cs="Times New Roman"/>
                <w:b/>
              </w:rPr>
            </w:pPr>
            <w:r w:rsidRPr="00391F2C">
              <w:rPr>
                <w:rFonts w:ascii="Times New Roman" w:hAnsi="Times New Roman" w:cs="Times New Roman"/>
                <w:b/>
              </w:rPr>
              <w:t>Length</w:t>
            </w:r>
          </w:p>
        </w:tc>
        <w:tc>
          <w:tcPr>
            <w:tcW w:w="2050" w:type="dxa"/>
          </w:tcPr>
          <w:p w:rsidR="00EB48C6" w:rsidRPr="00391F2C" w:rsidRDefault="00EB48C6" w:rsidP="00EB48C6">
            <w:pPr>
              <w:rPr>
                <w:rFonts w:ascii="Times New Roman" w:hAnsi="Times New Roman" w:cs="Times New Roman"/>
                <w:b/>
              </w:rPr>
            </w:pPr>
            <w:r w:rsidRPr="00391F2C">
              <w:rPr>
                <w:rFonts w:ascii="Times New Roman" w:hAnsi="Times New Roman" w:cs="Times New Roman"/>
                <w:b/>
              </w:rPr>
              <w:t>Constraints</w:t>
            </w:r>
          </w:p>
        </w:tc>
      </w:tr>
      <w:tr w:rsidR="00EB48C6" w:rsidRPr="00391F2C" w:rsidTr="00EB48C6">
        <w:tc>
          <w:tcPr>
            <w:tcW w:w="2049" w:type="dxa"/>
          </w:tcPr>
          <w:p w:rsidR="00EB48C6" w:rsidRPr="00391F2C" w:rsidRDefault="00BE638B" w:rsidP="00EB48C6">
            <w:pPr>
              <w:rPr>
                <w:rFonts w:ascii="Times New Roman" w:hAnsi="Times New Roman" w:cs="Times New Roman"/>
              </w:rPr>
            </w:pPr>
            <w:r w:rsidRPr="00391F2C">
              <w:rPr>
                <w:rFonts w:ascii="Times New Roman" w:hAnsi="Times New Roman" w:cs="Times New Roman"/>
              </w:rPr>
              <w:t>I</w:t>
            </w:r>
            <w:r w:rsidR="00EB48C6" w:rsidRPr="00391F2C">
              <w:rPr>
                <w:rFonts w:ascii="Times New Roman" w:hAnsi="Times New Roman" w:cs="Times New Roman"/>
              </w:rPr>
              <w:t>d</w:t>
            </w:r>
          </w:p>
        </w:tc>
        <w:tc>
          <w:tcPr>
            <w:tcW w:w="2049"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Int</w:t>
            </w: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11</w:t>
            </w: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Auto_increment, NOT NULL</w:t>
            </w:r>
          </w:p>
        </w:tc>
      </w:tr>
      <w:tr w:rsidR="00EB48C6" w:rsidRPr="00391F2C" w:rsidTr="00EB48C6">
        <w:tc>
          <w:tcPr>
            <w:tcW w:w="2049" w:type="dxa"/>
          </w:tcPr>
          <w:p w:rsidR="00EB48C6" w:rsidRPr="00391F2C" w:rsidRDefault="009C5166" w:rsidP="00EB48C6">
            <w:pPr>
              <w:rPr>
                <w:rFonts w:ascii="Times New Roman" w:hAnsi="Times New Roman" w:cs="Times New Roman"/>
              </w:rPr>
            </w:pPr>
            <w:r w:rsidRPr="00391F2C">
              <w:rPr>
                <w:rFonts w:ascii="Times New Roman" w:hAnsi="Times New Roman" w:cs="Times New Roman"/>
              </w:rPr>
              <w:t>P</w:t>
            </w:r>
            <w:r w:rsidR="00EB48C6" w:rsidRPr="00391F2C">
              <w:rPr>
                <w:rFonts w:ascii="Times New Roman" w:hAnsi="Times New Roman" w:cs="Times New Roman"/>
              </w:rPr>
              <w:t>ermission</w:t>
            </w:r>
          </w:p>
        </w:tc>
        <w:tc>
          <w:tcPr>
            <w:tcW w:w="2049" w:type="dxa"/>
          </w:tcPr>
          <w:p w:rsidR="00EB48C6" w:rsidRPr="00391F2C" w:rsidRDefault="009C5166" w:rsidP="00EB48C6">
            <w:pPr>
              <w:rPr>
                <w:rFonts w:ascii="Times New Roman" w:hAnsi="Times New Roman" w:cs="Times New Roman"/>
              </w:rPr>
            </w:pPr>
            <w:r w:rsidRPr="00391F2C">
              <w:rPr>
                <w:rFonts w:ascii="Times New Roman" w:hAnsi="Times New Roman" w:cs="Times New Roman"/>
              </w:rPr>
              <w:t>V</w:t>
            </w:r>
            <w:r w:rsidR="00EB48C6" w:rsidRPr="00391F2C">
              <w:rPr>
                <w:rFonts w:ascii="Times New Roman" w:hAnsi="Times New Roman" w:cs="Times New Roman"/>
              </w:rPr>
              <w:t>archar</w:t>
            </w: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50</w:t>
            </w: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NOT NULL</w:t>
            </w:r>
          </w:p>
        </w:tc>
      </w:tr>
    </w:tbl>
    <w:p w:rsidR="0010726D" w:rsidRDefault="0010726D" w:rsidP="00D40207">
      <w:pPr>
        <w:spacing w:after="0" w:line="240" w:lineRule="auto"/>
        <w:rPr>
          <w:rFonts w:ascii="Times New Roman" w:hAnsi="Times New Roman" w:cs="Times New Roman"/>
          <w:b/>
        </w:rPr>
      </w:pPr>
    </w:p>
    <w:p w:rsidR="0010726D" w:rsidRDefault="0010726D" w:rsidP="0010726D">
      <w:pPr>
        <w:pStyle w:val="ListParagraph"/>
        <w:numPr>
          <w:ilvl w:val="0"/>
          <w:numId w:val="27"/>
        </w:numPr>
        <w:spacing w:after="0" w:line="240" w:lineRule="auto"/>
        <w:rPr>
          <w:rFonts w:ascii="Times New Roman" w:hAnsi="Times New Roman" w:cs="Times New Roman"/>
          <w:b/>
        </w:rPr>
      </w:pPr>
      <w:r>
        <w:rPr>
          <w:rFonts w:ascii="Times New Roman" w:hAnsi="Times New Roman" w:cs="Times New Roman"/>
          <w:b/>
        </w:rPr>
        <w:t>Report Summary</w:t>
      </w:r>
      <w:r w:rsidR="002C5614">
        <w:rPr>
          <w:rFonts w:ascii="Times New Roman" w:hAnsi="Times New Roman" w:cs="Times New Roman"/>
          <w:b/>
        </w:rPr>
        <w:t xml:space="preserve"> table</w:t>
      </w:r>
    </w:p>
    <w:p w:rsidR="0010726D" w:rsidRPr="0010726D" w:rsidRDefault="0010726D" w:rsidP="0010726D">
      <w:pPr>
        <w:spacing w:after="0" w:line="480" w:lineRule="auto"/>
        <w:ind w:left="360"/>
        <w:rPr>
          <w:rFonts w:ascii="Times New Roman" w:hAnsi="Times New Roman" w:cs="Times New Roman"/>
        </w:rPr>
      </w:pPr>
      <w:r w:rsidRPr="0010726D">
        <w:rPr>
          <w:rFonts w:ascii="Times New Roman" w:hAnsi="Times New Roman" w:cs="Times New Roman"/>
          <w:sz w:val="24"/>
          <w:szCs w:val="24"/>
        </w:rPr>
        <w:t>Report summary table stores the summary of each report submitted. The table contains an id, the week id, key challenges, recommendation, rating id, remark of the supervisor, supervisor id, date submitted and the date the report was reviewed</w:t>
      </w:r>
      <w:r>
        <w:rPr>
          <w:rFonts w:ascii="Times New Roman" w:hAnsi="Times New Roman" w:cs="Times New Roman"/>
        </w:rPr>
        <w:t>. Table 3.5 shows the report summary table.</w:t>
      </w:r>
    </w:p>
    <w:p w:rsidR="00EB48C6" w:rsidRPr="00DC0CAB" w:rsidRDefault="00DC0CAB" w:rsidP="00DC0CAB">
      <w:pPr>
        <w:pStyle w:val="Caption"/>
        <w:rPr>
          <w:rFonts w:ascii="Times New Roman" w:hAnsi="Times New Roman" w:cs="Times New Roman"/>
          <w:color w:val="auto"/>
          <w:sz w:val="24"/>
          <w:szCs w:val="24"/>
        </w:rPr>
      </w:pPr>
      <w:bookmarkStart w:id="79" w:name="_Toc523212978"/>
      <w:r w:rsidRPr="00DC0CAB">
        <w:rPr>
          <w:rFonts w:ascii="Times New Roman" w:hAnsi="Times New Roman" w:cs="Times New Roman"/>
          <w:color w:val="auto"/>
          <w:sz w:val="24"/>
          <w:szCs w:val="24"/>
        </w:rPr>
        <w:t xml:space="preserve">Table 3. </w:t>
      </w:r>
      <w:r w:rsidRPr="00DC0CAB">
        <w:rPr>
          <w:rFonts w:ascii="Times New Roman" w:hAnsi="Times New Roman" w:cs="Times New Roman"/>
          <w:color w:val="auto"/>
          <w:sz w:val="24"/>
          <w:szCs w:val="24"/>
        </w:rPr>
        <w:fldChar w:fldCharType="begin"/>
      </w:r>
      <w:r w:rsidRPr="00DC0CAB">
        <w:rPr>
          <w:rFonts w:ascii="Times New Roman" w:hAnsi="Times New Roman" w:cs="Times New Roman"/>
          <w:color w:val="auto"/>
          <w:sz w:val="24"/>
          <w:szCs w:val="24"/>
        </w:rPr>
        <w:instrText xml:space="preserve"> SEQ Table_3. \* ARABIC </w:instrText>
      </w:r>
      <w:r w:rsidRPr="00DC0CA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5</w:t>
      </w:r>
      <w:r w:rsidRPr="00DC0CAB">
        <w:rPr>
          <w:rFonts w:ascii="Times New Roman" w:hAnsi="Times New Roman" w:cs="Times New Roman"/>
          <w:color w:val="auto"/>
          <w:sz w:val="24"/>
          <w:szCs w:val="24"/>
        </w:rPr>
        <w:fldChar w:fldCharType="end"/>
      </w:r>
      <w:r w:rsidRPr="00DC0CAB">
        <w:rPr>
          <w:rFonts w:ascii="Times New Roman" w:hAnsi="Times New Roman" w:cs="Times New Roman"/>
          <w:color w:val="auto"/>
          <w:sz w:val="24"/>
          <w:szCs w:val="24"/>
        </w:rPr>
        <w:t>:</w:t>
      </w:r>
      <w:r w:rsidR="00391F2C" w:rsidRPr="00DC0CAB">
        <w:rPr>
          <w:rFonts w:ascii="Times New Roman" w:hAnsi="Times New Roman" w:cs="Times New Roman"/>
          <w:color w:val="auto"/>
          <w:sz w:val="24"/>
          <w:szCs w:val="24"/>
        </w:rPr>
        <w:t xml:space="preserve"> </w:t>
      </w:r>
      <w:r w:rsidR="00EB48C6" w:rsidRPr="00DC0CAB">
        <w:rPr>
          <w:rFonts w:ascii="Times New Roman" w:hAnsi="Times New Roman" w:cs="Times New Roman"/>
          <w:color w:val="auto"/>
          <w:sz w:val="24"/>
          <w:szCs w:val="24"/>
        </w:rPr>
        <w:t>Report_summary</w:t>
      </w:r>
      <w:bookmarkEnd w:id="79"/>
    </w:p>
    <w:tbl>
      <w:tblPr>
        <w:tblStyle w:val="TableGrid"/>
        <w:tblW w:w="0" w:type="auto"/>
        <w:tblLook w:val="04A0" w:firstRow="1" w:lastRow="0" w:firstColumn="1" w:lastColumn="0" w:noHBand="0" w:noVBand="1"/>
      </w:tblPr>
      <w:tblGrid>
        <w:gridCol w:w="2049"/>
        <w:gridCol w:w="2049"/>
        <w:gridCol w:w="2050"/>
        <w:gridCol w:w="2050"/>
      </w:tblGrid>
      <w:tr w:rsidR="00EB48C6" w:rsidRPr="00391F2C" w:rsidTr="00EB48C6">
        <w:tc>
          <w:tcPr>
            <w:tcW w:w="2049" w:type="dxa"/>
          </w:tcPr>
          <w:p w:rsidR="00EB48C6" w:rsidRPr="00391F2C" w:rsidRDefault="00EB48C6" w:rsidP="00EB48C6">
            <w:pPr>
              <w:rPr>
                <w:rFonts w:ascii="Times New Roman" w:hAnsi="Times New Roman" w:cs="Times New Roman"/>
                <w:b/>
              </w:rPr>
            </w:pPr>
            <w:r w:rsidRPr="00391F2C">
              <w:rPr>
                <w:rFonts w:ascii="Times New Roman" w:hAnsi="Times New Roman" w:cs="Times New Roman"/>
                <w:b/>
              </w:rPr>
              <w:t>Name</w:t>
            </w:r>
          </w:p>
        </w:tc>
        <w:tc>
          <w:tcPr>
            <w:tcW w:w="2049" w:type="dxa"/>
          </w:tcPr>
          <w:p w:rsidR="00EB48C6" w:rsidRPr="00391F2C" w:rsidRDefault="00EB48C6" w:rsidP="00EB48C6">
            <w:pPr>
              <w:rPr>
                <w:rFonts w:ascii="Times New Roman" w:hAnsi="Times New Roman" w:cs="Times New Roman"/>
                <w:b/>
              </w:rPr>
            </w:pPr>
            <w:r w:rsidRPr="00391F2C">
              <w:rPr>
                <w:rFonts w:ascii="Times New Roman" w:hAnsi="Times New Roman" w:cs="Times New Roman"/>
                <w:b/>
              </w:rPr>
              <w:t>Datatype</w:t>
            </w:r>
          </w:p>
        </w:tc>
        <w:tc>
          <w:tcPr>
            <w:tcW w:w="2050" w:type="dxa"/>
          </w:tcPr>
          <w:p w:rsidR="00EB48C6" w:rsidRPr="00391F2C" w:rsidRDefault="00EB48C6" w:rsidP="00EB48C6">
            <w:pPr>
              <w:rPr>
                <w:rFonts w:ascii="Times New Roman" w:hAnsi="Times New Roman" w:cs="Times New Roman"/>
                <w:b/>
              </w:rPr>
            </w:pPr>
            <w:r w:rsidRPr="00391F2C">
              <w:rPr>
                <w:rFonts w:ascii="Times New Roman" w:hAnsi="Times New Roman" w:cs="Times New Roman"/>
                <w:b/>
              </w:rPr>
              <w:t>Length</w:t>
            </w:r>
          </w:p>
        </w:tc>
        <w:tc>
          <w:tcPr>
            <w:tcW w:w="2050" w:type="dxa"/>
          </w:tcPr>
          <w:p w:rsidR="00EB48C6" w:rsidRPr="00391F2C" w:rsidRDefault="00EB48C6" w:rsidP="00EB48C6">
            <w:pPr>
              <w:rPr>
                <w:rFonts w:ascii="Times New Roman" w:hAnsi="Times New Roman" w:cs="Times New Roman"/>
                <w:b/>
              </w:rPr>
            </w:pPr>
            <w:r w:rsidRPr="00391F2C">
              <w:rPr>
                <w:rFonts w:ascii="Times New Roman" w:hAnsi="Times New Roman" w:cs="Times New Roman"/>
                <w:b/>
              </w:rPr>
              <w:t>Constraints</w:t>
            </w:r>
          </w:p>
        </w:tc>
      </w:tr>
      <w:tr w:rsidR="00EB48C6" w:rsidRPr="00391F2C" w:rsidTr="00EB48C6">
        <w:tc>
          <w:tcPr>
            <w:tcW w:w="2049" w:type="dxa"/>
          </w:tcPr>
          <w:p w:rsidR="00EB48C6" w:rsidRPr="00391F2C" w:rsidRDefault="00BE638B" w:rsidP="00EB48C6">
            <w:pPr>
              <w:rPr>
                <w:rFonts w:ascii="Times New Roman" w:hAnsi="Times New Roman" w:cs="Times New Roman"/>
              </w:rPr>
            </w:pPr>
            <w:r w:rsidRPr="00391F2C">
              <w:rPr>
                <w:rFonts w:ascii="Times New Roman" w:hAnsi="Times New Roman" w:cs="Times New Roman"/>
              </w:rPr>
              <w:t>I</w:t>
            </w:r>
            <w:r w:rsidR="00EB48C6" w:rsidRPr="00391F2C">
              <w:rPr>
                <w:rFonts w:ascii="Times New Roman" w:hAnsi="Times New Roman" w:cs="Times New Roman"/>
              </w:rPr>
              <w:t>d</w:t>
            </w:r>
          </w:p>
        </w:tc>
        <w:tc>
          <w:tcPr>
            <w:tcW w:w="2049"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Int</w:t>
            </w: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11</w:t>
            </w: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Auto_increment, NOT NULL</w:t>
            </w:r>
          </w:p>
        </w:tc>
      </w:tr>
      <w:tr w:rsidR="00EB48C6" w:rsidRPr="00391F2C" w:rsidTr="00EB48C6">
        <w:tc>
          <w:tcPr>
            <w:tcW w:w="2049"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weekly_id</w:t>
            </w:r>
          </w:p>
        </w:tc>
        <w:tc>
          <w:tcPr>
            <w:tcW w:w="2049" w:type="dxa"/>
          </w:tcPr>
          <w:p w:rsidR="00EB48C6" w:rsidRPr="00391F2C" w:rsidRDefault="00391F2C" w:rsidP="00EB48C6">
            <w:pPr>
              <w:rPr>
                <w:rFonts w:ascii="Times New Roman" w:hAnsi="Times New Roman" w:cs="Times New Roman"/>
              </w:rPr>
            </w:pPr>
            <w:r w:rsidRPr="00391F2C">
              <w:rPr>
                <w:rFonts w:ascii="Times New Roman" w:hAnsi="Times New Roman" w:cs="Times New Roman"/>
              </w:rPr>
              <w:t>I</w:t>
            </w:r>
            <w:r w:rsidR="00EB48C6" w:rsidRPr="00391F2C">
              <w:rPr>
                <w:rFonts w:ascii="Times New Roman" w:hAnsi="Times New Roman" w:cs="Times New Roman"/>
              </w:rPr>
              <w:t>nt</w:t>
            </w: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11</w:t>
            </w: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NOT NULL</w:t>
            </w:r>
          </w:p>
        </w:tc>
      </w:tr>
      <w:tr w:rsidR="00EB48C6" w:rsidRPr="00391F2C" w:rsidTr="00EB48C6">
        <w:tc>
          <w:tcPr>
            <w:tcW w:w="2049"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key_challenges</w:t>
            </w:r>
          </w:p>
        </w:tc>
        <w:tc>
          <w:tcPr>
            <w:tcW w:w="2049" w:type="dxa"/>
          </w:tcPr>
          <w:p w:rsidR="00EB48C6" w:rsidRPr="00391F2C" w:rsidRDefault="00391F2C" w:rsidP="00EB48C6">
            <w:pPr>
              <w:rPr>
                <w:rFonts w:ascii="Times New Roman" w:hAnsi="Times New Roman" w:cs="Times New Roman"/>
              </w:rPr>
            </w:pPr>
            <w:r w:rsidRPr="00391F2C">
              <w:rPr>
                <w:rFonts w:ascii="Times New Roman" w:hAnsi="Times New Roman" w:cs="Times New Roman"/>
              </w:rPr>
              <w:t>T</w:t>
            </w:r>
            <w:r w:rsidR="00EB48C6" w:rsidRPr="00391F2C">
              <w:rPr>
                <w:rFonts w:ascii="Times New Roman" w:hAnsi="Times New Roman" w:cs="Times New Roman"/>
              </w:rPr>
              <w:t>ext</w:t>
            </w:r>
          </w:p>
        </w:tc>
        <w:tc>
          <w:tcPr>
            <w:tcW w:w="2050" w:type="dxa"/>
          </w:tcPr>
          <w:p w:rsidR="00EB48C6" w:rsidRPr="00391F2C" w:rsidRDefault="00EB48C6" w:rsidP="00EB48C6">
            <w:pPr>
              <w:rPr>
                <w:rFonts w:ascii="Times New Roman" w:hAnsi="Times New Roman" w:cs="Times New Roman"/>
              </w:rPr>
            </w:pP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NOTNULL</w:t>
            </w:r>
          </w:p>
        </w:tc>
      </w:tr>
      <w:tr w:rsidR="00EB48C6" w:rsidRPr="00391F2C" w:rsidTr="00EB48C6">
        <w:tc>
          <w:tcPr>
            <w:tcW w:w="2049" w:type="dxa"/>
          </w:tcPr>
          <w:p w:rsidR="00EB48C6" w:rsidRPr="00391F2C" w:rsidRDefault="00D40207" w:rsidP="00EB48C6">
            <w:pPr>
              <w:rPr>
                <w:rFonts w:ascii="Times New Roman" w:hAnsi="Times New Roman" w:cs="Times New Roman"/>
              </w:rPr>
            </w:pPr>
            <w:r w:rsidRPr="00391F2C">
              <w:rPr>
                <w:rFonts w:ascii="Times New Roman" w:hAnsi="Times New Roman" w:cs="Times New Roman"/>
              </w:rPr>
              <w:t>R</w:t>
            </w:r>
            <w:r w:rsidR="00EB48C6" w:rsidRPr="00391F2C">
              <w:rPr>
                <w:rFonts w:ascii="Times New Roman" w:hAnsi="Times New Roman" w:cs="Times New Roman"/>
              </w:rPr>
              <w:t>ecommendations</w:t>
            </w:r>
          </w:p>
        </w:tc>
        <w:tc>
          <w:tcPr>
            <w:tcW w:w="2049" w:type="dxa"/>
          </w:tcPr>
          <w:p w:rsidR="00EB48C6" w:rsidRPr="00391F2C" w:rsidRDefault="00391F2C" w:rsidP="00EB48C6">
            <w:pPr>
              <w:rPr>
                <w:rFonts w:ascii="Times New Roman" w:hAnsi="Times New Roman" w:cs="Times New Roman"/>
              </w:rPr>
            </w:pPr>
            <w:r w:rsidRPr="00391F2C">
              <w:rPr>
                <w:rFonts w:ascii="Times New Roman" w:hAnsi="Times New Roman" w:cs="Times New Roman"/>
              </w:rPr>
              <w:t>T</w:t>
            </w:r>
            <w:r w:rsidR="00EB48C6" w:rsidRPr="00391F2C">
              <w:rPr>
                <w:rFonts w:ascii="Times New Roman" w:hAnsi="Times New Roman" w:cs="Times New Roman"/>
              </w:rPr>
              <w:t>ext</w:t>
            </w:r>
          </w:p>
        </w:tc>
        <w:tc>
          <w:tcPr>
            <w:tcW w:w="2050" w:type="dxa"/>
          </w:tcPr>
          <w:p w:rsidR="00EB48C6" w:rsidRPr="00391F2C" w:rsidRDefault="00EB48C6" w:rsidP="00EB48C6">
            <w:pPr>
              <w:rPr>
                <w:rFonts w:ascii="Times New Roman" w:hAnsi="Times New Roman" w:cs="Times New Roman"/>
              </w:rPr>
            </w:pP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NOT NULL</w:t>
            </w:r>
          </w:p>
        </w:tc>
      </w:tr>
      <w:tr w:rsidR="00EB48C6" w:rsidRPr="00391F2C" w:rsidTr="00EB48C6">
        <w:tc>
          <w:tcPr>
            <w:tcW w:w="2049"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rating_id</w:t>
            </w:r>
          </w:p>
        </w:tc>
        <w:tc>
          <w:tcPr>
            <w:tcW w:w="2049" w:type="dxa"/>
          </w:tcPr>
          <w:p w:rsidR="00EB48C6" w:rsidRPr="00391F2C" w:rsidRDefault="00391F2C" w:rsidP="00EB48C6">
            <w:pPr>
              <w:rPr>
                <w:rFonts w:ascii="Times New Roman" w:hAnsi="Times New Roman" w:cs="Times New Roman"/>
              </w:rPr>
            </w:pPr>
            <w:r w:rsidRPr="00391F2C">
              <w:rPr>
                <w:rFonts w:ascii="Times New Roman" w:hAnsi="Times New Roman" w:cs="Times New Roman"/>
              </w:rPr>
              <w:t>I</w:t>
            </w:r>
            <w:r w:rsidR="00EB48C6" w:rsidRPr="00391F2C">
              <w:rPr>
                <w:rFonts w:ascii="Times New Roman" w:hAnsi="Times New Roman" w:cs="Times New Roman"/>
              </w:rPr>
              <w:t>nt</w:t>
            </w: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11</w:t>
            </w: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NOT NULL</w:t>
            </w:r>
          </w:p>
        </w:tc>
      </w:tr>
      <w:tr w:rsidR="00EB48C6" w:rsidRPr="00391F2C" w:rsidTr="00EB48C6">
        <w:tc>
          <w:tcPr>
            <w:tcW w:w="2049" w:type="dxa"/>
          </w:tcPr>
          <w:p w:rsidR="00EB48C6" w:rsidRPr="00391F2C" w:rsidRDefault="00BE638B" w:rsidP="00EB48C6">
            <w:pPr>
              <w:rPr>
                <w:rFonts w:ascii="Times New Roman" w:hAnsi="Times New Roman" w:cs="Times New Roman"/>
              </w:rPr>
            </w:pPr>
            <w:r w:rsidRPr="00391F2C">
              <w:rPr>
                <w:rFonts w:ascii="Times New Roman" w:hAnsi="Times New Roman" w:cs="Times New Roman"/>
              </w:rPr>
              <w:t>R</w:t>
            </w:r>
            <w:r w:rsidR="00EB48C6" w:rsidRPr="00391F2C">
              <w:rPr>
                <w:rFonts w:ascii="Times New Roman" w:hAnsi="Times New Roman" w:cs="Times New Roman"/>
              </w:rPr>
              <w:t>emarks</w:t>
            </w:r>
          </w:p>
        </w:tc>
        <w:tc>
          <w:tcPr>
            <w:tcW w:w="2049" w:type="dxa"/>
          </w:tcPr>
          <w:p w:rsidR="00EB48C6" w:rsidRPr="00391F2C" w:rsidRDefault="00391F2C" w:rsidP="00EB48C6">
            <w:pPr>
              <w:rPr>
                <w:rFonts w:ascii="Times New Roman" w:hAnsi="Times New Roman" w:cs="Times New Roman"/>
              </w:rPr>
            </w:pPr>
            <w:r w:rsidRPr="00391F2C">
              <w:rPr>
                <w:rFonts w:ascii="Times New Roman" w:hAnsi="Times New Roman" w:cs="Times New Roman"/>
              </w:rPr>
              <w:t>I</w:t>
            </w:r>
            <w:r w:rsidR="00EB48C6" w:rsidRPr="00391F2C">
              <w:rPr>
                <w:rFonts w:ascii="Times New Roman" w:hAnsi="Times New Roman" w:cs="Times New Roman"/>
              </w:rPr>
              <w:t>nt</w:t>
            </w: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11</w:t>
            </w: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NOT NULL</w:t>
            </w:r>
          </w:p>
        </w:tc>
      </w:tr>
      <w:tr w:rsidR="00EB48C6" w:rsidRPr="00391F2C" w:rsidTr="00EB48C6">
        <w:tc>
          <w:tcPr>
            <w:tcW w:w="2049"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reviewed_by</w:t>
            </w:r>
          </w:p>
        </w:tc>
        <w:tc>
          <w:tcPr>
            <w:tcW w:w="2049" w:type="dxa"/>
          </w:tcPr>
          <w:p w:rsidR="00EB48C6" w:rsidRPr="00391F2C" w:rsidRDefault="00391F2C" w:rsidP="00EB48C6">
            <w:pPr>
              <w:rPr>
                <w:rFonts w:ascii="Times New Roman" w:hAnsi="Times New Roman" w:cs="Times New Roman"/>
              </w:rPr>
            </w:pPr>
            <w:r w:rsidRPr="00391F2C">
              <w:rPr>
                <w:rFonts w:ascii="Times New Roman" w:hAnsi="Times New Roman" w:cs="Times New Roman"/>
              </w:rPr>
              <w:t>I</w:t>
            </w:r>
            <w:r w:rsidR="00EB48C6" w:rsidRPr="00391F2C">
              <w:rPr>
                <w:rFonts w:ascii="Times New Roman" w:hAnsi="Times New Roman" w:cs="Times New Roman"/>
              </w:rPr>
              <w:t>nt</w:t>
            </w: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11</w:t>
            </w:r>
          </w:p>
        </w:tc>
        <w:tc>
          <w:tcPr>
            <w:tcW w:w="2050"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NOT NULL</w:t>
            </w:r>
          </w:p>
        </w:tc>
      </w:tr>
      <w:tr w:rsidR="00EB48C6" w:rsidRPr="00391F2C" w:rsidTr="00EB48C6">
        <w:tc>
          <w:tcPr>
            <w:tcW w:w="2049"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date_submitted</w:t>
            </w:r>
          </w:p>
        </w:tc>
        <w:tc>
          <w:tcPr>
            <w:tcW w:w="2049" w:type="dxa"/>
          </w:tcPr>
          <w:p w:rsidR="00EB48C6" w:rsidRPr="00391F2C" w:rsidRDefault="009C5166" w:rsidP="00EB48C6">
            <w:pPr>
              <w:rPr>
                <w:rFonts w:ascii="Times New Roman" w:hAnsi="Times New Roman" w:cs="Times New Roman"/>
              </w:rPr>
            </w:pPr>
            <w:r w:rsidRPr="00391F2C">
              <w:rPr>
                <w:rFonts w:ascii="Times New Roman" w:hAnsi="Times New Roman" w:cs="Times New Roman"/>
              </w:rPr>
              <w:t>D</w:t>
            </w:r>
            <w:r w:rsidR="00EB48C6" w:rsidRPr="00391F2C">
              <w:rPr>
                <w:rFonts w:ascii="Times New Roman" w:hAnsi="Times New Roman" w:cs="Times New Roman"/>
              </w:rPr>
              <w:t>atatime</w:t>
            </w:r>
          </w:p>
        </w:tc>
        <w:tc>
          <w:tcPr>
            <w:tcW w:w="2050" w:type="dxa"/>
          </w:tcPr>
          <w:p w:rsidR="00EB48C6" w:rsidRPr="00391F2C" w:rsidRDefault="00EB48C6" w:rsidP="00EB48C6">
            <w:pPr>
              <w:rPr>
                <w:rFonts w:ascii="Times New Roman" w:hAnsi="Times New Roman" w:cs="Times New Roman"/>
              </w:rPr>
            </w:pPr>
          </w:p>
        </w:tc>
        <w:tc>
          <w:tcPr>
            <w:tcW w:w="2050" w:type="dxa"/>
          </w:tcPr>
          <w:p w:rsidR="00EB48C6" w:rsidRPr="00391F2C" w:rsidRDefault="00EB48C6" w:rsidP="00EB48C6">
            <w:pPr>
              <w:rPr>
                <w:rFonts w:ascii="Times New Roman" w:hAnsi="Times New Roman" w:cs="Times New Roman"/>
              </w:rPr>
            </w:pPr>
          </w:p>
        </w:tc>
      </w:tr>
      <w:tr w:rsidR="00EB48C6" w:rsidRPr="00391F2C" w:rsidTr="00EB48C6">
        <w:tc>
          <w:tcPr>
            <w:tcW w:w="2049" w:type="dxa"/>
          </w:tcPr>
          <w:p w:rsidR="00EB48C6" w:rsidRPr="00391F2C" w:rsidRDefault="00EB48C6" w:rsidP="00EB48C6">
            <w:pPr>
              <w:rPr>
                <w:rFonts w:ascii="Times New Roman" w:hAnsi="Times New Roman" w:cs="Times New Roman"/>
              </w:rPr>
            </w:pPr>
            <w:r w:rsidRPr="00391F2C">
              <w:rPr>
                <w:rFonts w:ascii="Times New Roman" w:hAnsi="Times New Roman" w:cs="Times New Roman"/>
              </w:rPr>
              <w:t>date_reviewed</w:t>
            </w:r>
          </w:p>
        </w:tc>
        <w:tc>
          <w:tcPr>
            <w:tcW w:w="2049" w:type="dxa"/>
          </w:tcPr>
          <w:p w:rsidR="00EB48C6" w:rsidRPr="00391F2C" w:rsidRDefault="009C5166" w:rsidP="00EB48C6">
            <w:pPr>
              <w:rPr>
                <w:rFonts w:ascii="Times New Roman" w:hAnsi="Times New Roman" w:cs="Times New Roman"/>
              </w:rPr>
            </w:pPr>
            <w:r w:rsidRPr="00391F2C">
              <w:rPr>
                <w:rFonts w:ascii="Times New Roman" w:hAnsi="Times New Roman" w:cs="Times New Roman"/>
              </w:rPr>
              <w:t>D</w:t>
            </w:r>
            <w:r w:rsidR="00EB48C6" w:rsidRPr="00391F2C">
              <w:rPr>
                <w:rFonts w:ascii="Times New Roman" w:hAnsi="Times New Roman" w:cs="Times New Roman"/>
              </w:rPr>
              <w:t>atetime</w:t>
            </w:r>
          </w:p>
        </w:tc>
        <w:tc>
          <w:tcPr>
            <w:tcW w:w="2050" w:type="dxa"/>
          </w:tcPr>
          <w:p w:rsidR="00EB48C6" w:rsidRPr="00391F2C" w:rsidRDefault="00EB48C6" w:rsidP="00EB48C6">
            <w:pPr>
              <w:rPr>
                <w:rFonts w:ascii="Times New Roman" w:hAnsi="Times New Roman" w:cs="Times New Roman"/>
              </w:rPr>
            </w:pPr>
          </w:p>
        </w:tc>
        <w:tc>
          <w:tcPr>
            <w:tcW w:w="2050" w:type="dxa"/>
          </w:tcPr>
          <w:p w:rsidR="00EB48C6" w:rsidRPr="00391F2C" w:rsidRDefault="00EB48C6" w:rsidP="00EB48C6">
            <w:pPr>
              <w:rPr>
                <w:rFonts w:ascii="Times New Roman" w:hAnsi="Times New Roman" w:cs="Times New Roman"/>
              </w:rPr>
            </w:pPr>
          </w:p>
        </w:tc>
      </w:tr>
    </w:tbl>
    <w:p w:rsidR="00AC39B4" w:rsidRDefault="00AC39B4" w:rsidP="00AC39B4">
      <w:pPr>
        <w:spacing w:line="240" w:lineRule="auto"/>
        <w:rPr>
          <w:rFonts w:ascii="Times New Roman" w:hAnsi="Times New Roman" w:cs="Times New Roman"/>
          <w:b/>
        </w:rPr>
      </w:pPr>
    </w:p>
    <w:p w:rsidR="00AC39B4" w:rsidRDefault="00AC39B4" w:rsidP="00AC39B4">
      <w:pPr>
        <w:pStyle w:val="ListParagraph"/>
        <w:numPr>
          <w:ilvl w:val="0"/>
          <w:numId w:val="27"/>
        </w:numPr>
        <w:spacing w:line="240" w:lineRule="auto"/>
        <w:rPr>
          <w:rFonts w:ascii="Times New Roman" w:hAnsi="Times New Roman" w:cs="Times New Roman"/>
          <w:b/>
        </w:rPr>
      </w:pPr>
      <w:r>
        <w:rPr>
          <w:rFonts w:ascii="Times New Roman" w:hAnsi="Times New Roman" w:cs="Times New Roman"/>
          <w:b/>
        </w:rPr>
        <w:t>Role table</w:t>
      </w:r>
    </w:p>
    <w:p w:rsidR="00AC39B4" w:rsidRPr="00AC39B4" w:rsidRDefault="00AC39B4" w:rsidP="00AC39B4">
      <w:pPr>
        <w:spacing w:line="480" w:lineRule="auto"/>
        <w:rPr>
          <w:rFonts w:ascii="Times New Roman" w:hAnsi="Times New Roman" w:cs="Times New Roman"/>
        </w:rPr>
      </w:pPr>
      <w:r w:rsidRPr="00AC39B4">
        <w:rPr>
          <w:rFonts w:ascii="Times New Roman" w:hAnsi="Times New Roman" w:cs="Times New Roman"/>
          <w:sz w:val="24"/>
          <w:szCs w:val="24"/>
        </w:rPr>
        <w:t>The roles table contains the roles of each of the system users. Table 3.6 shows the attributes of the table</w:t>
      </w:r>
      <w:r>
        <w:rPr>
          <w:rFonts w:ascii="Times New Roman" w:hAnsi="Times New Roman" w:cs="Times New Roman"/>
        </w:rPr>
        <w:t>.</w:t>
      </w:r>
    </w:p>
    <w:p w:rsidR="00EB48C6" w:rsidRPr="00DC0CAB" w:rsidRDefault="00DC0CAB" w:rsidP="00DC0CAB">
      <w:pPr>
        <w:pStyle w:val="Caption"/>
        <w:rPr>
          <w:rFonts w:ascii="Times New Roman" w:hAnsi="Times New Roman" w:cs="Times New Roman"/>
          <w:color w:val="auto"/>
          <w:sz w:val="24"/>
          <w:szCs w:val="24"/>
        </w:rPr>
      </w:pPr>
      <w:bookmarkStart w:id="80" w:name="_Toc523212979"/>
      <w:r w:rsidRPr="00DC0CAB">
        <w:rPr>
          <w:rFonts w:ascii="Times New Roman" w:hAnsi="Times New Roman" w:cs="Times New Roman"/>
          <w:color w:val="auto"/>
          <w:sz w:val="24"/>
          <w:szCs w:val="24"/>
        </w:rPr>
        <w:t xml:space="preserve">Table 3. </w:t>
      </w:r>
      <w:r w:rsidRPr="00DC0CAB">
        <w:rPr>
          <w:rFonts w:ascii="Times New Roman" w:hAnsi="Times New Roman" w:cs="Times New Roman"/>
          <w:color w:val="auto"/>
          <w:sz w:val="24"/>
          <w:szCs w:val="24"/>
        </w:rPr>
        <w:fldChar w:fldCharType="begin"/>
      </w:r>
      <w:r w:rsidRPr="00DC0CAB">
        <w:rPr>
          <w:rFonts w:ascii="Times New Roman" w:hAnsi="Times New Roman" w:cs="Times New Roman"/>
          <w:color w:val="auto"/>
          <w:sz w:val="24"/>
          <w:szCs w:val="24"/>
        </w:rPr>
        <w:instrText xml:space="preserve"> SEQ Table_3. \* ARABIC </w:instrText>
      </w:r>
      <w:r w:rsidRPr="00DC0CA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6</w:t>
      </w:r>
      <w:r w:rsidRPr="00DC0CAB">
        <w:rPr>
          <w:rFonts w:ascii="Times New Roman" w:hAnsi="Times New Roman" w:cs="Times New Roman"/>
          <w:color w:val="auto"/>
          <w:sz w:val="24"/>
          <w:szCs w:val="24"/>
        </w:rPr>
        <w:fldChar w:fldCharType="end"/>
      </w:r>
      <w:r w:rsidRPr="00DC0CAB">
        <w:rPr>
          <w:rFonts w:ascii="Times New Roman" w:hAnsi="Times New Roman" w:cs="Times New Roman"/>
          <w:color w:val="auto"/>
          <w:sz w:val="24"/>
          <w:szCs w:val="24"/>
        </w:rPr>
        <w:t>:</w:t>
      </w:r>
      <w:r w:rsidR="007859F6" w:rsidRPr="00DC0CAB">
        <w:rPr>
          <w:rFonts w:ascii="Times New Roman" w:hAnsi="Times New Roman" w:cs="Times New Roman"/>
          <w:color w:val="auto"/>
          <w:sz w:val="24"/>
          <w:szCs w:val="24"/>
        </w:rPr>
        <w:t xml:space="preserve"> </w:t>
      </w:r>
      <w:r w:rsidR="00EB48C6" w:rsidRPr="00DC0CAB">
        <w:rPr>
          <w:rFonts w:ascii="Times New Roman" w:hAnsi="Times New Roman" w:cs="Times New Roman"/>
          <w:color w:val="auto"/>
          <w:sz w:val="24"/>
          <w:szCs w:val="24"/>
        </w:rPr>
        <w:t>Role</w:t>
      </w:r>
      <w:bookmarkEnd w:id="80"/>
    </w:p>
    <w:tbl>
      <w:tblPr>
        <w:tblStyle w:val="TableGrid"/>
        <w:tblW w:w="0" w:type="auto"/>
        <w:tblLook w:val="04A0" w:firstRow="1" w:lastRow="0" w:firstColumn="1" w:lastColumn="0" w:noHBand="0" w:noVBand="1"/>
      </w:tblPr>
      <w:tblGrid>
        <w:gridCol w:w="2049"/>
        <w:gridCol w:w="2049"/>
        <w:gridCol w:w="2050"/>
        <w:gridCol w:w="2050"/>
      </w:tblGrid>
      <w:tr w:rsidR="00DD3D41" w:rsidRPr="00391F2C" w:rsidTr="006200F8">
        <w:tc>
          <w:tcPr>
            <w:tcW w:w="2049"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Name</w:t>
            </w:r>
          </w:p>
        </w:tc>
        <w:tc>
          <w:tcPr>
            <w:tcW w:w="2049"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Datatype</w:t>
            </w:r>
          </w:p>
        </w:tc>
        <w:tc>
          <w:tcPr>
            <w:tcW w:w="2050"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Length</w:t>
            </w:r>
          </w:p>
        </w:tc>
        <w:tc>
          <w:tcPr>
            <w:tcW w:w="2050"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Constraints</w:t>
            </w:r>
          </w:p>
        </w:tc>
      </w:tr>
      <w:tr w:rsidR="00DD3D41" w:rsidRPr="00391F2C" w:rsidTr="006200F8">
        <w:tc>
          <w:tcPr>
            <w:tcW w:w="2049" w:type="dxa"/>
          </w:tcPr>
          <w:p w:rsidR="00DD3D41" w:rsidRPr="00391F2C" w:rsidRDefault="00D40207" w:rsidP="006200F8">
            <w:pPr>
              <w:rPr>
                <w:rFonts w:ascii="Times New Roman" w:hAnsi="Times New Roman" w:cs="Times New Roman"/>
              </w:rPr>
            </w:pPr>
            <w:r w:rsidRPr="00391F2C">
              <w:rPr>
                <w:rFonts w:ascii="Times New Roman" w:hAnsi="Times New Roman" w:cs="Times New Roman"/>
              </w:rPr>
              <w:t>I</w:t>
            </w:r>
            <w:r w:rsidR="00DD3D41" w:rsidRPr="00391F2C">
              <w:rPr>
                <w:rFonts w:ascii="Times New Roman" w:hAnsi="Times New Roman" w:cs="Times New Roman"/>
              </w:rPr>
              <w:t>d</w:t>
            </w:r>
          </w:p>
        </w:tc>
        <w:tc>
          <w:tcPr>
            <w:tcW w:w="2049"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Int</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11</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Auto_increment, NOT NULL</w:t>
            </w:r>
          </w:p>
        </w:tc>
      </w:tr>
      <w:tr w:rsidR="00DD3D41" w:rsidRPr="00391F2C" w:rsidTr="006200F8">
        <w:tc>
          <w:tcPr>
            <w:tcW w:w="2049" w:type="dxa"/>
          </w:tcPr>
          <w:p w:rsidR="00DD3D41" w:rsidRPr="00391F2C" w:rsidRDefault="00D40207" w:rsidP="006200F8">
            <w:pPr>
              <w:rPr>
                <w:rFonts w:ascii="Times New Roman" w:hAnsi="Times New Roman" w:cs="Times New Roman"/>
              </w:rPr>
            </w:pPr>
            <w:r w:rsidRPr="00391F2C">
              <w:rPr>
                <w:rFonts w:ascii="Times New Roman" w:hAnsi="Times New Roman" w:cs="Times New Roman"/>
              </w:rPr>
              <w:t>R</w:t>
            </w:r>
            <w:r w:rsidR="00DD3D41" w:rsidRPr="00391F2C">
              <w:rPr>
                <w:rFonts w:ascii="Times New Roman" w:hAnsi="Times New Roman" w:cs="Times New Roman"/>
              </w:rPr>
              <w:t>ole</w:t>
            </w:r>
          </w:p>
        </w:tc>
        <w:tc>
          <w:tcPr>
            <w:tcW w:w="2049" w:type="dxa"/>
          </w:tcPr>
          <w:p w:rsidR="00DD3D41" w:rsidRPr="00391F2C" w:rsidRDefault="009C5166" w:rsidP="006200F8">
            <w:pPr>
              <w:rPr>
                <w:rFonts w:ascii="Times New Roman" w:hAnsi="Times New Roman" w:cs="Times New Roman"/>
              </w:rPr>
            </w:pPr>
            <w:r w:rsidRPr="00391F2C">
              <w:rPr>
                <w:rFonts w:ascii="Times New Roman" w:hAnsi="Times New Roman" w:cs="Times New Roman"/>
              </w:rPr>
              <w:t>V</w:t>
            </w:r>
            <w:r w:rsidR="00DD3D41" w:rsidRPr="00391F2C">
              <w:rPr>
                <w:rFonts w:ascii="Times New Roman" w:hAnsi="Times New Roman" w:cs="Times New Roman"/>
              </w:rPr>
              <w:t>archar</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50</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 NULL</w:t>
            </w:r>
          </w:p>
        </w:tc>
      </w:tr>
      <w:tr w:rsidR="00DD3D41" w:rsidRPr="00391F2C" w:rsidTr="006200F8">
        <w:tc>
          <w:tcPr>
            <w:tcW w:w="2049" w:type="dxa"/>
          </w:tcPr>
          <w:p w:rsidR="00DD3D41" w:rsidRPr="00391F2C" w:rsidRDefault="00D40207" w:rsidP="006200F8">
            <w:pPr>
              <w:rPr>
                <w:rFonts w:ascii="Times New Roman" w:hAnsi="Times New Roman" w:cs="Times New Roman"/>
              </w:rPr>
            </w:pPr>
            <w:r w:rsidRPr="00391F2C">
              <w:rPr>
                <w:rFonts w:ascii="Times New Roman" w:hAnsi="Times New Roman" w:cs="Times New Roman"/>
              </w:rPr>
              <w:lastRenderedPageBreak/>
              <w:t>D</w:t>
            </w:r>
            <w:r w:rsidR="00DD3D41" w:rsidRPr="00391F2C">
              <w:rPr>
                <w:rFonts w:ascii="Times New Roman" w:hAnsi="Times New Roman" w:cs="Times New Roman"/>
              </w:rPr>
              <w:t>escription</w:t>
            </w:r>
          </w:p>
        </w:tc>
        <w:tc>
          <w:tcPr>
            <w:tcW w:w="2049" w:type="dxa"/>
          </w:tcPr>
          <w:p w:rsidR="00DD3D41" w:rsidRPr="00391F2C" w:rsidRDefault="00391F2C" w:rsidP="006200F8">
            <w:pPr>
              <w:rPr>
                <w:rFonts w:ascii="Times New Roman" w:hAnsi="Times New Roman" w:cs="Times New Roman"/>
              </w:rPr>
            </w:pPr>
            <w:r w:rsidRPr="00391F2C">
              <w:rPr>
                <w:rFonts w:ascii="Times New Roman" w:hAnsi="Times New Roman" w:cs="Times New Roman"/>
              </w:rPr>
              <w:t>T</w:t>
            </w:r>
            <w:r w:rsidR="00DD3D41" w:rsidRPr="00391F2C">
              <w:rPr>
                <w:rFonts w:ascii="Times New Roman" w:hAnsi="Times New Roman" w:cs="Times New Roman"/>
              </w:rPr>
              <w:t>ext</w:t>
            </w:r>
          </w:p>
        </w:tc>
        <w:tc>
          <w:tcPr>
            <w:tcW w:w="2050" w:type="dxa"/>
          </w:tcPr>
          <w:p w:rsidR="00DD3D41" w:rsidRPr="00391F2C" w:rsidRDefault="00DD3D41" w:rsidP="006200F8">
            <w:pPr>
              <w:rPr>
                <w:rFonts w:ascii="Times New Roman" w:hAnsi="Times New Roman" w:cs="Times New Roman"/>
              </w:rPr>
            </w:pP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NOTNULL</w:t>
            </w:r>
          </w:p>
        </w:tc>
      </w:tr>
      <w:tr w:rsidR="00DD3D41" w:rsidRPr="00391F2C" w:rsidTr="006200F8">
        <w:tc>
          <w:tcPr>
            <w:tcW w:w="2049"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Created_by</w:t>
            </w:r>
          </w:p>
        </w:tc>
        <w:tc>
          <w:tcPr>
            <w:tcW w:w="2049" w:type="dxa"/>
          </w:tcPr>
          <w:p w:rsidR="00DD3D41" w:rsidRPr="00391F2C" w:rsidRDefault="00391F2C" w:rsidP="006200F8">
            <w:pPr>
              <w:rPr>
                <w:rFonts w:ascii="Times New Roman" w:hAnsi="Times New Roman" w:cs="Times New Roman"/>
              </w:rPr>
            </w:pPr>
            <w:r w:rsidRPr="00391F2C">
              <w:rPr>
                <w:rFonts w:ascii="Times New Roman" w:hAnsi="Times New Roman" w:cs="Times New Roman"/>
              </w:rPr>
              <w:t>I</w:t>
            </w:r>
            <w:r w:rsidR="00DD3D41" w:rsidRPr="00391F2C">
              <w:rPr>
                <w:rFonts w:ascii="Times New Roman" w:hAnsi="Times New Roman" w:cs="Times New Roman"/>
              </w:rPr>
              <w:t>nt</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11</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 NULL</w:t>
            </w:r>
          </w:p>
        </w:tc>
      </w:tr>
      <w:tr w:rsidR="00DD3D41" w:rsidRPr="00391F2C" w:rsidTr="006200F8">
        <w:tc>
          <w:tcPr>
            <w:tcW w:w="2049"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date_created</w:t>
            </w:r>
          </w:p>
        </w:tc>
        <w:tc>
          <w:tcPr>
            <w:tcW w:w="2049" w:type="dxa"/>
          </w:tcPr>
          <w:p w:rsidR="00DD3D41" w:rsidRPr="00391F2C" w:rsidRDefault="009C5166" w:rsidP="006200F8">
            <w:pPr>
              <w:rPr>
                <w:rFonts w:ascii="Times New Roman" w:hAnsi="Times New Roman" w:cs="Times New Roman"/>
              </w:rPr>
            </w:pPr>
            <w:r w:rsidRPr="00391F2C">
              <w:rPr>
                <w:rFonts w:ascii="Times New Roman" w:hAnsi="Times New Roman" w:cs="Times New Roman"/>
              </w:rPr>
              <w:t>D</w:t>
            </w:r>
            <w:r w:rsidR="00DD3D41" w:rsidRPr="00391F2C">
              <w:rPr>
                <w:rFonts w:ascii="Times New Roman" w:hAnsi="Times New Roman" w:cs="Times New Roman"/>
              </w:rPr>
              <w:t>atetime</w:t>
            </w:r>
          </w:p>
        </w:tc>
        <w:tc>
          <w:tcPr>
            <w:tcW w:w="2050" w:type="dxa"/>
          </w:tcPr>
          <w:p w:rsidR="00DD3D41" w:rsidRPr="00391F2C" w:rsidRDefault="00DD3D41" w:rsidP="006200F8">
            <w:pPr>
              <w:rPr>
                <w:rFonts w:ascii="Times New Roman" w:hAnsi="Times New Roman" w:cs="Times New Roman"/>
              </w:rPr>
            </w:pP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 NULL</w:t>
            </w:r>
          </w:p>
        </w:tc>
      </w:tr>
      <w:tr w:rsidR="00DD3D41" w:rsidRPr="00391F2C" w:rsidTr="006200F8">
        <w:tc>
          <w:tcPr>
            <w:tcW w:w="2049" w:type="dxa"/>
          </w:tcPr>
          <w:p w:rsidR="00DD3D41" w:rsidRPr="00391F2C" w:rsidRDefault="00D40207" w:rsidP="006200F8">
            <w:pPr>
              <w:rPr>
                <w:rFonts w:ascii="Times New Roman" w:hAnsi="Times New Roman" w:cs="Times New Roman"/>
              </w:rPr>
            </w:pPr>
            <w:r w:rsidRPr="00391F2C">
              <w:rPr>
                <w:rFonts w:ascii="Times New Roman" w:hAnsi="Times New Roman" w:cs="Times New Roman"/>
              </w:rPr>
              <w:t>D</w:t>
            </w:r>
            <w:r w:rsidR="00DD3D41" w:rsidRPr="00391F2C">
              <w:rPr>
                <w:rFonts w:ascii="Times New Roman" w:hAnsi="Times New Roman" w:cs="Times New Roman"/>
              </w:rPr>
              <w:t>eleted</w:t>
            </w:r>
          </w:p>
        </w:tc>
        <w:tc>
          <w:tcPr>
            <w:tcW w:w="2049" w:type="dxa"/>
          </w:tcPr>
          <w:p w:rsidR="00DD3D41" w:rsidRPr="00391F2C" w:rsidRDefault="009C5166" w:rsidP="006200F8">
            <w:pPr>
              <w:rPr>
                <w:rFonts w:ascii="Times New Roman" w:hAnsi="Times New Roman" w:cs="Times New Roman"/>
              </w:rPr>
            </w:pPr>
            <w:r w:rsidRPr="00391F2C">
              <w:rPr>
                <w:rFonts w:ascii="Times New Roman" w:hAnsi="Times New Roman" w:cs="Times New Roman"/>
              </w:rPr>
              <w:t>T</w:t>
            </w:r>
            <w:r w:rsidR="00DD3D41" w:rsidRPr="00391F2C">
              <w:rPr>
                <w:rFonts w:ascii="Times New Roman" w:hAnsi="Times New Roman" w:cs="Times New Roman"/>
              </w:rPr>
              <w:t>inyint</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1</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 NULL</w:t>
            </w:r>
          </w:p>
        </w:tc>
      </w:tr>
    </w:tbl>
    <w:p w:rsidR="00AC39B4" w:rsidRDefault="00AC39B4" w:rsidP="00DD3D41">
      <w:pPr>
        <w:spacing w:line="240" w:lineRule="auto"/>
        <w:rPr>
          <w:rFonts w:ascii="Times New Roman" w:hAnsi="Times New Roman" w:cs="Times New Roman"/>
          <w:b/>
        </w:rPr>
      </w:pPr>
    </w:p>
    <w:p w:rsidR="008326DD" w:rsidRDefault="008326DD" w:rsidP="00DD3D41">
      <w:pPr>
        <w:spacing w:line="240" w:lineRule="auto"/>
        <w:rPr>
          <w:rFonts w:ascii="Times New Roman" w:hAnsi="Times New Roman" w:cs="Times New Roman"/>
          <w:b/>
        </w:rPr>
      </w:pPr>
    </w:p>
    <w:p w:rsidR="00AC39B4" w:rsidRDefault="00AC39B4" w:rsidP="00AC39B4">
      <w:pPr>
        <w:pStyle w:val="ListParagraph"/>
        <w:numPr>
          <w:ilvl w:val="0"/>
          <w:numId w:val="27"/>
        </w:numPr>
        <w:spacing w:line="240" w:lineRule="auto"/>
        <w:rPr>
          <w:rFonts w:ascii="Times New Roman" w:hAnsi="Times New Roman" w:cs="Times New Roman"/>
          <w:b/>
        </w:rPr>
      </w:pPr>
      <w:r>
        <w:rPr>
          <w:rFonts w:ascii="Times New Roman" w:hAnsi="Times New Roman" w:cs="Times New Roman"/>
          <w:b/>
        </w:rPr>
        <w:t>Role Perm</w:t>
      </w:r>
      <w:r w:rsidR="002C5614">
        <w:rPr>
          <w:rFonts w:ascii="Times New Roman" w:hAnsi="Times New Roman" w:cs="Times New Roman"/>
          <w:b/>
        </w:rPr>
        <w:t xml:space="preserve"> table</w:t>
      </w:r>
    </w:p>
    <w:p w:rsidR="00AC39B4" w:rsidRPr="006D5A94" w:rsidRDefault="00AC39B4" w:rsidP="006D5A94">
      <w:pPr>
        <w:spacing w:line="480" w:lineRule="auto"/>
        <w:rPr>
          <w:rFonts w:ascii="Times New Roman" w:hAnsi="Times New Roman" w:cs="Times New Roman"/>
          <w:sz w:val="24"/>
          <w:szCs w:val="24"/>
        </w:rPr>
      </w:pPr>
      <w:r w:rsidRPr="006D5A94">
        <w:rPr>
          <w:rFonts w:ascii="Times New Roman" w:hAnsi="Times New Roman" w:cs="Times New Roman"/>
          <w:sz w:val="24"/>
          <w:szCs w:val="24"/>
        </w:rPr>
        <w:t>The role-perm table is a table that link a permission to role. It attaches a role to a user and the grant certain permissions to the user. Table 3.7 shows the attributes of the table</w:t>
      </w:r>
    </w:p>
    <w:p w:rsidR="00DD3D41" w:rsidRPr="00DC0CAB" w:rsidRDefault="00DC0CAB" w:rsidP="00DC0CAB">
      <w:pPr>
        <w:pStyle w:val="Caption"/>
        <w:rPr>
          <w:rFonts w:ascii="Times New Roman" w:hAnsi="Times New Roman" w:cs="Times New Roman"/>
          <w:color w:val="auto"/>
          <w:sz w:val="24"/>
          <w:szCs w:val="24"/>
        </w:rPr>
      </w:pPr>
      <w:bookmarkStart w:id="81" w:name="_Toc523212980"/>
      <w:r w:rsidRPr="00DC0CAB">
        <w:rPr>
          <w:rFonts w:ascii="Times New Roman" w:hAnsi="Times New Roman" w:cs="Times New Roman"/>
          <w:color w:val="auto"/>
          <w:sz w:val="24"/>
          <w:szCs w:val="24"/>
        </w:rPr>
        <w:t xml:space="preserve">Table 3. </w:t>
      </w:r>
      <w:r w:rsidRPr="00DC0CAB">
        <w:rPr>
          <w:rFonts w:ascii="Times New Roman" w:hAnsi="Times New Roman" w:cs="Times New Roman"/>
          <w:color w:val="auto"/>
          <w:sz w:val="24"/>
          <w:szCs w:val="24"/>
        </w:rPr>
        <w:fldChar w:fldCharType="begin"/>
      </w:r>
      <w:r w:rsidRPr="00DC0CAB">
        <w:rPr>
          <w:rFonts w:ascii="Times New Roman" w:hAnsi="Times New Roman" w:cs="Times New Roman"/>
          <w:color w:val="auto"/>
          <w:sz w:val="24"/>
          <w:szCs w:val="24"/>
        </w:rPr>
        <w:instrText xml:space="preserve"> SEQ Table_3. \* ARABIC </w:instrText>
      </w:r>
      <w:r w:rsidRPr="00DC0CA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7</w:t>
      </w:r>
      <w:r w:rsidRPr="00DC0CAB">
        <w:rPr>
          <w:rFonts w:ascii="Times New Roman" w:hAnsi="Times New Roman" w:cs="Times New Roman"/>
          <w:color w:val="auto"/>
          <w:sz w:val="24"/>
          <w:szCs w:val="24"/>
        </w:rPr>
        <w:fldChar w:fldCharType="end"/>
      </w:r>
      <w:r w:rsidRPr="00DC0CAB">
        <w:rPr>
          <w:rFonts w:ascii="Times New Roman" w:hAnsi="Times New Roman" w:cs="Times New Roman"/>
          <w:color w:val="auto"/>
          <w:sz w:val="24"/>
          <w:szCs w:val="24"/>
        </w:rPr>
        <w:t>:</w:t>
      </w:r>
      <w:r w:rsidR="00391F2C" w:rsidRPr="00DC0CAB">
        <w:rPr>
          <w:rFonts w:ascii="Times New Roman" w:hAnsi="Times New Roman" w:cs="Times New Roman"/>
          <w:color w:val="auto"/>
          <w:sz w:val="24"/>
          <w:szCs w:val="24"/>
        </w:rPr>
        <w:t xml:space="preserve"> </w:t>
      </w:r>
      <w:r w:rsidR="00DD3D41" w:rsidRPr="00DC0CAB">
        <w:rPr>
          <w:rFonts w:ascii="Times New Roman" w:hAnsi="Times New Roman" w:cs="Times New Roman"/>
          <w:color w:val="auto"/>
          <w:sz w:val="24"/>
          <w:szCs w:val="24"/>
        </w:rPr>
        <w:t>Role_perm</w:t>
      </w:r>
      <w:bookmarkEnd w:id="81"/>
    </w:p>
    <w:tbl>
      <w:tblPr>
        <w:tblStyle w:val="TableGrid"/>
        <w:tblW w:w="0" w:type="auto"/>
        <w:tblLook w:val="04A0" w:firstRow="1" w:lastRow="0" w:firstColumn="1" w:lastColumn="0" w:noHBand="0" w:noVBand="1"/>
      </w:tblPr>
      <w:tblGrid>
        <w:gridCol w:w="2049"/>
        <w:gridCol w:w="2049"/>
        <w:gridCol w:w="2050"/>
        <w:gridCol w:w="2050"/>
      </w:tblGrid>
      <w:tr w:rsidR="00DD3D41" w:rsidRPr="00391F2C" w:rsidTr="006200F8">
        <w:tc>
          <w:tcPr>
            <w:tcW w:w="2049"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Name</w:t>
            </w:r>
          </w:p>
        </w:tc>
        <w:tc>
          <w:tcPr>
            <w:tcW w:w="2049"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Datatype</w:t>
            </w:r>
          </w:p>
        </w:tc>
        <w:tc>
          <w:tcPr>
            <w:tcW w:w="2050"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Length</w:t>
            </w:r>
          </w:p>
        </w:tc>
        <w:tc>
          <w:tcPr>
            <w:tcW w:w="2050"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Constraints</w:t>
            </w:r>
          </w:p>
        </w:tc>
      </w:tr>
      <w:tr w:rsidR="00DD3D41" w:rsidRPr="00391F2C" w:rsidTr="006200F8">
        <w:tc>
          <w:tcPr>
            <w:tcW w:w="2049"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Id</w:t>
            </w:r>
          </w:p>
        </w:tc>
        <w:tc>
          <w:tcPr>
            <w:tcW w:w="2049"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Int</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11</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Auto_increment, NOT NULL</w:t>
            </w:r>
          </w:p>
        </w:tc>
      </w:tr>
      <w:tr w:rsidR="00DD3D41" w:rsidRPr="00391F2C" w:rsidTr="006200F8">
        <w:tc>
          <w:tcPr>
            <w:tcW w:w="2049"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role_id</w:t>
            </w:r>
          </w:p>
        </w:tc>
        <w:tc>
          <w:tcPr>
            <w:tcW w:w="2049" w:type="dxa"/>
          </w:tcPr>
          <w:p w:rsidR="00DD3D41" w:rsidRPr="00391F2C" w:rsidRDefault="0082586B" w:rsidP="006200F8">
            <w:pPr>
              <w:rPr>
                <w:rFonts w:ascii="Times New Roman" w:hAnsi="Times New Roman" w:cs="Times New Roman"/>
              </w:rPr>
            </w:pPr>
            <w:r w:rsidRPr="00391F2C">
              <w:rPr>
                <w:rFonts w:ascii="Times New Roman" w:hAnsi="Times New Roman" w:cs="Times New Roman"/>
              </w:rPr>
              <w:t>I</w:t>
            </w:r>
            <w:r w:rsidR="00DD3D41" w:rsidRPr="00391F2C">
              <w:rPr>
                <w:rFonts w:ascii="Times New Roman" w:hAnsi="Times New Roman" w:cs="Times New Roman"/>
              </w:rPr>
              <w:t>nt</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11</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 NULL</w:t>
            </w:r>
          </w:p>
        </w:tc>
      </w:tr>
      <w:tr w:rsidR="00DD3D41" w:rsidRPr="00391F2C" w:rsidTr="006200F8">
        <w:tc>
          <w:tcPr>
            <w:tcW w:w="2049"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perm_id</w:t>
            </w:r>
          </w:p>
        </w:tc>
        <w:tc>
          <w:tcPr>
            <w:tcW w:w="2049" w:type="dxa"/>
          </w:tcPr>
          <w:p w:rsidR="00DD3D41" w:rsidRPr="00391F2C" w:rsidRDefault="0082586B" w:rsidP="006200F8">
            <w:pPr>
              <w:rPr>
                <w:rFonts w:ascii="Times New Roman" w:hAnsi="Times New Roman" w:cs="Times New Roman"/>
              </w:rPr>
            </w:pPr>
            <w:r w:rsidRPr="00391F2C">
              <w:rPr>
                <w:rFonts w:ascii="Times New Roman" w:hAnsi="Times New Roman" w:cs="Times New Roman"/>
              </w:rPr>
              <w:t>I</w:t>
            </w:r>
            <w:r w:rsidR="00DD3D41" w:rsidRPr="00391F2C">
              <w:rPr>
                <w:rFonts w:ascii="Times New Roman" w:hAnsi="Times New Roman" w:cs="Times New Roman"/>
              </w:rPr>
              <w:t>nt</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11</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 NULL</w:t>
            </w:r>
          </w:p>
        </w:tc>
      </w:tr>
    </w:tbl>
    <w:p w:rsidR="00AC39B4" w:rsidRDefault="00AC39B4" w:rsidP="00DD3D41">
      <w:pPr>
        <w:spacing w:line="240" w:lineRule="auto"/>
        <w:rPr>
          <w:rFonts w:ascii="Times New Roman" w:hAnsi="Times New Roman" w:cs="Times New Roman"/>
        </w:rPr>
      </w:pPr>
    </w:p>
    <w:p w:rsidR="00B47BC7" w:rsidRDefault="00AC39B4" w:rsidP="00AC39B4">
      <w:pPr>
        <w:pStyle w:val="ListParagraph"/>
        <w:numPr>
          <w:ilvl w:val="0"/>
          <w:numId w:val="27"/>
        </w:numPr>
        <w:spacing w:line="240" w:lineRule="auto"/>
        <w:rPr>
          <w:rFonts w:ascii="Times New Roman" w:hAnsi="Times New Roman" w:cs="Times New Roman"/>
          <w:b/>
        </w:rPr>
      </w:pPr>
      <w:r w:rsidRPr="00AC39B4">
        <w:rPr>
          <w:rFonts w:ascii="Times New Roman" w:hAnsi="Times New Roman" w:cs="Times New Roman"/>
          <w:b/>
        </w:rPr>
        <w:t>Subordinate table</w:t>
      </w:r>
    </w:p>
    <w:p w:rsidR="00AC39B4" w:rsidRPr="00AC39B4" w:rsidRDefault="00AC39B4" w:rsidP="00AC39B4">
      <w:pPr>
        <w:spacing w:line="480" w:lineRule="auto"/>
        <w:rPr>
          <w:rFonts w:ascii="Times New Roman" w:hAnsi="Times New Roman" w:cs="Times New Roman"/>
          <w:sz w:val="24"/>
          <w:szCs w:val="24"/>
        </w:rPr>
      </w:pPr>
      <w:r w:rsidRPr="00AC39B4">
        <w:rPr>
          <w:rFonts w:ascii="Times New Roman" w:hAnsi="Times New Roman" w:cs="Times New Roman"/>
          <w:sz w:val="24"/>
          <w:szCs w:val="24"/>
        </w:rPr>
        <w:t>The subordinate table show the list of all the subordinates and their supervisors. It has four attri</w:t>
      </w:r>
      <w:r w:rsidR="00740FC7">
        <w:rPr>
          <w:rFonts w:ascii="Times New Roman" w:hAnsi="Times New Roman" w:cs="Times New Roman"/>
          <w:sz w:val="24"/>
          <w:szCs w:val="24"/>
        </w:rPr>
        <w:t>butes as shown in T</w:t>
      </w:r>
      <w:r w:rsidRPr="00AC39B4">
        <w:rPr>
          <w:rFonts w:ascii="Times New Roman" w:hAnsi="Times New Roman" w:cs="Times New Roman"/>
          <w:sz w:val="24"/>
          <w:szCs w:val="24"/>
        </w:rPr>
        <w:t>able 3.8.</w:t>
      </w:r>
    </w:p>
    <w:p w:rsidR="00DD3D41" w:rsidRPr="00DC0CAB" w:rsidRDefault="00DC0CAB" w:rsidP="00DC0CAB">
      <w:pPr>
        <w:pStyle w:val="Caption"/>
        <w:rPr>
          <w:rFonts w:ascii="Times New Roman" w:hAnsi="Times New Roman" w:cs="Times New Roman"/>
          <w:color w:val="auto"/>
          <w:sz w:val="24"/>
          <w:szCs w:val="24"/>
        </w:rPr>
      </w:pPr>
      <w:bookmarkStart w:id="82" w:name="_Toc523212981"/>
      <w:r w:rsidRPr="00DC0CAB">
        <w:rPr>
          <w:rFonts w:ascii="Times New Roman" w:hAnsi="Times New Roman" w:cs="Times New Roman"/>
          <w:color w:val="auto"/>
          <w:sz w:val="24"/>
          <w:szCs w:val="24"/>
        </w:rPr>
        <w:t xml:space="preserve">Table 3. </w:t>
      </w:r>
      <w:r w:rsidRPr="00DC0CAB">
        <w:rPr>
          <w:rFonts w:ascii="Times New Roman" w:hAnsi="Times New Roman" w:cs="Times New Roman"/>
          <w:color w:val="auto"/>
          <w:sz w:val="24"/>
          <w:szCs w:val="24"/>
        </w:rPr>
        <w:fldChar w:fldCharType="begin"/>
      </w:r>
      <w:r w:rsidRPr="00DC0CAB">
        <w:rPr>
          <w:rFonts w:ascii="Times New Roman" w:hAnsi="Times New Roman" w:cs="Times New Roman"/>
          <w:color w:val="auto"/>
          <w:sz w:val="24"/>
          <w:szCs w:val="24"/>
        </w:rPr>
        <w:instrText xml:space="preserve"> SEQ Table_3. \* ARABIC </w:instrText>
      </w:r>
      <w:r w:rsidRPr="00DC0CA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DC0CAB">
        <w:rPr>
          <w:rFonts w:ascii="Times New Roman" w:hAnsi="Times New Roman" w:cs="Times New Roman"/>
          <w:color w:val="auto"/>
          <w:sz w:val="24"/>
          <w:szCs w:val="24"/>
        </w:rPr>
        <w:fldChar w:fldCharType="end"/>
      </w:r>
      <w:r w:rsidRPr="00DC0CAB">
        <w:rPr>
          <w:rFonts w:ascii="Times New Roman" w:hAnsi="Times New Roman" w:cs="Times New Roman"/>
          <w:color w:val="auto"/>
          <w:sz w:val="24"/>
          <w:szCs w:val="24"/>
        </w:rPr>
        <w:t>:</w:t>
      </w:r>
      <w:r w:rsidR="00391F2C" w:rsidRPr="00DC0CAB">
        <w:rPr>
          <w:rFonts w:ascii="Times New Roman" w:hAnsi="Times New Roman" w:cs="Times New Roman"/>
          <w:color w:val="auto"/>
          <w:sz w:val="24"/>
          <w:szCs w:val="24"/>
        </w:rPr>
        <w:t xml:space="preserve"> </w:t>
      </w:r>
      <w:r w:rsidR="00DD3D41" w:rsidRPr="00DC0CAB">
        <w:rPr>
          <w:rFonts w:ascii="Times New Roman" w:hAnsi="Times New Roman" w:cs="Times New Roman"/>
          <w:color w:val="auto"/>
          <w:sz w:val="24"/>
          <w:szCs w:val="24"/>
        </w:rPr>
        <w:t>Subordinate</w:t>
      </w:r>
      <w:bookmarkEnd w:id="82"/>
    </w:p>
    <w:tbl>
      <w:tblPr>
        <w:tblStyle w:val="TableGrid"/>
        <w:tblW w:w="0" w:type="auto"/>
        <w:tblLook w:val="04A0" w:firstRow="1" w:lastRow="0" w:firstColumn="1" w:lastColumn="0" w:noHBand="0" w:noVBand="1"/>
      </w:tblPr>
      <w:tblGrid>
        <w:gridCol w:w="2049"/>
        <w:gridCol w:w="2049"/>
        <w:gridCol w:w="2050"/>
        <w:gridCol w:w="2050"/>
      </w:tblGrid>
      <w:tr w:rsidR="00DD3D41" w:rsidRPr="00391F2C" w:rsidTr="006200F8">
        <w:tc>
          <w:tcPr>
            <w:tcW w:w="2049"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Name</w:t>
            </w:r>
          </w:p>
        </w:tc>
        <w:tc>
          <w:tcPr>
            <w:tcW w:w="2049"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Datatype</w:t>
            </w:r>
          </w:p>
        </w:tc>
        <w:tc>
          <w:tcPr>
            <w:tcW w:w="2050"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Length</w:t>
            </w:r>
          </w:p>
        </w:tc>
        <w:tc>
          <w:tcPr>
            <w:tcW w:w="2050"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Constraints</w:t>
            </w:r>
          </w:p>
        </w:tc>
      </w:tr>
      <w:tr w:rsidR="00DD3D41" w:rsidRPr="00391F2C" w:rsidTr="006200F8">
        <w:tc>
          <w:tcPr>
            <w:tcW w:w="2049" w:type="dxa"/>
          </w:tcPr>
          <w:p w:rsidR="00DD3D41" w:rsidRPr="00391F2C" w:rsidRDefault="000C4FF8" w:rsidP="006200F8">
            <w:pPr>
              <w:rPr>
                <w:rFonts w:ascii="Times New Roman" w:hAnsi="Times New Roman" w:cs="Times New Roman"/>
              </w:rPr>
            </w:pPr>
            <w:r w:rsidRPr="00391F2C">
              <w:rPr>
                <w:rFonts w:ascii="Times New Roman" w:hAnsi="Times New Roman" w:cs="Times New Roman"/>
              </w:rPr>
              <w:t>I</w:t>
            </w:r>
            <w:r w:rsidR="00DD3D41" w:rsidRPr="00391F2C">
              <w:rPr>
                <w:rFonts w:ascii="Times New Roman" w:hAnsi="Times New Roman" w:cs="Times New Roman"/>
              </w:rPr>
              <w:t>d</w:t>
            </w:r>
          </w:p>
        </w:tc>
        <w:tc>
          <w:tcPr>
            <w:tcW w:w="2049"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Int</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11</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Auto_increment, NOT NULL</w:t>
            </w:r>
          </w:p>
        </w:tc>
      </w:tr>
      <w:tr w:rsidR="00DD3D41" w:rsidRPr="00391F2C" w:rsidTr="006200F8">
        <w:tc>
          <w:tcPr>
            <w:tcW w:w="2049"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subordinate_id</w:t>
            </w:r>
          </w:p>
        </w:tc>
        <w:tc>
          <w:tcPr>
            <w:tcW w:w="2049" w:type="dxa"/>
          </w:tcPr>
          <w:p w:rsidR="00DD3D41" w:rsidRPr="00391F2C" w:rsidRDefault="00AC39B4" w:rsidP="006200F8">
            <w:pPr>
              <w:rPr>
                <w:rFonts w:ascii="Times New Roman" w:hAnsi="Times New Roman" w:cs="Times New Roman"/>
              </w:rPr>
            </w:pPr>
            <w:r w:rsidRPr="00391F2C">
              <w:rPr>
                <w:rFonts w:ascii="Times New Roman" w:hAnsi="Times New Roman" w:cs="Times New Roman"/>
              </w:rPr>
              <w:t>I</w:t>
            </w:r>
            <w:r w:rsidR="00DD3D41" w:rsidRPr="00391F2C">
              <w:rPr>
                <w:rFonts w:ascii="Times New Roman" w:hAnsi="Times New Roman" w:cs="Times New Roman"/>
              </w:rPr>
              <w:t>nt</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11</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 NULL</w:t>
            </w:r>
          </w:p>
        </w:tc>
      </w:tr>
      <w:tr w:rsidR="00DD3D41" w:rsidRPr="00391F2C" w:rsidTr="006200F8">
        <w:tc>
          <w:tcPr>
            <w:tcW w:w="2049"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supervisor_id</w:t>
            </w:r>
          </w:p>
        </w:tc>
        <w:tc>
          <w:tcPr>
            <w:tcW w:w="2049" w:type="dxa"/>
          </w:tcPr>
          <w:p w:rsidR="00DD3D41" w:rsidRPr="00391F2C" w:rsidRDefault="00AC39B4" w:rsidP="006200F8">
            <w:pPr>
              <w:rPr>
                <w:rFonts w:ascii="Times New Roman" w:hAnsi="Times New Roman" w:cs="Times New Roman"/>
              </w:rPr>
            </w:pPr>
            <w:r w:rsidRPr="00391F2C">
              <w:rPr>
                <w:rFonts w:ascii="Times New Roman" w:hAnsi="Times New Roman" w:cs="Times New Roman"/>
              </w:rPr>
              <w:t>I</w:t>
            </w:r>
            <w:r w:rsidR="00DD3D41" w:rsidRPr="00391F2C">
              <w:rPr>
                <w:rFonts w:ascii="Times New Roman" w:hAnsi="Times New Roman" w:cs="Times New Roman"/>
              </w:rPr>
              <w:t>nt</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11</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NOTNULL</w:t>
            </w:r>
          </w:p>
        </w:tc>
      </w:tr>
      <w:tr w:rsidR="00DD3D41" w:rsidRPr="00391F2C" w:rsidTr="006200F8">
        <w:tc>
          <w:tcPr>
            <w:tcW w:w="2049"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date_assign</w:t>
            </w:r>
          </w:p>
        </w:tc>
        <w:tc>
          <w:tcPr>
            <w:tcW w:w="2049" w:type="dxa"/>
          </w:tcPr>
          <w:p w:rsidR="00DD3D41" w:rsidRPr="00391F2C" w:rsidRDefault="00AC39B4" w:rsidP="006200F8">
            <w:pPr>
              <w:rPr>
                <w:rFonts w:ascii="Times New Roman" w:hAnsi="Times New Roman" w:cs="Times New Roman"/>
              </w:rPr>
            </w:pPr>
            <w:r w:rsidRPr="00391F2C">
              <w:rPr>
                <w:rFonts w:ascii="Times New Roman" w:hAnsi="Times New Roman" w:cs="Times New Roman"/>
              </w:rPr>
              <w:t>D</w:t>
            </w:r>
            <w:r w:rsidR="00DD3D41" w:rsidRPr="00391F2C">
              <w:rPr>
                <w:rFonts w:ascii="Times New Roman" w:hAnsi="Times New Roman" w:cs="Times New Roman"/>
              </w:rPr>
              <w:t>atetime</w:t>
            </w:r>
          </w:p>
        </w:tc>
        <w:tc>
          <w:tcPr>
            <w:tcW w:w="2050" w:type="dxa"/>
          </w:tcPr>
          <w:p w:rsidR="00DD3D41" w:rsidRPr="00391F2C" w:rsidRDefault="00DD3D41" w:rsidP="006200F8">
            <w:pPr>
              <w:rPr>
                <w:rFonts w:ascii="Times New Roman" w:hAnsi="Times New Roman" w:cs="Times New Roman"/>
              </w:rPr>
            </w:pP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 NULL</w:t>
            </w:r>
          </w:p>
        </w:tc>
      </w:tr>
    </w:tbl>
    <w:p w:rsidR="00DD3D41" w:rsidRDefault="00DD3D41" w:rsidP="00DD3D41">
      <w:pPr>
        <w:spacing w:line="240" w:lineRule="auto"/>
        <w:rPr>
          <w:rFonts w:ascii="Times New Roman" w:hAnsi="Times New Roman" w:cs="Times New Roman"/>
          <w:b/>
        </w:rPr>
      </w:pPr>
    </w:p>
    <w:p w:rsidR="00AC39B4" w:rsidRDefault="00AC39B4" w:rsidP="00AC39B4">
      <w:pPr>
        <w:pStyle w:val="ListParagraph"/>
        <w:numPr>
          <w:ilvl w:val="0"/>
          <w:numId w:val="27"/>
        </w:numPr>
        <w:spacing w:line="240" w:lineRule="auto"/>
        <w:rPr>
          <w:rFonts w:ascii="Times New Roman" w:hAnsi="Times New Roman" w:cs="Times New Roman"/>
          <w:b/>
        </w:rPr>
      </w:pPr>
      <w:r>
        <w:rPr>
          <w:rFonts w:ascii="Times New Roman" w:hAnsi="Times New Roman" w:cs="Times New Roman"/>
          <w:b/>
        </w:rPr>
        <w:t>Task table</w:t>
      </w:r>
    </w:p>
    <w:p w:rsidR="00AC39B4" w:rsidRPr="00C01036" w:rsidRDefault="00AC39B4" w:rsidP="00C01036">
      <w:pPr>
        <w:spacing w:line="480" w:lineRule="auto"/>
        <w:rPr>
          <w:rFonts w:ascii="Times New Roman" w:hAnsi="Times New Roman" w:cs="Times New Roman"/>
          <w:sz w:val="24"/>
          <w:szCs w:val="24"/>
        </w:rPr>
      </w:pPr>
      <w:r w:rsidRPr="00C01036">
        <w:rPr>
          <w:rFonts w:ascii="Times New Roman" w:hAnsi="Times New Roman" w:cs="Times New Roman"/>
          <w:sz w:val="24"/>
          <w:szCs w:val="24"/>
        </w:rPr>
        <w:t>This table contains all the tasks assigned to each of the employee,</w:t>
      </w:r>
      <w:r w:rsidR="00010BEB">
        <w:rPr>
          <w:rFonts w:ascii="Times New Roman" w:hAnsi="Times New Roman" w:cs="Times New Roman"/>
          <w:sz w:val="24"/>
          <w:szCs w:val="24"/>
        </w:rPr>
        <w:t xml:space="preserve"> date assigned,</w:t>
      </w:r>
      <w:r w:rsidR="00740FC7">
        <w:rPr>
          <w:rFonts w:ascii="Times New Roman" w:hAnsi="Times New Roman" w:cs="Times New Roman"/>
          <w:sz w:val="24"/>
          <w:szCs w:val="24"/>
        </w:rPr>
        <w:t xml:space="preserve"> </w:t>
      </w:r>
      <w:r w:rsidR="00C01036" w:rsidRPr="00C01036">
        <w:rPr>
          <w:rFonts w:ascii="Times New Roman" w:hAnsi="Times New Roman" w:cs="Times New Roman"/>
          <w:sz w:val="24"/>
          <w:szCs w:val="24"/>
        </w:rPr>
        <w:t>due</w:t>
      </w:r>
      <w:r w:rsidR="00010BEB">
        <w:rPr>
          <w:rFonts w:ascii="Times New Roman" w:hAnsi="Times New Roman" w:cs="Times New Roman"/>
          <w:sz w:val="24"/>
          <w:szCs w:val="24"/>
        </w:rPr>
        <w:t xml:space="preserve"> date</w:t>
      </w:r>
      <w:r w:rsidR="00740FC7">
        <w:rPr>
          <w:rFonts w:ascii="Times New Roman" w:hAnsi="Times New Roman" w:cs="Times New Roman"/>
          <w:sz w:val="24"/>
          <w:szCs w:val="24"/>
        </w:rPr>
        <w:t xml:space="preserve">, </w:t>
      </w:r>
      <w:r w:rsidR="00C01036" w:rsidRPr="00C01036">
        <w:rPr>
          <w:rFonts w:ascii="Times New Roman" w:hAnsi="Times New Roman" w:cs="Times New Roman"/>
          <w:sz w:val="24"/>
          <w:szCs w:val="24"/>
        </w:rPr>
        <w:t>priority</w:t>
      </w:r>
      <w:r w:rsidR="00010BEB">
        <w:rPr>
          <w:rFonts w:ascii="Times New Roman" w:hAnsi="Times New Roman" w:cs="Times New Roman"/>
          <w:sz w:val="24"/>
          <w:szCs w:val="24"/>
        </w:rPr>
        <w:t xml:space="preserve"> of the task</w:t>
      </w:r>
      <w:r w:rsidR="00C01036" w:rsidRPr="00C01036">
        <w:rPr>
          <w:rFonts w:ascii="Times New Roman" w:hAnsi="Times New Roman" w:cs="Times New Roman"/>
          <w:sz w:val="24"/>
          <w:szCs w:val="24"/>
        </w:rPr>
        <w:t>, date it was created and the status</w:t>
      </w:r>
      <w:r w:rsidR="00740FC7">
        <w:rPr>
          <w:rFonts w:ascii="Times New Roman" w:hAnsi="Times New Roman" w:cs="Times New Roman"/>
          <w:sz w:val="24"/>
          <w:szCs w:val="24"/>
        </w:rPr>
        <w:t xml:space="preserve"> as shown in T</w:t>
      </w:r>
      <w:r w:rsidR="00B66396">
        <w:rPr>
          <w:rFonts w:ascii="Times New Roman" w:hAnsi="Times New Roman" w:cs="Times New Roman"/>
          <w:sz w:val="24"/>
          <w:szCs w:val="24"/>
        </w:rPr>
        <w:t>able 3.9</w:t>
      </w:r>
      <w:r w:rsidR="00C01036">
        <w:rPr>
          <w:rFonts w:ascii="Times New Roman" w:hAnsi="Times New Roman" w:cs="Times New Roman"/>
          <w:sz w:val="24"/>
          <w:szCs w:val="24"/>
        </w:rPr>
        <w:t>.</w:t>
      </w:r>
    </w:p>
    <w:p w:rsidR="00DC0CAB" w:rsidRDefault="00DC0CAB">
      <w:pPr>
        <w:rPr>
          <w:rFonts w:ascii="Times New Roman" w:eastAsiaTheme="majorEastAsia" w:hAnsi="Times New Roman" w:cs="Times New Roman"/>
          <w:i/>
          <w:iCs/>
          <w:color w:val="000000" w:themeColor="text1"/>
        </w:rPr>
      </w:pPr>
      <w:r>
        <w:rPr>
          <w:rFonts w:ascii="Times New Roman" w:hAnsi="Times New Roman" w:cs="Times New Roman"/>
          <w:color w:val="000000" w:themeColor="text1"/>
        </w:rPr>
        <w:br w:type="page"/>
      </w:r>
    </w:p>
    <w:p w:rsidR="00DD3D41" w:rsidRPr="00DC0CAB" w:rsidRDefault="00DC0CAB" w:rsidP="00DC0CAB">
      <w:pPr>
        <w:pStyle w:val="Caption"/>
        <w:rPr>
          <w:rFonts w:ascii="Times New Roman" w:hAnsi="Times New Roman" w:cs="Times New Roman"/>
          <w:color w:val="auto"/>
          <w:sz w:val="24"/>
          <w:szCs w:val="24"/>
        </w:rPr>
      </w:pPr>
      <w:bookmarkStart w:id="83" w:name="_Toc523212982"/>
      <w:r w:rsidRPr="00DC0CAB">
        <w:rPr>
          <w:rFonts w:ascii="Times New Roman" w:hAnsi="Times New Roman" w:cs="Times New Roman"/>
          <w:color w:val="auto"/>
          <w:sz w:val="24"/>
          <w:szCs w:val="24"/>
        </w:rPr>
        <w:lastRenderedPageBreak/>
        <w:t xml:space="preserve">Table 3. </w:t>
      </w:r>
      <w:r w:rsidRPr="00DC0CAB">
        <w:rPr>
          <w:rFonts w:ascii="Times New Roman" w:hAnsi="Times New Roman" w:cs="Times New Roman"/>
          <w:color w:val="auto"/>
          <w:sz w:val="24"/>
          <w:szCs w:val="24"/>
        </w:rPr>
        <w:fldChar w:fldCharType="begin"/>
      </w:r>
      <w:r w:rsidRPr="00DC0CAB">
        <w:rPr>
          <w:rFonts w:ascii="Times New Roman" w:hAnsi="Times New Roman" w:cs="Times New Roman"/>
          <w:color w:val="auto"/>
          <w:sz w:val="24"/>
          <w:szCs w:val="24"/>
        </w:rPr>
        <w:instrText xml:space="preserve"> SEQ Table_3. \* ARABIC </w:instrText>
      </w:r>
      <w:r w:rsidRPr="00DC0CA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DC0CAB">
        <w:rPr>
          <w:rFonts w:ascii="Times New Roman" w:hAnsi="Times New Roman" w:cs="Times New Roman"/>
          <w:color w:val="auto"/>
          <w:sz w:val="24"/>
          <w:szCs w:val="24"/>
        </w:rPr>
        <w:fldChar w:fldCharType="end"/>
      </w:r>
      <w:r w:rsidRPr="00DC0CAB">
        <w:rPr>
          <w:rFonts w:ascii="Times New Roman" w:hAnsi="Times New Roman" w:cs="Times New Roman"/>
          <w:color w:val="auto"/>
          <w:sz w:val="24"/>
          <w:szCs w:val="24"/>
        </w:rPr>
        <w:t>:</w:t>
      </w:r>
      <w:r w:rsidR="00391F2C" w:rsidRPr="00DC0CAB">
        <w:rPr>
          <w:rFonts w:ascii="Times New Roman" w:hAnsi="Times New Roman" w:cs="Times New Roman"/>
          <w:color w:val="auto"/>
          <w:sz w:val="24"/>
          <w:szCs w:val="24"/>
        </w:rPr>
        <w:t xml:space="preserve"> </w:t>
      </w:r>
      <w:r w:rsidR="00DD3D41" w:rsidRPr="00DC0CAB">
        <w:rPr>
          <w:rFonts w:ascii="Times New Roman" w:hAnsi="Times New Roman" w:cs="Times New Roman"/>
          <w:color w:val="auto"/>
          <w:sz w:val="24"/>
          <w:szCs w:val="24"/>
        </w:rPr>
        <w:t>Tasks</w:t>
      </w:r>
      <w:bookmarkEnd w:id="83"/>
    </w:p>
    <w:tbl>
      <w:tblPr>
        <w:tblStyle w:val="TableGrid"/>
        <w:tblW w:w="0" w:type="auto"/>
        <w:tblLook w:val="04A0" w:firstRow="1" w:lastRow="0" w:firstColumn="1" w:lastColumn="0" w:noHBand="0" w:noVBand="1"/>
      </w:tblPr>
      <w:tblGrid>
        <w:gridCol w:w="2049"/>
        <w:gridCol w:w="2049"/>
        <w:gridCol w:w="2050"/>
        <w:gridCol w:w="2050"/>
      </w:tblGrid>
      <w:tr w:rsidR="00DD3D41" w:rsidRPr="00391F2C" w:rsidTr="006200F8">
        <w:tc>
          <w:tcPr>
            <w:tcW w:w="2049"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Name</w:t>
            </w:r>
          </w:p>
        </w:tc>
        <w:tc>
          <w:tcPr>
            <w:tcW w:w="2049"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Datatype</w:t>
            </w:r>
          </w:p>
        </w:tc>
        <w:tc>
          <w:tcPr>
            <w:tcW w:w="2050"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Length</w:t>
            </w:r>
          </w:p>
        </w:tc>
        <w:tc>
          <w:tcPr>
            <w:tcW w:w="2050" w:type="dxa"/>
          </w:tcPr>
          <w:p w:rsidR="00DD3D41" w:rsidRPr="00391F2C" w:rsidRDefault="00DD3D41" w:rsidP="006200F8">
            <w:pPr>
              <w:rPr>
                <w:rFonts w:ascii="Times New Roman" w:hAnsi="Times New Roman" w:cs="Times New Roman"/>
                <w:b/>
              </w:rPr>
            </w:pPr>
            <w:r w:rsidRPr="00391F2C">
              <w:rPr>
                <w:rFonts w:ascii="Times New Roman" w:hAnsi="Times New Roman" w:cs="Times New Roman"/>
                <w:b/>
              </w:rPr>
              <w:t>Constraints</w:t>
            </w:r>
          </w:p>
        </w:tc>
      </w:tr>
      <w:tr w:rsidR="00DD3D41" w:rsidRPr="00391F2C" w:rsidTr="006200F8">
        <w:tc>
          <w:tcPr>
            <w:tcW w:w="2049" w:type="dxa"/>
          </w:tcPr>
          <w:p w:rsidR="00DD3D41" w:rsidRPr="00391F2C" w:rsidRDefault="000C4FF8" w:rsidP="006200F8">
            <w:pPr>
              <w:rPr>
                <w:rFonts w:ascii="Times New Roman" w:hAnsi="Times New Roman" w:cs="Times New Roman"/>
              </w:rPr>
            </w:pPr>
            <w:r w:rsidRPr="00391F2C">
              <w:rPr>
                <w:rFonts w:ascii="Times New Roman" w:hAnsi="Times New Roman" w:cs="Times New Roman"/>
              </w:rPr>
              <w:t>I</w:t>
            </w:r>
            <w:r w:rsidR="00DD3D41" w:rsidRPr="00391F2C">
              <w:rPr>
                <w:rFonts w:ascii="Times New Roman" w:hAnsi="Times New Roman" w:cs="Times New Roman"/>
              </w:rPr>
              <w:t>d</w:t>
            </w:r>
          </w:p>
        </w:tc>
        <w:tc>
          <w:tcPr>
            <w:tcW w:w="2049"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Int</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11</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Auto_increment, NOT NULL</w:t>
            </w:r>
          </w:p>
        </w:tc>
      </w:tr>
      <w:tr w:rsidR="00DD3D41" w:rsidRPr="00391F2C" w:rsidTr="006200F8">
        <w:tc>
          <w:tcPr>
            <w:tcW w:w="2049" w:type="dxa"/>
          </w:tcPr>
          <w:p w:rsidR="00DD3D41" w:rsidRPr="00391F2C" w:rsidRDefault="000C4FF8" w:rsidP="006200F8">
            <w:pPr>
              <w:rPr>
                <w:rFonts w:ascii="Times New Roman" w:hAnsi="Times New Roman" w:cs="Times New Roman"/>
              </w:rPr>
            </w:pPr>
            <w:r w:rsidRPr="00391F2C">
              <w:rPr>
                <w:rFonts w:ascii="Times New Roman" w:hAnsi="Times New Roman" w:cs="Times New Roman"/>
              </w:rPr>
              <w:t>A</w:t>
            </w:r>
            <w:r w:rsidR="00DD3D41" w:rsidRPr="00391F2C">
              <w:rPr>
                <w:rFonts w:ascii="Times New Roman" w:hAnsi="Times New Roman" w:cs="Times New Roman"/>
              </w:rPr>
              <w:t>uthor</w:t>
            </w:r>
          </w:p>
        </w:tc>
        <w:tc>
          <w:tcPr>
            <w:tcW w:w="2049" w:type="dxa"/>
          </w:tcPr>
          <w:p w:rsidR="00DD3D41" w:rsidRPr="00391F2C" w:rsidRDefault="00AC39B4" w:rsidP="006200F8">
            <w:pPr>
              <w:rPr>
                <w:rFonts w:ascii="Times New Roman" w:hAnsi="Times New Roman" w:cs="Times New Roman"/>
              </w:rPr>
            </w:pPr>
            <w:r w:rsidRPr="00391F2C">
              <w:rPr>
                <w:rFonts w:ascii="Times New Roman" w:hAnsi="Times New Roman" w:cs="Times New Roman"/>
              </w:rPr>
              <w:t>I</w:t>
            </w:r>
            <w:r w:rsidR="00DD3D41" w:rsidRPr="00391F2C">
              <w:rPr>
                <w:rFonts w:ascii="Times New Roman" w:hAnsi="Times New Roman" w:cs="Times New Roman"/>
              </w:rPr>
              <w:t>nt</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11</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 NULL</w:t>
            </w:r>
          </w:p>
        </w:tc>
      </w:tr>
      <w:tr w:rsidR="00DD3D41" w:rsidRPr="00391F2C" w:rsidTr="006200F8">
        <w:tc>
          <w:tcPr>
            <w:tcW w:w="2049" w:type="dxa"/>
          </w:tcPr>
          <w:p w:rsidR="00DD3D41" w:rsidRPr="00391F2C" w:rsidRDefault="000C4FF8" w:rsidP="006200F8">
            <w:pPr>
              <w:rPr>
                <w:rFonts w:ascii="Times New Roman" w:hAnsi="Times New Roman" w:cs="Times New Roman"/>
              </w:rPr>
            </w:pPr>
            <w:r w:rsidRPr="00391F2C">
              <w:rPr>
                <w:rFonts w:ascii="Times New Roman" w:hAnsi="Times New Roman" w:cs="Times New Roman"/>
              </w:rPr>
              <w:t>T</w:t>
            </w:r>
            <w:r w:rsidR="00DD3D41" w:rsidRPr="00391F2C">
              <w:rPr>
                <w:rFonts w:ascii="Times New Roman" w:hAnsi="Times New Roman" w:cs="Times New Roman"/>
              </w:rPr>
              <w:t>itle</w:t>
            </w:r>
          </w:p>
        </w:tc>
        <w:tc>
          <w:tcPr>
            <w:tcW w:w="2049" w:type="dxa"/>
          </w:tcPr>
          <w:p w:rsidR="00DD3D41" w:rsidRPr="00391F2C" w:rsidRDefault="00AC39B4" w:rsidP="006200F8">
            <w:pPr>
              <w:rPr>
                <w:rFonts w:ascii="Times New Roman" w:hAnsi="Times New Roman" w:cs="Times New Roman"/>
              </w:rPr>
            </w:pPr>
            <w:r w:rsidRPr="00391F2C">
              <w:rPr>
                <w:rFonts w:ascii="Times New Roman" w:hAnsi="Times New Roman" w:cs="Times New Roman"/>
              </w:rPr>
              <w:t>V</w:t>
            </w:r>
            <w:r w:rsidR="00DD3D41" w:rsidRPr="00391F2C">
              <w:rPr>
                <w:rFonts w:ascii="Times New Roman" w:hAnsi="Times New Roman" w:cs="Times New Roman"/>
              </w:rPr>
              <w:t>archar</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150</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NOTNULL</w:t>
            </w:r>
          </w:p>
        </w:tc>
      </w:tr>
      <w:tr w:rsidR="00DD3D41" w:rsidRPr="00391F2C" w:rsidTr="006200F8">
        <w:tc>
          <w:tcPr>
            <w:tcW w:w="2049" w:type="dxa"/>
          </w:tcPr>
          <w:p w:rsidR="00DD3D41" w:rsidRPr="00391F2C" w:rsidRDefault="000C4FF8" w:rsidP="006200F8">
            <w:pPr>
              <w:rPr>
                <w:rFonts w:ascii="Times New Roman" w:hAnsi="Times New Roman" w:cs="Times New Roman"/>
              </w:rPr>
            </w:pPr>
            <w:r w:rsidRPr="00391F2C">
              <w:rPr>
                <w:rFonts w:ascii="Times New Roman" w:hAnsi="Times New Roman" w:cs="Times New Roman"/>
              </w:rPr>
              <w:t>D</w:t>
            </w:r>
            <w:r w:rsidR="00DD3D41" w:rsidRPr="00391F2C">
              <w:rPr>
                <w:rFonts w:ascii="Times New Roman" w:hAnsi="Times New Roman" w:cs="Times New Roman"/>
              </w:rPr>
              <w:t>escription</w:t>
            </w:r>
          </w:p>
        </w:tc>
        <w:tc>
          <w:tcPr>
            <w:tcW w:w="2049" w:type="dxa"/>
          </w:tcPr>
          <w:p w:rsidR="00DD3D41" w:rsidRPr="00391F2C" w:rsidRDefault="00AC39B4" w:rsidP="006200F8">
            <w:pPr>
              <w:rPr>
                <w:rFonts w:ascii="Times New Roman" w:hAnsi="Times New Roman" w:cs="Times New Roman"/>
              </w:rPr>
            </w:pPr>
            <w:r w:rsidRPr="00391F2C">
              <w:rPr>
                <w:rFonts w:ascii="Times New Roman" w:hAnsi="Times New Roman" w:cs="Times New Roman"/>
              </w:rPr>
              <w:t>T</w:t>
            </w:r>
            <w:r w:rsidR="00DD3D41" w:rsidRPr="00391F2C">
              <w:rPr>
                <w:rFonts w:ascii="Times New Roman" w:hAnsi="Times New Roman" w:cs="Times New Roman"/>
              </w:rPr>
              <w:t>ext</w:t>
            </w:r>
          </w:p>
        </w:tc>
        <w:tc>
          <w:tcPr>
            <w:tcW w:w="2050" w:type="dxa"/>
          </w:tcPr>
          <w:p w:rsidR="00DD3D41" w:rsidRPr="00391F2C" w:rsidRDefault="00DD3D41" w:rsidP="006200F8">
            <w:pPr>
              <w:rPr>
                <w:rFonts w:ascii="Times New Roman" w:hAnsi="Times New Roman" w:cs="Times New Roman"/>
              </w:rPr>
            </w:pP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 NULL</w:t>
            </w:r>
          </w:p>
        </w:tc>
      </w:tr>
      <w:tr w:rsidR="00DD3D41" w:rsidRPr="00391F2C" w:rsidTr="006200F8">
        <w:tc>
          <w:tcPr>
            <w:tcW w:w="2049"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start_date</w:t>
            </w:r>
          </w:p>
        </w:tc>
        <w:tc>
          <w:tcPr>
            <w:tcW w:w="2049" w:type="dxa"/>
          </w:tcPr>
          <w:p w:rsidR="00DD3D41" w:rsidRPr="00391F2C" w:rsidRDefault="00AC39B4" w:rsidP="006200F8">
            <w:pPr>
              <w:rPr>
                <w:rFonts w:ascii="Times New Roman" w:hAnsi="Times New Roman" w:cs="Times New Roman"/>
              </w:rPr>
            </w:pPr>
            <w:r w:rsidRPr="00391F2C">
              <w:rPr>
                <w:rFonts w:ascii="Times New Roman" w:hAnsi="Times New Roman" w:cs="Times New Roman"/>
              </w:rPr>
              <w:t>D</w:t>
            </w:r>
            <w:r w:rsidR="00DD3D41" w:rsidRPr="00391F2C">
              <w:rPr>
                <w:rFonts w:ascii="Times New Roman" w:hAnsi="Times New Roman" w:cs="Times New Roman"/>
              </w:rPr>
              <w:t>ate</w:t>
            </w:r>
          </w:p>
        </w:tc>
        <w:tc>
          <w:tcPr>
            <w:tcW w:w="2050" w:type="dxa"/>
          </w:tcPr>
          <w:p w:rsidR="00DD3D41" w:rsidRPr="00391F2C" w:rsidRDefault="00DD3D41" w:rsidP="006200F8">
            <w:pPr>
              <w:rPr>
                <w:rFonts w:ascii="Times New Roman" w:hAnsi="Times New Roman" w:cs="Times New Roman"/>
              </w:rPr>
            </w:pP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 NULL</w:t>
            </w:r>
          </w:p>
        </w:tc>
      </w:tr>
      <w:tr w:rsidR="00DD3D41" w:rsidRPr="00391F2C" w:rsidTr="006200F8">
        <w:tc>
          <w:tcPr>
            <w:tcW w:w="2049"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due_date</w:t>
            </w:r>
          </w:p>
        </w:tc>
        <w:tc>
          <w:tcPr>
            <w:tcW w:w="2049" w:type="dxa"/>
          </w:tcPr>
          <w:p w:rsidR="00DD3D41" w:rsidRPr="00391F2C" w:rsidRDefault="00AC39B4" w:rsidP="006200F8">
            <w:pPr>
              <w:rPr>
                <w:rFonts w:ascii="Times New Roman" w:hAnsi="Times New Roman" w:cs="Times New Roman"/>
              </w:rPr>
            </w:pPr>
            <w:r w:rsidRPr="00391F2C">
              <w:rPr>
                <w:rFonts w:ascii="Times New Roman" w:hAnsi="Times New Roman" w:cs="Times New Roman"/>
              </w:rPr>
              <w:t>D</w:t>
            </w:r>
            <w:r w:rsidR="00DD3D41" w:rsidRPr="00391F2C">
              <w:rPr>
                <w:rFonts w:ascii="Times New Roman" w:hAnsi="Times New Roman" w:cs="Times New Roman"/>
              </w:rPr>
              <w:t>ate</w:t>
            </w:r>
          </w:p>
        </w:tc>
        <w:tc>
          <w:tcPr>
            <w:tcW w:w="2050" w:type="dxa"/>
          </w:tcPr>
          <w:p w:rsidR="00DD3D41" w:rsidRPr="00391F2C" w:rsidRDefault="00DD3D41" w:rsidP="006200F8">
            <w:pPr>
              <w:rPr>
                <w:rFonts w:ascii="Times New Roman" w:hAnsi="Times New Roman" w:cs="Times New Roman"/>
              </w:rPr>
            </w:pP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 NULL</w:t>
            </w:r>
          </w:p>
        </w:tc>
      </w:tr>
      <w:tr w:rsidR="00DD3D41" w:rsidRPr="00391F2C" w:rsidTr="006200F8">
        <w:tc>
          <w:tcPr>
            <w:tcW w:w="2049" w:type="dxa"/>
          </w:tcPr>
          <w:p w:rsidR="00DD3D41" w:rsidRPr="00391F2C" w:rsidRDefault="000C4FF8" w:rsidP="006200F8">
            <w:pPr>
              <w:rPr>
                <w:rFonts w:ascii="Times New Roman" w:hAnsi="Times New Roman" w:cs="Times New Roman"/>
              </w:rPr>
            </w:pPr>
            <w:r w:rsidRPr="00391F2C">
              <w:rPr>
                <w:rFonts w:ascii="Times New Roman" w:hAnsi="Times New Roman" w:cs="Times New Roman"/>
              </w:rPr>
              <w:t>P</w:t>
            </w:r>
            <w:r w:rsidR="00DD3D41" w:rsidRPr="00391F2C">
              <w:rPr>
                <w:rFonts w:ascii="Times New Roman" w:hAnsi="Times New Roman" w:cs="Times New Roman"/>
              </w:rPr>
              <w:t>riority</w:t>
            </w:r>
          </w:p>
        </w:tc>
        <w:tc>
          <w:tcPr>
            <w:tcW w:w="2049" w:type="dxa"/>
          </w:tcPr>
          <w:p w:rsidR="00DD3D41" w:rsidRPr="00391F2C" w:rsidRDefault="00AC39B4" w:rsidP="006200F8">
            <w:pPr>
              <w:rPr>
                <w:rFonts w:ascii="Times New Roman" w:hAnsi="Times New Roman" w:cs="Times New Roman"/>
              </w:rPr>
            </w:pPr>
            <w:r w:rsidRPr="00391F2C">
              <w:rPr>
                <w:rFonts w:ascii="Times New Roman" w:hAnsi="Times New Roman" w:cs="Times New Roman"/>
              </w:rPr>
              <w:t>V</w:t>
            </w:r>
            <w:r w:rsidR="00BD0859" w:rsidRPr="00391F2C">
              <w:rPr>
                <w:rFonts w:ascii="Times New Roman" w:hAnsi="Times New Roman" w:cs="Times New Roman"/>
              </w:rPr>
              <w:t>archar</w:t>
            </w:r>
          </w:p>
        </w:tc>
        <w:tc>
          <w:tcPr>
            <w:tcW w:w="2050" w:type="dxa"/>
          </w:tcPr>
          <w:p w:rsidR="00DD3D41" w:rsidRPr="00391F2C" w:rsidRDefault="00BD0859" w:rsidP="006200F8">
            <w:pPr>
              <w:rPr>
                <w:rFonts w:ascii="Times New Roman" w:hAnsi="Times New Roman" w:cs="Times New Roman"/>
              </w:rPr>
            </w:pPr>
            <w:r w:rsidRPr="00391F2C">
              <w:rPr>
                <w:rFonts w:ascii="Times New Roman" w:hAnsi="Times New Roman" w:cs="Times New Roman"/>
              </w:rPr>
              <w:t>20</w:t>
            </w:r>
          </w:p>
        </w:tc>
        <w:tc>
          <w:tcPr>
            <w:tcW w:w="2050" w:type="dxa"/>
          </w:tcPr>
          <w:p w:rsidR="00DD3D41" w:rsidRPr="00391F2C" w:rsidRDefault="00DD3D41" w:rsidP="006200F8">
            <w:pPr>
              <w:rPr>
                <w:rFonts w:ascii="Times New Roman" w:hAnsi="Times New Roman" w:cs="Times New Roman"/>
              </w:rPr>
            </w:pPr>
            <w:r w:rsidRPr="00391F2C">
              <w:rPr>
                <w:rFonts w:ascii="Times New Roman" w:hAnsi="Times New Roman" w:cs="Times New Roman"/>
              </w:rPr>
              <w:t>NOT NULL</w:t>
            </w:r>
          </w:p>
        </w:tc>
      </w:tr>
      <w:tr w:rsidR="00DD3D41" w:rsidRPr="00391F2C" w:rsidTr="006200F8">
        <w:tc>
          <w:tcPr>
            <w:tcW w:w="2049" w:type="dxa"/>
          </w:tcPr>
          <w:p w:rsidR="00DD3D41" w:rsidRPr="00391F2C" w:rsidRDefault="00BD0859" w:rsidP="006200F8">
            <w:pPr>
              <w:rPr>
                <w:rFonts w:ascii="Times New Roman" w:hAnsi="Times New Roman" w:cs="Times New Roman"/>
              </w:rPr>
            </w:pPr>
            <w:r w:rsidRPr="00391F2C">
              <w:rPr>
                <w:rFonts w:ascii="Times New Roman" w:hAnsi="Times New Roman" w:cs="Times New Roman"/>
              </w:rPr>
              <w:t>date_created</w:t>
            </w:r>
          </w:p>
        </w:tc>
        <w:tc>
          <w:tcPr>
            <w:tcW w:w="2049" w:type="dxa"/>
          </w:tcPr>
          <w:p w:rsidR="00DD3D41" w:rsidRPr="00391F2C" w:rsidRDefault="00AC39B4" w:rsidP="006200F8">
            <w:pPr>
              <w:rPr>
                <w:rFonts w:ascii="Times New Roman" w:hAnsi="Times New Roman" w:cs="Times New Roman"/>
              </w:rPr>
            </w:pPr>
            <w:r w:rsidRPr="00391F2C">
              <w:rPr>
                <w:rFonts w:ascii="Times New Roman" w:hAnsi="Times New Roman" w:cs="Times New Roman"/>
              </w:rPr>
              <w:t>D</w:t>
            </w:r>
            <w:r w:rsidR="00BD0859" w:rsidRPr="00391F2C">
              <w:rPr>
                <w:rFonts w:ascii="Times New Roman" w:hAnsi="Times New Roman" w:cs="Times New Roman"/>
              </w:rPr>
              <w:t>atetime</w:t>
            </w:r>
          </w:p>
        </w:tc>
        <w:tc>
          <w:tcPr>
            <w:tcW w:w="2050" w:type="dxa"/>
          </w:tcPr>
          <w:p w:rsidR="00DD3D41" w:rsidRPr="00391F2C" w:rsidRDefault="00DD3D41" w:rsidP="006200F8">
            <w:pPr>
              <w:rPr>
                <w:rFonts w:ascii="Times New Roman" w:hAnsi="Times New Roman" w:cs="Times New Roman"/>
              </w:rPr>
            </w:pPr>
          </w:p>
        </w:tc>
        <w:tc>
          <w:tcPr>
            <w:tcW w:w="2050" w:type="dxa"/>
          </w:tcPr>
          <w:p w:rsidR="00DD3D41" w:rsidRPr="00391F2C" w:rsidRDefault="00BD0859" w:rsidP="006200F8">
            <w:pPr>
              <w:rPr>
                <w:rFonts w:ascii="Times New Roman" w:hAnsi="Times New Roman" w:cs="Times New Roman"/>
              </w:rPr>
            </w:pPr>
            <w:r w:rsidRPr="00391F2C">
              <w:rPr>
                <w:rFonts w:ascii="Times New Roman" w:hAnsi="Times New Roman" w:cs="Times New Roman"/>
              </w:rPr>
              <w:t>NOT NULL</w:t>
            </w:r>
          </w:p>
        </w:tc>
      </w:tr>
      <w:tr w:rsidR="00BD0859" w:rsidRPr="00391F2C" w:rsidTr="006200F8">
        <w:tc>
          <w:tcPr>
            <w:tcW w:w="2049" w:type="dxa"/>
          </w:tcPr>
          <w:p w:rsidR="00BD0859" w:rsidRPr="00391F2C" w:rsidRDefault="000C4FF8" w:rsidP="006200F8">
            <w:pPr>
              <w:rPr>
                <w:rFonts w:ascii="Times New Roman" w:hAnsi="Times New Roman" w:cs="Times New Roman"/>
              </w:rPr>
            </w:pPr>
            <w:r w:rsidRPr="00391F2C">
              <w:rPr>
                <w:rFonts w:ascii="Times New Roman" w:hAnsi="Times New Roman" w:cs="Times New Roman"/>
              </w:rPr>
              <w:t>S</w:t>
            </w:r>
            <w:r w:rsidR="00BD0859" w:rsidRPr="00391F2C">
              <w:rPr>
                <w:rFonts w:ascii="Times New Roman" w:hAnsi="Times New Roman" w:cs="Times New Roman"/>
              </w:rPr>
              <w:t>tatus</w:t>
            </w:r>
          </w:p>
        </w:tc>
        <w:tc>
          <w:tcPr>
            <w:tcW w:w="2049" w:type="dxa"/>
          </w:tcPr>
          <w:p w:rsidR="00BD0859" w:rsidRPr="00391F2C" w:rsidRDefault="00AC39B4" w:rsidP="006200F8">
            <w:pPr>
              <w:rPr>
                <w:rFonts w:ascii="Times New Roman" w:hAnsi="Times New Roman" w:cs="Times New Roman"/>
              </w:rPr>
            </w:pPr>
            <w:r w:rsidRPr="00391F2C">
              <w:rPr>
                <w:rFonts w:ascii="Times New Roman" w:hAnsi="Times New Roman" w:cs="Times New Roman"/>
              </w:rPr>
              <w:t>T</w:t>
            </w:r>
            <w:r w:rsidR="00BD0859" w:rsidRPr="00391F2C">
              <w:rPr>
                <w:rFonts w:ascii="Times New Roman" w:hAnsi="Times New Roman" w:cs="Times New Roman"/>
              </w:rPr>
              <w:t>inyint</w:t>
            </w:r>
          </w:p>
        </w:tc>
        <w:tc>
          <w:tcPr>
            <w:tcW w:w="2050" w:type="dxa"/>
          </w:tcPr>
          <w:p w:rsidR="00BD0859" w:rsidRPr="00391F2C" w:rsidRDefault="00391F2C" w:rsidP="006200F8">
            <w:pPr>
              <w:rPr>
                <w:rFonts w:ascii="Times New Roman" w:hAnsi="Times New Roman" w:cs="Times New Roman"/>
              </w:rPr>
            </w:pPr>
            <w:r>
              <w:rPr>
                <w:rFonts w:ascii="Times New Roman" w:hAnsi="Times New Roman" w:cs="Times New Roman"/>
              </w:rPr>
              <w:t>1</w:t>
            </w:r>
          </w:p>
        </w:tc>
        <w:tc>
          <w:tcPr>
            <w:tcW w:w="2050"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 NULL</w:t>
            </w:r>
          </w:p>
        </w:tc>
      </w:tr>
    </w:tbl>
    <w:p w:rsidR="00BD0859" w:rsidRDefault="00BD0859" w:rsidP="00BD0859">
      <w:pPr>
        <w:spacing w:line="240" w:lineRule="auto"/>
        <w:rPr>
          <w:rFonts w:ascii="Times New Roman" w:hAnsi="Times New Roman" w:cs="Times New Roman"/>
          <w:b/>
        </w:rPr>
      </w:pPr>
    </w:p>
    <w:p w:rsidR="00C01036" w:rsidRDefault="00C01036" w:rsidP="00C01036">
      <w:pPr>
        <w:pStyle w:val="ListParagraph"/>
        <w:numPr>
          <w:ilvl w:val="0"/>
          <w:numId w:val="27"/>
        </w:numPr>
        <w:spacing w:line="240" w:lineRule="auto"/>
        <w:rPr>
          <w:rFonts w:ascii="Times New Roman" w:hAnsi="Times New Roman" w:cs="Times New Roman"/>
          <w:b/>
        </w:rPr>
      </w:pPr>
      <w:r>
        <w:rPr>
          <w:rFonts w:ascii="Times New Roman" w:hAnsi="Times New Roman" w:cs="Times New Roman"/>
          <w:b/>
        </w:rPr>
        <w:t>Task participant table</w:t>
      </w:r>
    </w:p>
    <w:p w:rsidR="00C01036" w:rsidRPr="00010BEB" w:rsidRDefault="00C01036" w:rsidP="00010BEB">
      <w:pPr>
        <w:spacing w:line="480" w:lineRule="auto"/>
        <w:rPr>
          <w:rFonts w:ascii="Times New Roman" w:hAnsi="Times New Roman" w:cs="Times New Roman"/>
          <w:sz w:val="24"/>
          <w:szCs w:val="24"/>
        </w:rPr>
      </w:pPr>
      <w:r w:rsidRPr="00010BEB">
        <w:rPr>
          <w:rFonts w:ascii="Times New Roman" w:hAnsi="Times New Roman" w:cs="Times New Roman"/>
          <w:sz w:val="24"/>
          <w:szCs w:val="24"/>
        </w:rPr>
        <w:t>The task participant table contains the name of the employee/employees task is assign to, the task id, the task status, the remark, the date the task was updated and the author rating. The attributes of the table are describe</w:t>
      </w:r>
      <w:r w:rsidR="00740FC7">
        <w:rPr>
          <w:rFonts w:ascii="Times New Roman" w:hAnsi="Times New Roman" w:cs="Times New Roman"/>
          <w:sz w:val="24"/>
          <w:szCs w:val="24"/>
        </w:rPr>
        <w:t>d in T</w:t>
      </w:r>
      <w:r w:rsidRPr="00010BEB">
        <w:rPr>
          <w:rFonts w:ascii="Times New Roman" w:hAnsi="Times New Roman" w:cs="Times New Roman"/>
          <w:sz w:val="24"/>
          <w:szCs w:val="24"/>
        </w:rPr>
        <w:t xml:space="preserve">able 3.10 </w:t>
      </w:r>
    </w:p>
    <w:p w:rsidR="00BD0859" w:rsidRPr="00DC0CAB" w:rsidRDefault="00DC0CAB" w:rsidP="00DC0CAB">
      <w:pPr>
        <w:pStyle w:val="Caption"/>
        <w:rPr>
          <w:rFonts w:ascii="Times New Roman" w:hAnsi="Times New Roman" w:cs="Times New Roman"/>
          <w:color w:val="auto"/>
          <w:sz w:val="24"/>
          <w:szCs w:val="24"/>
        </w:rPr>
      </w:pPr>
      <w:bookmarkStart w:id="84" w:name="_Toc523212983"/>
      <w:r w:rsidRPr="00DC0CAB">
        <w:rPr>
          <w:rFonts w:ascii="Times New Roman" w:hAnsi="Times New Roman" w:cs="Times New Roman"/>
          <w:color w:val="auto"/>
          <w:sz w:val="24"/>
          <w:szCs w:val="24"/>
        </w:rPr>
        <w:t xml:space="preserve">Table 3. </w:t>
      </w:r>
      <w:r w:rsidRPr="00DC0CAB">
        <w:rPr>
          <w:rFonts w:ascii="Times New Roman" w:hAnsi="Times New Roman" w:cs="Times New Roman"/>
          <w:color w:val="auto"/>
          <w:sz w:val="24"/>
          <w:szCs w:val="24"/>
        </w:rPr>
        <w:fldChar w:fldCharType="begin"/>
      </w:r>
      <w:r w:rsidRPr="00DC0CAB">
        <w:rPr>
          <w:rFonts w:ascii="Times New Roman" w:hAnsi="Times New Roman" w:cs="Times New Roman"/>
          <w:color w:val="auto"/>
          <w:sz w:val="24"/>
          <w:szCs w:val="24"/>
        </w:rPr>
        <w:instrText xml:space="preserve"> SEQ Table_3. \* ARABIC </w:instrText>
      </w:r>
      <w:r w:rsidRPr="00DC0CA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DC0CAB">
        <w:rPr>
          <w:rFonts w:ascii="Times New Roman" w:hAnsi="Times New Roman" w:cs="Times New Roman"/>
          <w:color w:val="auto"/>
          <w:sz w:val="24"/>
          <w:szCs w:val="24"/>
        </w:rPr>
        <w:fldChar w:fldCharType="end"/>
      </w:r>
      <w:r w:rsidRPr="00DC0CAB">
        <w:rPr>
          <w:rFonts w:ascii="Times New Roman" w:hAnsi="Times New Roman" w:cs="Times New Roman"/>
          <w:color w:val="auto"/>
          <w:sz w:val="24"/>
          <w:szCs w:val="24"/>
        </w:rPr>
        <w:t>:</w:t>
      </w:r>
      <w:r w:rsidR="00391F2C" w:rsidRPr="00DC0CAB">
        <w:rPr>
          <w:rFonts w:ascii="Times New Roman" w:hAnsi="Times New Roman" w:cs="Times New Roman"/>
          <w:color w:val="auto"/>
          <w:sz w:val="24"/>
          <w:szCs w:val="24"/>
        </w:rPr>
        <w:t xml:space="preserve"> </w:t>
      </w:r>
      <w:r w:rsidR="00BD0859" w:rsidRPr="00DC0CAB">
        <w:rPr>
          <w:rFonts w:ascii="Times New Roman" w:hAnsi="Times New Roman" w:cs="Times New Roman"/>
          <w:color w:val="auto"/>
          <w:sz w:val="24"/>
          <w:szCs w:val="24"/>
        </w:rPr>
        <w:t>Task_participant</w:t>
      </w:r>
      <w:r w:rsidR="00C01036" w:rsidRPr="00DC0CAB">
        <w:rPr>
          <w:rFonts w:ascii="Times New Roman" w:hAnsi="Times New Roman" w:cs="Times New Roman"/>
          <w:color w:val="auto"/>
          <w:sz w:val="24"/>
          <w:szCs w:val="24"/>
        </w:rPr>
        <w:t>s</w:t>
      </w:r>
      <w:bookmarkEnd w:id="84"/>
    </w:p>
    <w:tbl>
      <w:tblPr>
        <w:tblStyle w:val="TableGrid"/>
        <w:tblW w:w="0" w:type="auto"/>
        <w:tblLook w:val="04A0" w:firstRow="1" w:lastRow="0" w:firstColumn="1" w:lastColumn="0" w:noHBand="0" w:noVBand="1"/>
      </w:tblPr>
      <w:tblGrid>
        <w:gridCol w:w="2049"/>
        <w:gridCol w:w="2049"/>
        <w:gridCol w:w="2050"/>
        <w:gridCol w:w="2050"/>
      </w:tblGrid>
      <w:tr w:rsidR="00BD0859" w:rsidRPr="00391F2C" w:rsidTr="006200F8">
        <w:tc>
          <w:tcPr>
            <w:tcW w:w="2049" w:type="dxa"/>
          </w:tcPr>
          <w:p w:rsidR="00BD0859" w:rsidRPr="00391F2C" w:rsidRDefault="00BD0859" w:rsidP="006200F8">
            <w:pPr>
              <w:rPr>
                <w:rFonts w:ascii="Times New Roman" w:hAnsi="Times New Roman" w:cs="Times New Roman"/>
                <w:b/>
              </w:rPr>
            </w:pPr>
            <w:r w:rsidRPr="00391F2C">
              <w:rPr>
                <w:rFonts w:ascii="Times New Roman" w:hAnsi="Times New Roman" w:cs="Times New Roman"/>
                <w:b/>
              </w:rPr>
              <w:t>Name</w:t>
            </w:r>
          </w:p>
        </w:tc>
        <w:tc>
          <w:tcPr>
            <w:tcW w:w="2049" w:type="dxa"/>
          </w:tcPr>
          <w:p w:rsidR="00BD0859" w:rsidRPr="00391F2C" w:rsidRDefault="00BD0859" w:rsidP="006200F8">
            <w:pPr>
              <w:rPr>
                <w:rFonts w:ascii="Times New Roman" w:hAnsi="Times New Roman" w:cs="Times New Roman"/>
                <w:b/>
              </w:rPr>
            </w:pPr>
            <w:r w:rsidRPr="00391F2C">
              <w:rPr>
                <w:rFonts w:ascii="Times New Roman" w:hAnsi="Times New Roman" w:cs="Times New Roman"/>
                <w:b/>
              </w:rPr>
              <w:t>Datatype</w:t>
            </w:r>
          </w:p>
        </w:tc>
        <w:tc>
          <w:tcPr>
            <w:tcW w:w="2050" w:type="dxa"/>
          </w:tcPr>
          <w:p w:rsidR="00BD0859" w:rsidRPr="00391F2C" w:rsidRDefault="00BD0859" w:rsidP="006200F8">
            <w:pPr>
              <w:rPr>
                <w:rFonts w:ascii="Times New Roman" w:hAnsi="Times New Roman" w:cs="Times New Roman"/>
                <w:b/>
              </w:rPr>
            </w:pPr>
            <w:r w:rsidRPr="00391F2C">
              <w:rPr>
                <w:rFonts w:ascii="Times New Roman" w:hAnsi="Times New Roman" w:cs="Times New Roman"/>
                <w:b/>
              </w:rPr>
              <w:t>Length</w:t>
            </w:r>
          </w:p>
        </w:tc>
        <w:tc>
          <w:tcPr>
            <w:tcW w:w="2050" w:type="dxa"/>
          </w:tcPr>
          <w:p w:rsidR="00BD0859" w:rsidRPr="00391F2C" w:rsidRDefault="00BD0859" w:rsidP="006200F8">
            <w:pPr>
              <w:rPr>
                <w:rFonts w:ascii="Times New Roman" w:hAnsi="Times New Roman" w:cs="Times New Roman"/>
                <w:b/>
              </w:rPr>
            </w:pPr>
            <w:r w:rsidRPr="00391F2C">
              <w:rPr>
                <w:rFonts w:ascii="Times New Roman" w:hAnsi="Times New Roman" w:cs="Times New Roman"/>
                <w:b/>
              </w:rPr>
              <w:t>Constraints</w:t>
            </w:r>
          </w:p>
        </w:tc>
      </w:tr>
      <w:tr w:rsidR="00BD0859" w:rsidRPr="00391F2C" w:rsidTr="006200F8">
        <w:tc>
          <w:tcPr>
            <w:tcW w:w="2049" w:type="dxa"/>
          </w:tcPr>
          <w:p w:rsidR="00BD0859" w:rsidRPr="00391F2C" w:rsidRDefault="00D40207" w:rsidP="006200F8">
            <w:pPr>
              <w:rPr>
                <w:rFonts w:ascii="Times New Roman" w:hAnsi="Times New Roman" w:cs="Times New Roman"/>
              </w:rPr>
            </w:pPr>
            <w:r w:rsidRPr="00391F2C">
              <w:rPr>
                <w:rFonts w:ascii="Times New Roman" w:hAnsi="Times New Roman" w:cs="Times New Roman"/>
              </w:rPr>
              <w:t>I</w:t>
            </w:r>
            <w:r w:rsidR="00BD0859" w:rsidRPr="00391F2C">
              <w:rPr>
                <w:rFonts w:ascii="Times New Roman" w:hAnsi="Times New Roman" w:cs="Times New Roman"/>
              </w:rPr>
              <w:t>d</w:t>
            </w:r>
          </w:p>
        </w:tc>
        <w:tc>
          <w:tcPr>
            <w:tcW w:w="2049"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Int</w:t>
            </w:r>
          </w:p>
        </w:tc>
        <w:tc>
          <w:tcPr>
            <w:tcW w:w="2050"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11</w:t>
            </w:r>
          </w:p>
        </w:tc>
        <w:tc>
          <w:tcPr>
            <w:tcW w:w="2050"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Auto_increment, NOT NULL</w:t>
            </w:r>
          </w:p>
        </w:tc>
      </w:tr>
      <w:tr w:rsidR="00BD0859" w:rsidRPr="00391F2C" w:rsidTr="006200F8">
        <w:tc>
          <w:tcPr>
            <w:tcW w:w="2049"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task_id</w:t>
            </w:r>
          </w:p>
        </w:tc>
        <w:tc>
          <w:tcPr>
            <w:tcW w:w="2049" w:type="dxa"/>
          </w:tcPr>
          <w:p w:rsidR="00BD0859" w:rsidRPr="00391F2C" w:rsidRDefault="00010BEB" w:rsidP="006200F8">
            <w:pPr>
              <w:rPr>
                <w:rFonts w:ascii="Times New Roman" w:hAnsi="Times New Roman" w:cs="Times New Roman"/>
              </w:rPr>
            </w:pPr>
            <w:r w:rsidRPr="00391F2C">
              <w:rPr>
                <w:rFonts w:ascii="Times New Roman" w:hAnsi="Times New Roman" w:cs="Times New Roman"/>
              </w:rPr>
              <w:t>I</w:t>
            </w:r>
            <w:r w:rsidR="00BD0859" w:rsidRPr="00391F2C">
              <w:rPr>
                <w:rFonts w:ascii="Times New Roman" w:hAnsi="Times New Roman" w:cs="Times New Roman"/>
              </w:rPr>
              <w:t>nt</w:t>
            </w:r>
          </w:p>
        </w:tc>
        <w:tc>
          <w:tcPr>
            <w:tcW w:w="2050"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11</w:t>
            </w:r>
          </w:p>
        </w:tc>
        <w:tc>
          <w:tcPr>
            <w:tcW w:w="2050"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 NULL</w:t>
            </w:r>
          </w:p>
        </w:tc>
      </w:tr>
      <w:tr w:rsidR="00BD0859" w:rsidRPr="00391F2C" w:rsidTr="006200F8">
        <w:tc>
          <w:tcPr>
            <w:tcW w:w="2049"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participant_id</w:t>
            </w:r>
          </w:p>
        </w:tc>
        <w:tc>
          <w:tcPr>
            <w:tcW w:w="2049" w:type="dxa"/>
          </w:tcPr>
          <w:p w:rsidR="00BD0859" w:rsidRPr="00391F2C" w:rsidRDefault="00010BEB" w:rsidP="006200F8">
            <w:pPr>
              <w:rPr>
                <w:rFonts w:ascii="Times New Roman" w:hAnsi="Times New Roman" w:cs="Times New Roman"/>
              </w:rPr>
            </w:pPr>
            <w:r w:rsidRPr="00391F2C">
              <w:rPr>
                <w:rFonts w:ascii="Times New Roman" w:hAnsi="Times New Roman" w:cs="Times New Roman"/>
              </w:rPr>
              <w:t>I</w:t>
            </w:r>
            <w:r w:rsidR="00BD0859" w:rsidRPr="00391F2C">
              <w:rPr>
                <w:rFonts w:ascii="Times New Roman" w:hAnsi="Times New Roman" w:cs="Times New Roman"/>
              </w:rPr>
              <w:t>nt</w:t>
            </w:r>
          </w:p>
        </w:tc>
        <w:tc>
          <w:tcPr>
            <w:tcW w:w="2050"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11</w:t>
            </w:r>
          </w:p>
        </w:tc>
        <w:tc>
          <w:tcPr>
            <w:tcW w:w="2050"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NOTNULL</w:t>
            </w:r>
          </w:p>
        </w:tc>
      </w:tr>
      <w:tr w:rsidR="00BD0859" w:rsidRPr="00391F2C" w:rsidTr="006200F8">
        <w:tc>
          <w:tcPr>
            <w:tcW w:w="2049"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Status</w:t>
            </w:r>
          </w:p>
        </w:tc>
        <w:tc>
          <w:tcPr>
            <w:tcW w:w="2049" w:type="dxa"/>
          </w:tcPr>
          <w:p w:rsidR="00BD0859" w:rsidRPr="00391F2C" w:rsidRDefault="00010BEB" w:rsidP="006200F8">
            <w:pPr>
              <w:rPr>
                <w:rFonts w:ascii="Times New Roman" w:hAnsi="Times New Roman" w:cs="Times New Roman"/>
              </w:rPr>
            </w:pPr>
            <w:r w:rsidRPr="00391F2C">
              <w:rPr>
                <w:rFonts w:ascii="Times New Roman" w:hAnsi="Times New Roman" w:cs="Times New Roman"/>
              </w:rPr>
              <w:t>T</w:t>
            </w:r>
            <w:r w:rsidR="00BD0859" w:rsidRPr="00391F2C">
              <w:rPr>
                <w:rFonts w:ascii="Times New Roman" w:hAnsi="Times New Roman" w:cs="Times New Roman"/>
              </w:rPr>
              <w:t>inyint</w:t>
            </w:r>
          </w:p>
        </w:tc>
        <w:tc>
          <w:tcPr>
            <w:tcW w:w="2050" w:type="dxa"/>
          </w:tcPr>
          <w:p w:rsidR="00BD0859" w:rsidRPr="00391F2C" w:rsidRDefault="00391F2C" w:rsidP="006200F8">
            <w:pPr>
              <w:rPr>
                <w:rFonts w:ascii="Times New Roman" w:hAnsi="Times New Roman" w:cs="Times New Roman"/>
              </w:rPr>
            </w:pPr>
            <w:r>
              <w:rPr>
                <w:rFonts w:ascii="Times New Roman" w:hAnsi="Times New Roman" w:cs="Times New Roman"/>
              </w:rPr>
              <w:t>1</w:t>
            </w:r>
          </w:p>
        </w:tc>
        <w:tc>
          <w:tcPr>
            <w:tcW w:w="2050"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 NULL</w:t>
            </w:r>
          </w:p>
        </w:tc>
      </w:tr>
      <w:tr w:rsidR="00BD0859" w:rsidRPr="00391F2C" w:rsidTr="006200F8">
        <w:tc>
          <w:tcPr>
            <w:tcW w:w="2049" w:type="dxa"/>
          </w:tcPr>
          <w:p w:rsidR="00BD0859" w:rsidRPr="00391F2C" w:rsidRDefault="00D40207" w:rsidP="006200F8">
            <w:pPr>
              <w:rPr>
                <w:rFonts w:ascii="Times New Roman" w:hAnsi="Times New Roman" w:cs="Times New Roman"/>
              </w:rPr>
            </w:pPr>
            <w:r w:rsidRPr="00391F2C">
              <w:rPr>
                <w:rFonts w:ascii="Times New Roman" w:hAnsi="Times New Roman" w:cs="Times New Roman"/>
              </w:rPr>
              <w:t>R</w:t>
            </w:r>
            <w:r w:rsidR="00BD0859" w:rsidRPr="00391F2C">
              <w:rPr>
                <w:rFonts w:ascii="Times New Roman" w:hAnsi="Times New Roman" w:cs="Times New Roman"/>
              </w:rPr>
              <w:t>emarks</w:t>
            </w:r>
          </w:p>
        </w:tc>
        <w:tc>
          <w:tcPr>
            <w:tcW w:w="2049" w:type="dxa"/>
          </w:tcPr>
          <w:p w:rsidR="00BD0859" w:rsidRPr="00391F2C" w:rsidRDefault="00010BEB" w:rsidP="006200F8">
            <w:pPr>
              <w:rPr>
                <w:rFonts w:ascii="Times New Roman" w:hAnsi="Times New Roman" w:cs="Times New Roman"/>
              </w:rPr>
            </w:pPr>
            <w:r w:rsidRPr="00391F2C">
              <w:rPr>
                <w:rFonts w:ascii="Times New Roman" w:hAnsi="Times New Roman" w:cs="Times New Roman"/>
              </w:rPr>
              <w:t>T</w:t>
            </w:r>
            <w:r w:rsidR="00BD0859" w:rsidRPr="00391F2C">
              <w:rPr>
                <w:rFonts w:ascii="Times New Roman" w:hAnsi="Times New Roman" w:cs="Times New Roman"/>
              </w:rPr>
              <w:t>ext</w:t>
            </w:r>
          </w:p>
        </w:tc>
        <w:tc>
          <w:tcPr>
            <w:tcW w:w="2050" w:type="dxa"/>
          </w:tcPr>
          <w:p w:rsidR="00BD0859" w:rsidRPr="00391F2C" w:rsidRDefault="00BD0859" w:rsidP="006200F8">
            <w:pPr>
              <w:rPr>
                <w:rFonts w:ascii="Times New Roman" w:hAnsi="Times New Roman" w:cs="Times New Roman"/>
              </w:rPr>
            </w:pPr>
          </w:p>
        </w:tc>
        <w:tc>
          <w:tcPr>
            <w:tcW w:w="2050"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 NULL</w:t>
            </w:r>
          </w:p>
        </w:tc>
      </w:tr>
      <w:tr w:rsidR="00BD0859" w:rsidRPr="00391F2C" w:rsidTr="006200F8">
        <w:tc>
          <w:tcPr>
            <w:tcW w:w="2049"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date_updated</w:t>
            </w:r>
          </w:p>
        </w:tc>
        <w:tc>
          <w:tcPr>
            <w:tcW w:w="2049" w:type="dxa"/>
          </w:tcPr>
          <w:p w:rsidR="00BD0859" w:rsidRPr="00391F2C" w:rsidRDefault="00010BEB" w:rsidP="006200F8">
            <w:pPr>
              <w:rPr>
                <w:rFonts w:ascii="Times New Roman" w:hAnsi="Times New Roman" w:cs="Times New Roman"/>
              </w:rPr>
            </w:pPr>
            <w:r w:rsidRPr="00391F2C">
              <w:rPr>
                <w:rFonts w:ascii="Times New Roman" w:hAnsi="Times New Roman" w:cs="Times New Roman"/>
              </w:rPr>
              <w:t>D</w:t>
            </w:r>
            <w:r w:rsidR="00BD0859" w:rsidRPr="00391F2C">
              <w:rPr>
                <w:rFonts w:ascii="Times New Roman" w:hAnsi="Times New Roman" w:cs="Times New Roman"/>
              </w:rPr>
              <w:t>ateime</w:t>
            </w:r>
          </w:p>
        </w:tc>
        <w:tc>
          <w:tcPr>
            <w:tcW w:w="2050" w:type="dxa"/>
          </w:tcPr>
          <w:p w:rsidR="00BD0859" w:rsidRPr="00391F2C" w:rsidRDefault="00BD0859" w:rsidP="006200F8">
            <w:pPr>
              <w:rPr>
                <w:rFonts w:ascii="Times New Roman" w:hAnsi="Times New Roman" w:cs="Times New Roman"/>
              </w:rPr>
            </w:pPr>
          </w:p>
        </w:tc>
        <w:tc>
          <w:tcPr>
            <w:tcW w:w="2050"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 NULL</w:t>
            </w:r>
          </w:p>
        </w:tc>
      </w:tr>
      <w:tr w:rsidR="00BD0859" w:rsidRPr="00391F2C" w:rsidTr="006200F8">
        <w:tc>
          <w:tcPr>
            <w:tcW w:w="2049"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author_rating</w:t>
            </w:r>
          </w:p>
        </w:tc>
        <w:tc>
          <w:tcPr>
            <w:tcW w:w="2049" w:type="dxa"/>
          </w:tcPr>
          <w:p w:rsidR="00BD0859" w:rsidRPr="00391F2C" w:rsidRDefault="00010BEB" w:rsidP="006200F8">
            <w:pPr>
              <w:rPr>
                <w:rFonts w:ascii="Times New Roman" w:hAnsi="Times New Roman" w:cs="Times New Roman"/>
              </w:rPr>
            </w:pPr>
            <w:r w:rsidRPr="00391F2C">
              <w:rPr>
                <w:rFonts w:ascii="Times New Roman" w:hAnsi="Times New Roman" w:cs="Times New Roman"/>
              </w:rPr>
              <w:t>T</w:t>
            </w:r>
            <w:r w:rsidR="00BD0859" w:rsidRPr="00391F2C">
              <w:rPr>
                <w:rFonts w:ascii="Times New Roman" w:hAnsi="Times New Roman" w:cs="Times New Roman"/>
              </w:rPr>
              <w:t>ext</w:t>
            </w:r>
          </w:p>
        </w:tc>
        <w:tc>
          <w:tcPr>
            <w:tcW w:w="2050" w:type="dxa"/>
          </w:tcPr>
          <w:p w:rsidR="00BD0859" w:rsidRPr="00391F2C" w:rsidRDefault="00BD0859" w:rsidP="006200F8">
            <w:pPr>
              <w:rPr>
                <w:rFonts w:ascii="Times New Roman" w:hAnsi="Times New Roman" w:cs="Times New Roman"/>
              </w:rPr>
            </w:pPr>
          </w:p>
        </w:tc>
        <w:tc>
          <w:tcPr>
            <w:tcW w:w="2050"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 NULL</w:t>
            </w:r>
          </w:p>
        </w:tc>
      </w:tr>
      <w:tr w:rsidR="00BD0859" w:rsidRPr="00391F2C" w:rsidTr="006200F8">
        <w:tc>
          <w:tcPr>
            <w:tcW w:w="2049"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author_remarks</w:t>
            </w:r>
          </w:p>
        </w:tc>
        <w:tc>
          <w:tcPr>
            <w:tcW w:w="2049" w:type="dxa"/>
          </w:tcPr>
          <w:p w:rsidR="00BD0859" w:rsidRPr="00391F2C" w:rsidRDefault="00010BEB" w:rsidP="006200F8">
            <w:pPr>
              <w:rPr>
                <w:rFonts w:ascii="Times New Roman" w:hAnsi="Times New Roman" w:cs="Times New Roman"/>
              </w:rPr>
            </w:pPr>
            <w:r w:rsidRPr="00391F2C">
              <w:rPr>
                <w:rFonts w:ascii="Times New Roman" w:hAnsi="Times New Roman" w:cs="Times New Roman"/>
              </w:rPr>
              <w:t>T</w:t>
            </w:r>
            <w:r w:rsidR="00BD0859" w:rsidRPr="00391F2C">
              <w:rPr>
                <w:rFonts w:ascii="Times New Roman" w:hAnsi="Times New Roman" w:cs="Times New Roman"/>
              </w:rPr>
              <w:t>ext</w:t>
            </w:r>
          </w:p>
        </w:tc>
        <w:tc>
          <w:tcPr>
            <w:tcW w:w="2050" w:type="dxa"/>
          </w:tcPr>
          <w:p w:rsidR="00BD0859" w:rsidRPr="00391F2C" w:rsidRDefault="00BD0859" w:rsidP="006200F8">
            <w:pPr>
              <w:rPr>
                <w:rFonts w:ascii="Times New Roman" w:hAnsi="Times New Roman" w:cs="Times New Roman"/>
              </w:rPr>
            </w:pPr>
          </w:p>
        </w:tc>
        <w:tc>
          <w:tcPr>
            <w:tcW w:w="2050"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 NULL</w:t>
            </w:r>
          </w:p>
        </w:tc>
      </w:tr>
      <w:tr w:rsidR="00BD0859" w:rsidRPr="00391F2C" w:rsidTr="006200F8">
        <w:tc>
          <w:tcPr>
            <w:tcW w:w="2049"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date_reviewed</w:t>
            </w:r>
          </w:p>
        </w:tc>
        <w:tc>
          <w:tcPr>
            <w:tcW w:w="2049" w:type="dxa"/>
          </w:tcPr>
          <w:p w:rsidR="00BD0859" w:rsidRPr="00391F2C" w:rsidRDefault="00010BEB" w:rsidP="006200F8">
            <w:pPr>
              <w:rPr>
                <w:rFonts w:ascii="Times New Roman" w:hAnsi="Times New Roman" w:cs="Times New Roman"/>
              </w:rPr>
            </w:pPr>
            <w:r w:rsidRPr="00391F2C">
              <w:rPr>
                <w:rFonts w:ascii="Times New Roman" w:hAnsi="Times New Roman" w:cs="Times New Roman"/>
              </w:rPr>
              <w:t>D</w:t>
            </w:r>
            <w:r w:rsidR="00BD0859" w:rsidRPr="00391F2C">
              <w:rPr>
                <w:rFonts w:ascii="Times New Roman" w:hAnsi="Times New Roman" w:cs="Times New Roman"/>
              </w:rPr>
              <w:t>atetime</w:t>
            </w:r>
          </w:p>
        </w:tc>
        <w:tc>
          <w:tcPr>
            <w:tcW w:w="2050" w:type="dxa"/>
          </w:tcPr>
          <w:p w:rsidR="00BD0859" w:rsidRPr="00391F2C" w:rsidRDefault="00BD0859" w:rsidP="006200F8">
            <w:pPr>
              <w:rPr>
                <w:rFonts w:ascii="Times New Roman" w:hAnsi="Times New Roman" w:cs="Times New Roman"/>
              </w:rPr>
            </w:pPr>
          </w:p>
        </w:tc>
        <w:tc>
          <w:tcPr>
            <w:tcW w:w="2050"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 NULL</w:t>
            </w:r>
          </w:p>
        </w:tc>
      </w:tr>
    </w:tbl>
    <w:p w:rsidR="00391F2C" w:rsidRDefault="00391F2C" w:rsidP="00D40207">
      <w:pPr>
        <w:spacing w:after="0" w:line="240" w:lineRule="auto"/>
        <w:rPr>
          <w:rFonts w:ascii="Times New Roman" w:hAnsi="Times New Roman" w:cs="Times New Roman"/>
          <w:b/>
        </w:rPr>
      </w:pPr>
    </w:p>
    <w:p w:rsidR="00C01036" w:rsidRDefault="00C01036" w:rsidP="00C01036">
      <w:pPr>
        <w:pStyle w:val="ListParagraph"/>
        <w:numPr>
          <w:ilvl w:val="0"/>
          <w:numId w:val="27"/>
        </w:numPr>
        <w:spacing w:after="0" w:line="240" w:lineRule="auto"/>
        <w:rPr>
          <w:rFonts w:ascii="Times New Roman" w:hAnsi="Times New Roman" w:cs="Times New Roman"/>
          <w:b/>
        </w:rPr>
      </w:pPr>
      <w:r>
        <w:rPr>
          <w:rFonts w:ascii="Times New Roman" w:hAnsi="Times New Roman" w:cs="Times New Roman"/>
          <w:b/>
        </w:rPr>
        <w:t>Users</w:t>
      </w:r>
      <w:r w:rsidR="00010BEB">
        <w:rPr>
          <w:rFonts w:ascii="Times New Roman" w:hAnsi="Times New Roman" w:cs="Times New Roman"/>
          <w:b/>
        </w:rPr>
        <w:t xml:space="preserve"> table</w:t>
      </w:r>
    </w:p>
    <w:p w:rsidR="00C01036" w:rsidRPr="00A04269" w:rsidRDefault="00C01036" w:rsidP="00A04269">
      <w:pPr>
        <w:spacing w:after="0" w:line="480" w:lineRule="auto"/>
        <w:rPr>
          <w:rFonts w:ascii="Times New Roman" w:hAnsi="Times New Roman" w:cs="Times New Roman"/>
          <w:sz w:val="24"/>
          <w:szCs w:val="24"/>
        </w:rPr>
      </w:pPr>
      <w:r w:rsidRPr="00A04269">
        <w:rPr>
          <w:rFonts w:ascii="Times New Roman" w:hAnsi="Times New Roman" w:cs="Times New Roman"/>
          <w:sz w:val="24"/>
          <w:szCs w:val="24"/>
        </w:rPr>
        <w:t xml:space="preserve">The users table shows all the </w:t>
      </w:r>
      <w:r w:rsidR="00010BEB">
        <w:rPr>
          <w:rFonts w:ascii="Times New Roman" w:hAnsi="Times New Roman" w:cs="Times New Roman"/>
          <w:sz w:val="24"/>
          <w:szCs w:val="24"/>
        </w:rPr>
        <w:t>list of the users of the system</w:t>
      </w:r>
      <w:r w:rsidRPr="00A04269">
        <w:rPr>
          <w:rFonts w:ascii="Times New Roman" w:hAnsi="Times New Roman" w:cs="Times New Roman"/>
          <w:sz w:val="24"/>
          <w:szCs w:val="24"/>
        </w:rPr>
        <w:t>. It contains the user bio data, their designation, their grade</w:t>
      </w:r>
      <w:r w:rsidR="00010BEB">
        <w:rPr>
          <w:rFonts w:ascii="Times New Roman" w:hAnsi="Times New Roman" w:cs="Times New Roman"/>
          <w:sz w:val="24"/>
          <w:szCs w:val="24"/>
        </w:rPr>
        <w:t>s</w:t>
      </w:r>
      <w:r w:rsidRPr="00A04269">
        <w:rPr>
          <w:rFonts w:ascii="Times New Roman" w:hAnsi="Times New Roman" w:cs="Times New Roman"/>
          <w:sz w:val="24"/>
          <w:szCs w:val="24"/>
        </w:rPr>
        <w:t xml:space="preserve"> (permissions), the author, date the user was created, status of the user </w:t>
      </w:r>
      <w:r w:rsidR="00A04269" w:rsidRPr="00A04269">
        <w:rPr>
          <w:rFonts w:ascii="Times New Roman" w:hAnsi="Times New Roman" w:cs="Times New Roman"/>
          <w:sz w:val="24"/>
          <w:szCs w:val="24"/>
        </w:rPr>
        <w:t>and login information</w:t>
      </w:r>
      <w:r w:rsidR="00A04269">
        <w:rPr>
          <w:rFonts w:ascii="Times New Roman" w:hAnsi="Times New Roman" w:cs="Times New Roman"/>
          <w:sz w:val="24"/>
          <w:szCs w:val="24"/>
        </w:rPr>
        <w:t>. Table 3.11 shows all the attributes of the table.</w:t>
      </w:r>
      <w:r w:rsidRPr="00A04269">
        <w:rPr>
          <w:rFonts w:ascii="Times New Roman" w:hAnsi="Times New Roman" w:cs="Times New Roman"/>
          <w:sz w:val="24"/>
          <w:szCs w:val="24"/>
        </w:rPr>
        <w:t xml:space="preserve">  </w:t>
      </w:r>
    </w:p>
    <w:p w:rsidR="00DC0CAB" w:rsidRDefault="00DC0CAB">
      <w:pPr>
        <w:rPr>
          <w:rFonts w:ascii="Times New Roman" w:eastAsiaTheme="majorEastAsia" w:hAnsi="Times New Roman" w:cs="Times New Roman"/>
          <w:i/>
          <w:iCs/>
        </w:rPr>
      </w:pPr>
      <w:r>
        <w:rPr>
          <w:rFonts w:ascii="Times New Roman" w:hAnsi="Times New Roman" w:cs="Times New Roman"/>
        </w:rPr>
        <w:br w:type="page"/>
      </w:r>
    </w:p>
    <w:p w:rsidR="00BD0859" w:rsidRPr="00DC0CAB" w:rsidRDefault="00DC0CAB" w:rsidP="00DC0CAB">
      <w:pPr>
        <w:pStyle w:val="Caption"/>
        <w:rPr>
          <w:rFonts w:ascii="Times New Roman" w:hAnsi="Times New Roman" w:cs="Times New Roman"/>
          <w:color w:val="auto"/>
          <w:sz w:val="24"/>
          <w:szCs w:val="24"/>
        </w:rPr>
      </w:pPr>
      <w:bookmarkStart w:id="85" w:name="_Toc523212984"/>
      <w:r w:rsidRPr="00DC0CAB">
        <w:rPr>
          <w:rFonts w:ascii="Times New Roman" w:hAnsi="Times New Roman" w:cs="Times New Roman"/>
          <w:color w:val="auto"/>
          <w:sz w:val="24"/>
          <w:szCs w:val="24"/>
        </w:rPr>
        <w:lastRenderedPageBreak/>
        <w:t xml:space="preserve">Table 3. </w:t>
      </w:r>
      <w:r w:rsidRPr="00DC0CAB">
        <w:rPr>
          <w:rFonts w:ascii="Times New Roman" w:hAnsi="Times New Roman" w:cs="Times New Roman"/>
          <w:color w:val="auto"/>
          <w:sz w:val="24"/>
          <w:szCs w:val="24"/>
        </w:rPr>
        <w:fldChar w:fldCharType="begin"/>
      </w:r>
      <w:r w:rsidRPr="00DC0CAB">
        <w:rPr>
          <w:rFonts w:ascii="Times New Roman" w:hAnsi="Times New Roman" w:cs="Times New Roman"/>
          <w:color w:val="auto"/>
          <w:sz w:val="24"/>
          <w:szCs w:val="24"/>
        </w:rPr>
        <w:instrText xml:space="preserve"> SEQ Table_3. \* ARABIC </w:instrText>
      </w:r>
      <w:r w:rsidRPr="00DC0CA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DC0CAB">
        <w:rPr>
          <w:rFonts w:ascii="Times New Roman" w:hAnsi="Times New Roman" w:cs="Times New Roman"/>
          <w:color w:val="auto"/>
          <w:sz w:val="24"/>
          <w:szCs w:val="24"/>
        </w:rPr>
        <w:fldChar w:fldCharType="end"/>
      </w:r>
      <w:r w:rsidRPr="00DC0CAB">
        <w:rPr>
          <w:rFonts w:ascii="Times New Roman" w:hAnsi="Times New Roman" w:cs="Times New Roman"/>
          <w:color w:val="auto"/>
          <w:sz w:val="24"/>
          <w:szCs w:val="24"/>
        </w:rPr>
        <w:t>:</w:t>
      </w:r>
      <w:r w:rsidR="00391F2C" w:rsidRPr="00DC0CAB">
        <w:rPr>
          <w:rFonts w:ascii="Times New Roman" w:hAnsi="Times New Roman" w:cs="Times New Roman"/>
          <w:color w:val="auto"/>
          <w:sz w:val="24"/>
          <w:szCs w:val="24"/>
        </w:rPr>
        <w:t xml:space="preserve"> </w:t>
      </w:r>
      <w:r w:rsidR="00BD0859" w:rsidRPr="00DC0CAB">
        <w:rPr>
          <w:rFonts w:ascii="Times New Roman" w:hAnsi="Times New Roman" w:cs="Times New Roman"/>
          <w:color w:val="auto"/>
          <w:sz w:val="24"/>
          <w:szCs w:val="24"/>
        </w:rPr>
        <w:t>Users</w:t>
      </w:r>
      <w:bookmarkEnd w:id="85"/>
    </w:p>
    <w:tbl>
      <w:tblPr>
        <w:tblStyle w:val="TableGrid"/>
        <w:tblW w:w="0" w:type="auto"/>
        <w:tblLook w:val="04A0" w:firstRow="1" w:lastRow="0" w:firstColumn="1" w:lastColumn="0" w:noHBand="0" w:noVBand="1"/>
      </w:tblPr>
      <w:tblGrid>
        <w:gridCol w:w="2416"/>
        <w:gridCol w:w="1899"/>
        <w:gridCol w:w="1868"/>
        <w:gridCol w:w="2015"/>
      </w:tblGrid>
      <w:tr w:rsidR="00BD0859" w:rsidRPr="00391F2C" w:rsidTr="007D11F8">
        <w:tc>
          <w:tcPr>
            <w:tcW w:w="2416" w:type="dxa"/>
          </w:tcPr>
          <w:p w:rsidR="00BD0859" w:rsidRPr="00391F2C" w:rsidRDefault="00BD0859" w:rsidP="006200F8">
            <w:pPr>
              <w:rPr>
                <w:rFonts w:ascii="Times New Roman" w:hAnsi="Times New Roman" w:cs="Times New Roman"/>
                <w:b/>
              </w:rPr>
            </w:pPr>
            <w:r w:rsidRPr="00391F2C">
              <w:rPr>
                <w:rFonts w:ascii="Times New Roman" w:hAnsi="Times New Roman" w:cs="Times New Roman"/>
                <w:b/>
              </w:rPr>
              <w:t>Name</w:t>
            </w:r>
          </w:p>
        </w:tc>
        <w:tc>
          <w:tcPr>
            <w:tcW w:w="1899" w:type="dxa"/>
          </w:tcPr>
          <w:p w:rsidR="00BD0859" w:rsidRPr="00391F2C" w:rsidRDefault="00BD0859" w:rsidP="006200F8">
            <w:pPr>
              <w:rPr>
                <w:rFonts w:ascii="Times New Roman" w:hAnsi="Times New Roman" w:cs="Times New Roman"/>
                <w:b/>
              </w:rPr>
            </w:pPr>
            <w:r w:rsidRPr="00391F2C">
              <w:rPr>
                <w:rFonts w:ascii="Times New Roman" w:hAnsi="Times New Roman" w:cs="Times New Roman"/>
                <w:b/>
              </w:rPr>
              <w:t>Datatype</w:t>
            </w:r>
          </w:p>
        </w:tc>
        <w:tc>
          <w:tcPr>
            <w:tcW w:w="1868" w:type="dxa"/>
          </w:tcPr>
          <w:p w:rsidR="00BD0859" w:rsidRPr="00391F2C" w:rsidRDefault="00BD0859" w:rsidP="006200F8">
            <w:pPr>
              <w:rPr>
                <w:rFonts w:ascii="Times New Roman" w:hAnsi="Times New Roman" w:cs="Times New Roman"/>
                <w:b/>
              </w:rPr>
            </w:pPr>
            <w:r w:rsidRPr="00391F2C">
              <w:rPr>
                <w:rFonts w:ascii="Times New Roman" w:hAnsi="Times New Roman" w:cs="Times New Roman"/>
                <w:b/>
              </w:rPr>
              <w:t>Length</w:t>
            </w:r>
          </w:p>
        </w:tc>
        <w:tc>
          <w:tcPr>
            <w:tcW w:w="2015" w:type="dxa"/>
          </w:tcPr>
          <w:p w:rsidR="00BD0859" w:rsidRPr="00391F2C" w:rsidRDefault="00BD0859" w:rsidP="006200F8">
            <w:pPr>
              <w:rPr>
                <w:rFonts w:ascii="Times New Roman" w:hAnsi="Times New Roman" w:cs="Times New Roman"/>
                <w:b/>
              </w:rPr>
            </w:pPr>
            <w:r w:rsidRPr="00391F2C">
              <w:rPr>
                <w:rFonts w:ascii="Times New Roman" w:hAnsi="Times New Roman" w:cs="Times New Roman"/>
                <w:b/>
              </w:rPr>
              <w:t>Constraints</w:t>
            </w:r>
          </w:p>
        </w:tc>
      </w:tr>
      <w:tr w:rsidR="00BD0859" w:rsidRPr="00391F2C" w:rsidTr="007D11F8">
        <w:tc>
          <w:tcPr>
            <w:tcW w:w="2416" w:type="dxa"/>
          </w:tcPr>
          <w:p w:rsidR="00BD0859" w:rsidRPr="00391F2C" w:rsidRDefault="00D40207" w:rsidP="006200F8">
            <w:pPr>
              <w:rPr>
                <w:rFonts w:ascii="Times New Roman" w:hAnsi="Times New Roman" w:cs="Times New Roman"/>
              </w:rPr>
            </w:pPr>
            <w:r w:rsidRPr="00391F2C">
              <w:rPr>
                <w:rFonts w:ascii="Times New Roman" w:hAnsi="Times New Roman" w:cs="Times New Roman"/>
              </w:rPr>
              <w:t>I</w:t>
            </w:r>
            <w:r w:rsidR="00BD0859" w:rsidRPr="00391F2C">
              <w:rPr>
                <w:rFonts w:ascii="Times New Roman" w:hAnsi="Times New Roman" w:cs="Times New Roman"/>
              </w:rPr>
              <w:t>d</w:t>
            </w:r>
          </w:p>
        </w:tc>
        <w:tc>
          <w:tcPr>
            <w:tcW w:w="1899"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Int</w:t>
            </w:r>
          </w:p>
        </w:tc>
        <w:tc>
          <w:tcPr>
            <w:tcW w:w="1868"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11</w:t>
            </w:r>
          </w:p>
        </w:tc>
        <w:tc>
          <w:tcPr>
            <w:tcW w:w="2015"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Auto_increment, NOT NULL</w:t>
            </w:r>
          </w:p>
        </w:tc>
      </w:tr>
      <w:tr w:rsidR="00BD0859" w:rsidRPr="00391F2C" w:rsidTr="007D11F8">
        <w:tc>
          <w:tcPr>
            <w:tcW w:w="2416"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first_name</w:t>
            </w:r>
          </w:p>
        </w:tc>
        <w:tc>
          <w:tcPr>
            <w:tcW w:w="1899" w:type="dxa"/>
          </w:tcPr>
          <w:p w:rsidR="00BD0859" w:rsidRPr="00391F2C" w:rsidRDefault="00C01036" w:rsidP="006200F8">
            <w:pPr>
              <w:rPr>
                <w:rFonts w:ascii="Times New Roman" w:hAnsi="Times New Roman" w:cs="Times New Roman"/>
              </w:rPr>
            </w:pPr>
            <w:r w:rsidRPr="00391F2C">
              <w:rPr>
                <w:rFonts w:ascii="Times New Roman" w:hAnsi="Times New Roman" w:cs="Times New Roman"/>
              </w:rPr>
              <w:t>V</w:t>
            </w:r>
            <w:r w:rsidR="00BD0859" w:rsidRPr="00391F2C">
              <w:rPr>
                <w:rFonts w:ascii="Times New Roman" w:hAnsi="Times New Roman" w:cs="Times New Roman"/>
              </w:rPr>
              <w:t>archar</w:t>
            </w:r>
          </w:p>
        </w:tc>
        <w:tc>
          <w:tcPr>
            <w:tcW w:w="1868"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50</w:t>
            </w:r>
          </w:p>
        </w:tc>
        <w:tc>
          <w:tcPr>
            <w:tcW w:w="2015"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 NULL</w:t>
            </w:r>
          </w:p>
        </w:tc>
      </w:tr>
      <w:tr w:rsidR="00BD0859" w:rsidRPr="00391F2C" w:rsidTr="007D11F8">
        <w:tc>
          <w:tcPr>
            <w:tcW w:w="2416"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last_name</w:t>
            </w:r>
          </w:p>
        </w:tc>
        <w:tc>
          <w:tcPr>
            <w:tcW w:w="1899" w:type="dxa"/>
          </w:tcPr>
          <w:p w:rsidR="00BD0859" w:rsidRPr="00391F2C" w:rsidRDefault="00C01036" w:rsidP="006200F8">
            <w:pPr>
              <w:rPr>
                <w:rFonts w:ascii="Times New Roman" w:hAnsi="Times New Roman" w:cs="Times New Roman"/>
              </w:rPr>
            </w:pPr>
            <w:r w:rsidRPr="00391F2C">
              <w:rPr>
                <w:rFonts w:ascii="Times New Roman" w:hAnsi="Times New Roman" w:cs="Times New Roman"/>
              </w:rPr>
              <w:t>V</w:t>
            </w:r>
            <w:r w:rsidR="00BD0859" w:rsidRPr="00391F2C">
              <w:rPr>
                <w:rFonts w:ascii="Times New Roman" w:hAnsi="Times New Roman" w:cs="Times New Roman"/>
              </w:rPr>
              <w:t>archar</w:t>
            </w:r>
          </w:p>
        </w:tc>
        <w:tc>
          <w:tcPr>
            <w:tcW w:w="1868"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50</w:t>
            </w:r>
          </w:p>
        </w:tc>
        <w:tc>
          <w:tcPr>
            <w:tcW w:w="2015"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NOTNULL</w:t>
            </w:r>
          </w:p>
        </w:tc>
      </w:tr>
      <w:tr w:rsidR="00BD0859" w:rsidRPr="00391F2C" w:rsidTr="007D11F8">
        <w:tc>
          <w:tcPr>
            <w:tcW w:w="2416" w:type="dxa"/>
          </w:tcPr>
          <w:p w:rsidR="00BD0859" w:rsidRPr="00391F2C" w:rsidRDefault="00D40207" w:rsidP="006200F8">
            <w:pPr>
              <w:rPr>
                <w:rFonts w:ascii="Times New Roman" w:hAnsi="Times New Roman" w:cs="Times New Roman"/>
              </w:rPr>
            </w:pPr>
            <w:r w:rsidRPr="00391F2C">
              <w:rPr>
                <w:rFonts w:ascii="Times New Roman" w:hAnsi="Times New Roman" w:cs="Times New Roman"/>
              </w:rPr>
              <w:t>E</w:t>
            </w:r>
            <w:r w:rsidR="00BD0859" w:rsidRPr="00391F2C">
              <w:rPr>
                <w:rFonts w:ascii="Times New Roman" w:hAnsi="Times New Roman" w:cs="Times New Roman"/>
              </w:rPr>
              <w:t>mail</w:t>
            </w:r>
          </w:p>
        </w:tc>
        <w:tc>
          <w:tcPr>
            <w:tcW w:w="1899" w:type="dxa"/>
          </w:tcPr>
          <w:p w:rsidR="00BD0859" w:rsidRPr="00391F2C" w:rsidRDefault="00C01036" w:rsidP="006200F8">
            <w:pPr>
              <w:rPr>
                <w:rFonts w:ascii="Times New Roman" w:hAnsi="Times New Roman" w:cs="Times New Roman"/>
              </w:rPr>
            </w:pPr>
            <w:r w:rsidRPr="00391F2C">
              <w:rPr>
                <w:rFonts w:ascii="Times New Roman" w:hAnsi="Times New Roman" w:cs="Times New Roman"/>
              </w:rPr>
              <w:t>V</w:t>
            </w:r>
            <w:r w:rsidR="00BD0859" w:rsidRPr="00391F2C">
              <w:rPr>
                <w:rFonts w:ascii="Times New Roman" w:hAnsi="Times New Roman" w:cs="Times New Roman"/>
              </w:rPr>
              <w:t>archar</w:t>
            </w:r>
          </w:p>
        </w:tc>
        <w:tc>
          <w:tcPr>
            <w:tcW w:w="1868"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50</w:t>
            </w:r>
          </w:p>
        </w:tc>
        <w:tc>
          <w:tcPr>
            <w:tcW w:w="2015"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 NULL</w:t>
            </w:r>
          </w:p>
        </w:tc>
      </w:tr>
      <w:tr w:rsidR="00BD0859" w:rsidRPr="00391F2C" w:rsidTr="007D11F8">
        <w:tc>
          <w:tcPr>
            <w:tcW w:w="2416" w:type="dxa"/>
          </w:tcPr>
          <w:p w:rsidR="00BD0859" w:rsidRPr="00391F2C" w:rsidRDefault="00D40207" w:rsidP="006200F8">
            <w:pPr>
              <w:rPr>
                <w:rFonts w:ascii="Times New Roman" w:hAnsi="Times New Roman" w:cs="Times New Roman"/>
              </w:rPr>
            </w:pPr>
            <w:r w:rsidRPr="00391F2C">
              <w:rPr>
                <w:rFonts w:ascii="Times New Roman" w:hAnsi="Times New Roman" w:cs="Times New Roman"/>
              </w:rPr>
              <w:t>P</w:t>
            </w:r>
            <w:r w:rsidR="00BD0859" w:rsidRPr="00391F2C">
              <w:rPr>
                <w:rFonts w:ascii="Times New Roman" w:hAnsi="Times New Roman" w:cs="Times New Roman"/>
              </w:rPr>
              <w:t>hone</w:t>
            </w:r>
          </w:p>
        </w:tc>
        <w:tc>
          <w:tcPr>
            <w:tcW w:w="1899" w:type="dxa"/>
          </w:tcPr>
          <w:p w:rsidR="00BD0859" w:rsidRPr="00391F2C" w:rsidRDefault="00C01036" w:rsidP="006200F8">
            <w:pPr>
              <w:rPr>
                <w:rFonts w:ascii="Times New Roman" w:hAnsi="Times New Roman" w:cs="Times New Roman"/>
              </w:rPr>
            </w:pPr>
            <w:r w:rsidRPr="00391F2C">
              <w:rPr>
                <w:rFonts w:ascii="Times New Roman" w:hAnsi="Times New Roman" w:cs="Times New Roman"/>
              </w:rPr>
              <w:t>V</w:t>
            </w:r>
            <w:r w:rsidR="00BD0859" w:rsidRPr="00391F2C">
              <w:rPr>
                <w:rFonts w:ascii="Times New Roman" w:hAnsi="Times New Roman" w:cs="Times New Roman"/>
              </w:rPr>
              <w:t>archar</w:t>
            </w:r>
          </w:p>
        </w:tc>
        <w:tc>
          <w:tcPr>
            <w:tcW w:w="1868"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15</w:t>
            </w:r>
          </w:p>
        </w:tc>
        <w:tc>
          <w:tcPr>
            <w:tcW w:w="2015"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 NULL</w:t>
            </w:r>
          </w:p>
        </w:tc>
      </w:tr>
      <w:tr w:rsidR="00BD0859" w:rsidRPr="00391F2C" w:rsidTr="007D11F8">
        <w:tc>
          <w:tcPr>
            <w:tcW w:w="2416" w:type="dxa"/>
          </w:tcPr>
          <w:p w:rsidR="00BD0859" w:rsidRPr="00391F2C" w:rsidRDefault="00D40207" w:rsidP="006200F8">
            <w:pPr>
              <w:rPr>
                <w:rFonts w:ascii="Times New Roman" w:hAnsi="Times New Roman" w:cs="Times New Roman"/>
              </w:rPr>
            </w:pPr>
            <w:r w:rsidRPr="00391F2C">
              <w:rPr>
                <w:rFonts w:ascii="Times New Roman" w:hAnsi="Times New Roman" w:cs="Times New Roman"/>
              </w:rPr>
              <w:t>P</w:t>
            </w:r>
            <w:r w:rsidR="00BD0859" w:rsidRPr="00391F2C">
              <w:rPr>
                <w:rFonts w:ascii="Times New Roman" w:hAnsi="Times New Roman" w:cs="Times New Roman"/>
              </w:rPr>
              <w:t>assword</w:t>
            </w:r>
          </w:p>
        </w:tc>
        <w:tc>
          <w:tcPr>
            <w:tcW w:w="1899" w:type="dxa"/>
          </w:tcPr>
          <w:p w:rsidR="00BD0859" w:rsidRPr="00391F2C" w:rsidRDefault="00C01036" w:rsidP="006200F8">
            <w:pPr>
              <w:rPr>
                <w:rFonts w:ascii="Times New Roman" w:hAnsi="Times New Roman" w:cs="Times New Roman"/>
              </w:rPr>
            </w:pPr>
            <w:r w:rsidRPr="00391F2C">
              <w:rPr>
                <w:rFonts w:ascii="Times New Roman" w:hAnsi="Times New Roman" w:cs="Times New Roman"/>
              </w:rPr>
              <w:t>V</w:t>
            </w:r>
            <w:r w:rsidR="00BD0859" w:rsidRPr="00391F2C">
              <w:rPr>
                <w:rFonts w:ascii="Times New Roman" w:hAnsi="Times New Roman" w:cs="Times New Roman"/>
              </w:rPr>
              <w:t>archar</w:t>
            </w:r>
          </w:p>
        </w:tc>
        <w:tc>
          <w:tcPr>
            <w:tcW w:w="1868"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200</w:t>
            </w:r>
          </w:p>
        </w:tc>
        <w:tc>
          <w:tcPr>
            <w:tcW w:w="2015"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 NULL</w:t>
            </w:r>
          </w:p>
        </w:tc>
      </w:tr>
      <w:tr w:rsidR="00BD0859" w:rsidRPr="00391F2C" w:rsidTr="007D11F8">
        <w:tc>
          <w:tcPr>
            <w:tcW w:w="2416"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designation_id</w:t>
            </w:r>
          </w:p>
        </w:tc>
        <w:tc>
          <w:tcPr>
            <w:tcW w:w="1899" w:type="dxa"/>
          </w:tcPr>
          <w:p w:rsidR="00BD0859" w:rsidRPr="00391F2C" w:rsidRDefault="00C01036" w:rsidP="006200F8">
            <w:pPr>
              <w:rPr>
                <w:rFonts w:ascii="Times New Roman" w:hAnsi="Times New Roman" w:cs="Times New Roman"/>
              </w:rPr>
            </w:pPr>
            <w:r w:rsidRPr="00391F2C">
              <w:rPr>
                <w:rFonts w:ascii="Times New Roman" w:hAnsi="Times New Roman" w:cs="Times New Roman"/>
              </w:rPr>
              <w:t>I</w:t>
            </w:r>
            <w:r w:rsidR="00BD0859" w:rsidRPr="00391F2C">
              <w:rPr>
                <w:rFonts w:ascii="Times New Roman" w:hAnsi="Times New Roman" w:cs="Times New Roman"/>
              </w:rPr>
              <w:t>nt</w:t>
            </w:r>
          </w:p>
        </w:tc>
        <w:tc>
          <w:tcPr>
            <w:tcW w:w="1868"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11</w:t>
            </w:r>
          </w:p>
        </w:tc>
        <w:tc>
          <w:tcPr>
            <w:tcW w:w="2015"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 NULL</w:t>
            </w:r>
          </w:p>
        </w:tc>
      </w:tr>
      <w:tr w:rsidR="00BD0859" w:rsidRPr="00391F2C" w:rsidTr="007D11F8">
        <w:tc>
          <w:tcPr>
            <w:tcW w:w="2416"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grade_id</w:t>
            </w:r>
          </w:p>
        </w:tc>
        <w:tc>
          <w:tcPr>
            <w:tcW w:w="1899" w:type="dxa"/>
          </w:tcPr>
          <w:p w:rsidR="00BD0859" w:rsidRPr="00391F2C" w:rsidRDefault="00C01036" w:rsidP="006200F8">
            <w:pPr>
              <w:rPr>
                <w:rFonts w:ascii="Times New Roman" w:hAnsi="Times New Roman" w:cs="Times New Roman"/>
              </w:rPr>
            </w:pPr>
            <w:r w:rsidRPr="00391F2C">
              <w:rPr>
                <w:rFonts w:ascii="Times New Roman" w:hAnsi="Times New Roman" w:cs="Times New Roman"/>
              </w:rPr>
              <w:t>I</w:t>
            </w:r>
            <w:r w:rsidR="00BD0859" w:rsidRPr="00391F2C">
              <w:rPr>
                <w:rFonts w:ascii="Times New Roman" w:hAnsi="Times New Roman" w:cs="Times New Roman"/>
              </w:rPr>
              <w:t>nt</w:t>
            </w:r>
          </w:p>
        </w:tc>
        <w:tc>
          <w:tcPr>
            <w:tcW w:w="1868"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11</w:t>
            </w:r>
          </w:p>
        </w:tc>
        <w:tc>
          <w:tcPr>
            <w:tcW w:w="2015" w:type="dxa"/>
          </w:tcPr>
          <w:p w:rsidR="00BD0859" w:rsidRPr="00391F2C" w:rsidRDefault="00BD0859" w:rsidP="006200F8">
            <w:pPr>
              <w:rPr>
                <w:rFonts w:ascii="Times New Roman" w:hAnsi="Times New Roman" w:cs="Times New Roman"/>
              </w:rPr>
            </w:pPr>
            <w:r w:rsidRPr="00391F2C">
              <w:rPr>
                <w:rFonts w:ascii="Times New Roman" w:hAnsi="Times New Roman" w:cs="Times New Roman"/>
              </w:rPr>
              <w:t>NOT NULL</w:t>
            </w:r>
          </w:p>
        </w:tc>
      </w:tr>
      <w:tr w:rsidR="00BD0859" w:rsidRPr="00391F2C" w:rsidTr="007D11F8">
        <w:tc>
          <w:tcPr>
            <w:tcW w:w="2416" w:type="dxa"/>
          </w:tcPr>
          <w:p w:rsidR="00BD0859" w:rsidRPr="00391F2C" w:rsidRDefault="007D11F8" w:rsidP="006200F8">
            <w:pPr>
              <w:rPr>
                <w:rFonts w:ascii="Times New Roman" w:hAnsi="Times New Roman" w:cs="Times New Roman"/>
              </w:rPr>
            </w:pPr>
            <w:r w:rsidRPr="00391F2C">
              <w:rPr>
                <w:rFonts w:ascii="Times New Roman" w:hAnsi="Times New Roman" w:cs="Times New Roman"/>
              </w:rPr>
              <w:t>author_id</w:t>
            </w:r>
          </w:p>
        </w:tc>
        <w:tc>
          <w:tcPr>
            <w:tcW w:w="1899" w:type="dxa"/>
          </w:tcPr>
          <w:p w:rsidR="00BD0859" w:rsidRPr="00391F2C" w:rsidRDefault="00C01036" w:rsidP="006200F8">
            <w:pPr>
              <w:rPr>
                <w:rFonts w:ascii="Times New Roman" w:hAnsi="Times New Roman" w:cs="Times New Roman"/>
              </w:rPr>
            </w:pPr>
            <w:r w:rsidRPr="00391F2C">
              <w:rPr>
                <w:rFonts w:ascii="Times New Roman" w:hAnsi="Times New Roman" w:cs="Times New Roman"/>
              </w:rPr>
              <w:t>I</w:t>
            </w:r>
            <w:r w:rsidR="007D11F8" w:rsidRPr="00391F2C">
              <w:rPr>
                <w:rFonts w:ascii="Times New Roman" w:hAnsi="Times New Roman" w:cs="Times New Roman"/>
              </w:rPr>
              <w:t>nt</w:t>
            </w:r>
          </w:p>
        </w:tc>
        <w:tc>
          <w:tcPr>
            <w:tcW w:w="1868" w:type="dxa"/>
          </w:tcPr>
          <w:p w:rsidR="00BD0859" w:rsidRPr="00391F2C" w:rsidRDefault="007D11F8" w:rsidP="006200F8">
            <w:pPr>
              <w:rPr>
                <w:rFonts w:ascii="Times New Roman" w:hAnsi="Times New Roman" w:cs="Times New Roman"/>
              </w:rPr>
            </w:pPr>
            <w:r w:rsidRPr="00391F2C">
              <w:rPr>
                <w:rFonts w:ascii="Times New Roman" w:hAnsi="Times New Roman" w:cs="Times New Roman"/>
              </w:rPr>
              <w:t>11</w:t>
            </w:r>
          </w:p>
        </w:tc>
        <w:tc>
          <w:tcPr>
            <w:tcW w:w="2015" w:type="dxa"/>
          </w:tcPr>
          <w:p w:rsidR="00BD0859" w:rsidRPr="00391F2C" w:rsidRDefault="007D11F8" w:rsidP="006200F8">
            <w:pPr>
              <w:rPr>
                <w:rFonts w:ascii="Times New Roman" w:hAnsi="Times New Roman" w:cs="Times New Roman"/>
              </w:rPr>
            </w:pPr>
            <w:r w:rsidRPr="00391F2C">
              <w:rPr>
                <w:rFonts w:ascii="Times New Roman" w:hAnsi="Times New Roman" w:cs="Times New Roman"/>
              </w:rPr>
              <w:t>NOT NULL</w:t>
            </w:r>
          </w:p>
        </w:tc>
      </w:tr>
      <w:tr w:rsidR="007D11F8" w:rsidRPr="00391F2C" w:rsidTr="007D11F8">
        <w:tc>
          <w:tcPr>
            <w:tcW w:w="2416"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last_login</w:t>
            </w:r>
          </w:p>
        </w:tc>
        <w:tc>
          <w:tcPr>
            <w:tcW w:w="1899" w:type="dxa"/>
          </w:tcPr>
          <w:p w:rsidR="007D11F8" w:rsidRPr="00391F2C" w:rsidRDefault="00C01036" w:rsidP="006200F8">
            <w:pPr>
              <w:rPr>
                <w:rFonts w:ascii="Times New Roman" w:hAnsi="Times New Roman" w:cs="Times New Roman"/>
              </w:rPr>
            </w:pPr>
            <w:r w:rsidRPr="00391F2C">
              <w:rPr>
                <w:rFonts w:ascii="Times New Roman" w:hAnsi="Times New Roman" w:cs="Times New Roman"/>
              </w:rPr>
              <w:t>D</w:t>
            </w:r>
            <w:r w:rsidR="007D11F8" w:rsidRPr="00391F2C">
              <w:rPr>
                <w:rFonts w:ascii="Times New Roman" w:hAnsi="Times New Roman" w:cs="Times New Roman"/>
              </w:rPr>
              <w:t>atetime</w:t>
            </w:r>
          </w:p>
        </w:tc>
        <w:tc>
          <w:tcPr>
            <w:tcW w:w="1868" w:type="dxa"/>
          </w:tcPr>
          <w:p w:rsidR="007D11F8" w:rsidRPr="00391F2C" w:rsidRDefault="007D11F8" w:rsidP="006200F8">
            <w:pPr>
              <w:rPr>
                <w:rFonts w:ascii="Times New Roman" w:hAnsi="Times New Roman" w:cs="Times New Roman"/>
              </w:rPr>
            </w:pPr>
          </w:p>
        </w:tc>
        <w:tc>
          <w:tcPr>
            <w:tcW w:w="2015"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NOT NULL</w:t>
            </w:r>
          </w:p>
        </w:tc>
      </w:tr>
      <w:tr w:rsidR="007D11F8" w:rsidRPr="00391F2C" w:rsidTr="007D11F8">
        <w:tc>
          <w:tcPr>
            <w:tcW w:w="2416"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Password_changed_on</w:t>
            </w:r>
          </w:p>
        </w:tc>
        <w:tc>
          <w:tcPr>
            <w:tcW w:w="1899" w:type="dxa"/>
          </w:tcPr>
          <w:p w:rsidR="007D11F8" w:rsidRPr="00391F2C" w:rsidRDefault="00C01036" w:rsidP="006200F8">
            <w:pPr>
              <w:rPr>
                <w:rFonts w:ascii="Times New Roman" w:hAnsi="Times New Roman" w:cs="Times New Roman"/>
              </w:rPr>
            </w:pPr>
            <w:r w:rsidRPr="00391F2C">
              <w:rPr>
                <w:rFonts w:ascii="Times New Roman" w:hAnsi="Times New Roman" w:cs="Times New Roman"/>
              </w:rPr>
              <w:t>D</w:t>
            </w:r>
            <w:r w:rsidR="007D11F8" w:rsidRPr="00391F2C">
              <w:rPr>
                <w:rFonts w:ascii="Times New Roman" w:hAnsi="Times New Roman" w:cs="Times New Roman"/>
              </w:rPr>
              <w:t>atetime</w:t>
            </w:r>
          </w:p>
        </w:tc>
        <w:tc>
          <w:tcPr>
            <w:tcW w:w="1868" w:type="dxa"/>
          </w:tcPr>
          <w:p w:rsidR="007D11F8" w:rsidRPr="00391F2C" w:rsidRDefault="007D11F8" w:rsidP="006200F8">
            <w:pPr>
              <w:rPr>
                <w:rFonts w:ascii="Times New Roman" w:hAnsi="Times New Roman" w:cs="Times New Roman"/>
              </w:rPr>
            </w:pPr>
          </w:p>
        </w:tc>
        <w:tc>
          <w:tcPr>
            <w:tcW w:w="2015"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NOT NULL</w:t>
            </w:r>
          </w:p>
        </w:tc>
      </w:tr>
      <w:tr w:rsidR="007D11F8" w:rsidRPr="00391F2C" w:rsidTr="007D11F8">
        <w:tc>
          <w:tcPr>
            <w:tcW w:w="2416"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date_created</w:t>
            </w:r>
          </w:p>
        </w:tc>
        <w:tc>
          <w:tcPr>
            <w:tcW w:w="1899" w:type="dxa"/>
          </w:tcPr>
          <w:p w:rsidR="007D11F8" w:rsidRPr="00391F2C" w:rsidRDefault="00C01036" w:rsidP="006200F8">
            <w:pPr>
              <w:rPr>
                <w:rFonts w:ascii="Times New Roman" w:hAnsi="Times New Roman" w:cs="Times New Roman"/>
              </w:rPr>
            </w:pPr>
            <w:r w:rsidRPr="00391F2C">
              <w:rPr>
                <w:rFonts w:ascii="Times New Roman" w:hAnsi="Times New Roman" w:cs="Times New Roman"/>
              </w:rPr>
              <w:t>D</w:t>
            </w:r>
            <w:r w:rsidR="007D11F8" w:rsidRPr="00391F2C">
              <w:rPr>
                <w:rFonts w:ascii="Times New Roman" w:hAnsi="Times New Roman" w:cs="Times New Roman"/>
              </w:rPr>
              <w:t>atetime</w:t>
            </w:r>
          </w:p>
        </w:tc>
        <w:tc>
          <w:tcPr>
            <w:tcW w:w="1868" w:type="dxa"/>
          </w:tcPr>
          <w:p w:rsidR="007D11F8" w:rsidRPr="00391F2C" w:rsidRDefault="007D11F8" w:rsidP="006200F8">
            <w:pPr>
              <w:rPr>
                <w:rFonts w:ascii="Times New Roman" w:hAnsi="Times New Roman" w:cs="Times New Roman"/>
              </w:rPr>
            </w:pPr>
          </w:p>
        </w:tc>
        <w:tc>
          <w:tcPr>
            <w:tcW w:w="2015"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NOT NULL</w:t>
            </w:r>
          </w:p>
        </w:tc>
      </w:tr>
      <w:tr w:rsidR="007D11F8" w:rsidRPr="00391F2C" w:rsidTr="007D11F8">
        <w:tc>
          <w:tcPr>
            <w:tcW w:w="2416" w:type="dxa"/>
          </w:tcPr>
          <w:p w:rsidR="007D11F8" w:rsidRPr="00391F2C" w:rsidRDefault="00D40207" w:rsidP="006200F8">
            <w:pPr>
              <w:rPr>
                <w:rFonts w:ascii="Times New Roman" w:hAnsi="Times New Roman" w:cs="Times New Roman"/>
              </w:rPr>
            </w:pPr>
            <w:r w:rsidRPr="00391F2C">
              <w:rPr>
                <w:rFonts w:ascii="Times New Roman" w:hAnsi="Times New Roman" w:cs="Times New Roman"/>
              </w:rPr>
              <w:t>S</w:t>
            </w:r>
            <w:r w:rsidR="007D11F8" w:rsidRPr="00391F2C">
              <w:rPr>
                <w:rFonts w:ascii="Times New Roman" w:hAnsi="Times New Roman" w:cs="Times New Roman"/>
              </w:rPr>
              <w:t>tatus</w:t>
            </w:r>
          </w:p>
        </w:tc>
        <w:tc>
          <w:tcPr>
            <w:tcW w:w="1899" w:type="dxa"/>
          </w:tcPr>
          <w:p w:rsidR="007D11F8" w:rsidRPr="00391F2C" w:rsidRDefault="00C01036" w:rsidP="006200F8">
            <w:pPr>
              <w:rPr>
                <w:rFonts w:ascii="Times New Roman" w:hAnsi="Times New Roman" w:cs="Times New Roman"/>
              </w:rPr>
            </w:pPr>
            <w:r w:rsidRPr="00391F2C">
              <w:rPr>
                <w:rFonts w:ascii="Times New Roman" w:hAnsi="Times New Roman" w:cs="Times New Roman"/>
              </w:rPr>
              <w:t>I</w:t>
            </w:r>
            <w:r w:rsidR="007D11F8" w:rsidRPr="00391F2C">
              <w:rPr>
                <w:rFonts w:ascii="Times New Roman" w:hAnsi="Times New Roman" w:cs="Times New Roman"/>
              </w:rPr>
              <w:t>nt</w:t>
            </w:r>
          </w:p>
        </w:tc>
        <w:tc>
          <w:tcPr>
            <w:tcW w:w="1868"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11</w:t>
            </w:r>
          </w:p>
        </w:tc>
        <w:tc>
          <w:tcPr>
            <w:tcW w:w="2015"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NOT NULL</w:t>
            </w:r>
          </w:p>
        </w:tc>
      </w:tr>
      <w:tr w:rsidR="007D11F8" w:rsidRPr="00391F2C" w:rsidTr="007D11F8">
        <w:tc>
          <w:tcPr>
            <w:tcW w:w="2416" w:type="dxa"/>
          </w:tcPr>
          <w:p w:rsidR="007D11F8" w:rsidRPr="00391F2C" w:rsidRDefault="00D40207" w:rsidP="006200F8">
            <w:pPr>
              <w:rPr>
                <w:rFonts w:ascii="Times New Roman" w:hAnsi="Times New Roman" w:cs="Times New Roman"/>
              </w:rPr>
            </w:pPr>
            <w:r w:rsidRPr="00391F2C">
              <w:rPr>
                <w:rFonts w:ascii="Times New Roman" w:hAnsi="Times New Roman" w:cs="Times New Roman"/>
              </w:rPr>
              <w:t>D</w:t>
            </w:r>
            <w:r w:rsidR="007D11F8" w:rsidRPr="00391F2C">
              <w:rPr>
                <w:rFonts w:ascii="Times New Roman" w:hAnsi="Times New Roman" w:cs="Times New Roman"/>
              </w:rPr>
              <w:t>eleted</w:t>
            </w:r>
          </w:p>
        </w:tc>
        <w:tc>
          <w:tcPr>
            <w:tcW w:w="1899" w:type="dxa"/>
          </w:tcPr>
          <w:p w:rsidR="007D11F8" w:rsidRPr="00391F2C" w:rsidRDefault="00C01036" w:rsidP="006200F8">
            <w:pPr>
              <w:rPr>
                <w:rFonts w:ascii="Times New Roman" w:hAnsi="Times New Roman" w:cs="Times New Roman"/>
              </w:rPr>
            </w:pPr>
            <w:r w:rsidRPr="00391F2C">
              <w:rPr>
                <w:rFonts w:ascii="Times New Roman" w:hAnsi="Times New Roman" w:cs="Times New Roman"/>
              </w:rPr>
              <w:t>T</w:t>
            </w:r>
            <w:r w:rsidR="007D11F8" w:rsidRPr="00391F2C">
              <w:rPr>
                <w:rFonts w:ascii="Times New Roman" w:hAnsi="Times New Roman" w:cs="Times New Roman"/>
              </w:rPr>
              <w:t>inyint</w:t>
            </w:r>
          </w:p>
        </w:tc>
        <w:tc>
          <w:tcPr>
            <w:tcW w:w="1868" w:type="dxa"/>
          </w:tcPr>
          <w:p w:rsidR="007D11F8" w:rsidRPr="00391F2C" w:rsidRDefault="007D11F8" w:rsidP="006200F8">
            <w:pPr>
              <w:rPr>
                <w:rFonts w:ascii="Times New Roman" w:hAnsi="Times New Roman" w:cs="Times New Roman"/>
              </w:rPr>
            </w:pPr>
          </w:p>
        </w:tc>
        <w:tc>
          <w:tcPr>
            <w:tcW w:w="2015"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NOT NULL</w:t>
            </w:r>
          </w:p>
        </w:tc>
      </w:tr>
    </w:tbl>
    <w:p w:rsidR="007D11F8" w:rsidRDefault="007D11F8" w:rsidP="007D11F8">
      <w:pPr>
        <w:spacing w:line="240" w:lineRule="auto"/>
        <w:rPr>
          <w:rFonts w:ascii="Times New Roman" w:hAnsi="Times New Roman" w:cs="Times New Roman"/>
          <w:b/>
        </w:rPr>
      </w:pPr>
    </w:p>
    <w:p w:rsidR="00A04269" w:rsidRDefault="00A04269" w:rsidP="00A04269">
      <w:pPr>
        <w:pStyle w:val="ListParagraph"/>
        <w:numPr>
          <w:ilvl w:val="0"/>
          <w:numId w:val="27"/>
        </w:numPr>
        <w:spacing w:line="240" w:lineRule="auto"/>
        <w:rPr>
          <w:rFonts w:ascii="Times New Roman" w:hAnsi="Times New Roman" w:cs="Times New Roman"/>
          <w:b/>
        </w:rPr>
      </w:pPr>
      <w:r>
        <w:rPr>
          <w:rFonts w:ascii="Times New Roman" w:hAnsi="Times New Roman" w:cs="Times New Roman"/>
          <w:b/>
        </w:rPr>
        <w:t>User role</w:t>
      </w:r>
      <w:r w:rsidR="00010BEB">
        <w:rPr>
          <w:rFonts w:ascii="Times New Roman" w:hAnsi="Times New Roman" w:cs="Times New Roman"/>
          <w:b/>
        </w:rPr>
        <w:t xml:space="preserve"> table</w:t>
      </w:r>
    </w:p>
    <w:p w:rsidR="00A04269" w:rsidRPr="00A04269" w:rsidRDefault="00A04269" w:rsidP="00A04269">
      <w:pPr>
        <w:spacing w:line="480" w:lineRule="auto"/>
        <w:rPr>
          <w:rFonts w:ascii="Times New Roman" w:hAnsi="Times New Roman" w:cs="Times New Roman"/>
          <w:sz w:val="24"/>
          <w:szCs w:val="24"/>
        </w:rPr>
      </w:pPr>
      <w:r w:rsidRPr="00A04269">
        <w:rPr>
          <w:rFonts w:ascii="Times New Roman" w:hAnsi="Times New Roman" w:cs="Times New Roman"/>
          <w:sz w:val="24"/>
          <w:szCs w:val="24"/>
        </w:rPr>
        <w:t>This table maps a user to a role</w:t>
      </w:r>
      <w:r>
        <w:rPr>
          <w:rFonts w:ascii="Times New Roman" w:hAnsi="Times New Roman" w:cs="Times New Roman"/>
          <w:sz w:val="24"/>
          <w:szCs w:val="24"/>
        </w:rPr>
        <w:t>. It has three attribu</w:t>
      </w:r>
      <w:r w:rsidR="00740FC7">
        <w:rPr>
          <w:rFonts w:ascii="Times New Roman" w:hAnsi="Times New Roman" w:cs="Times New Roman"/>
          <w:sz w:val="24"/>
          <w:szCs w:val="24"/>
        </w:rPr>
        <w:t>tes as shown in T</w:t>
      </w:r>
      <w:r w:rsidR="00B66396">
        <w:rPr>
          <w:rFonts w:ascii="Times New Roman" w:hAnsi="Times New Roman" w:cs="Times New Roman"/>
          <w:sz w:val="24"/>
          <w:szCs w:val="24"/>
        </w:rPr>
        <w:t>able 3.12.</w:t>
      </w:r>
    </w:p>
    <w:p w:rsidR="007D11F8" w:rsidRPr="00DC0CAB" w:rsidRDefault="00DC0CAB" w:rsidP="00DC0CAB">
      <w:pPr>
        <w:pStyle w:val="Caption"/>
        <w:rPr>
          <w:rFonts w:ascii="Times New Roman" w:hAnsi="Times New Roman" w:cs="Times New Roman"/>
          <w:color w:val="auto"/>
          <w:sz w:val="24"/>
          <w:szCs w:val="24"/>
        </w:rPr>
      </w:pPr>
      <w:bookmarkStart w:id="86" w:name="_Toc523212985"/>
      <w:r w:rsidRPr="00DC0CAB">
        <w:rPr>
          <w:rFonts w:ascii="Times New Roman" w:hAnsi="Times New Roman" w:cs="Times New Roman"/>
          <w:color w:val="auto"/>
          <w:sz w:val="24"/>
          <w:szCs w:val="24"/>
        </w:rPr>
        <w:t xml:space="preserve">Table 3. </w:t>
      </w:r>
      <w:r w:rsidRPr="00DC0CAB">
        <w:rPr>
          <w:rFonts w:ascii="Times New Roman" w:hAnsi="Times New Roman" w:cs="Times New Roman"/>
          <w:color w:val="auto"/>
          <w:sz w:val="24"/>
          <w:szCs w:val="24"/>
        </w:rPr>
        <w:fldChar w:fldCharType="begin"/>
      </w:r>
      <w:r w:rsidRPr="00DC0CAB">
        <w:rPr>
          <w:rFonts w:ascii="Times New Roman" w:hAnsi="Times New Roman" w:cs="Times New Roman"/>
          <w:color w:val="auto"/>
          <w:sz w:val="24"/>
          <w:szCs w:val="24"/>
        </w:rPr>
        <w:instrText xml:space="preserve"> SEQ Table_3. \* ARABIC </w:instrText>
      </w:r>
      <w:r w:rsidRPr="00DC0CA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12</w:t>
      </w:r>
      <w:r w:rsidRPr="00DC0CAB">
        <w:rPr>
          <w:rFonts w:ascii="Times New Roman" w:hAnsi="Times New Roman" w:cs="Times New Roman"/>
          <w:color w:val="auto"/>
          <w:sz w:val="24"/>
          <w:szCs w:val="24"/>
        </w:rPr>
        <w:fldChar w:fldCharType="end"/>
      </w:r>
      <w:r w:rsidRPr="00DC0CAB">
        <w:rPr>
          <w:rFonts w:ascii="Times New Roman" w:hAnsi="Times New Roman" w:cs="Times New Roman"/>
          <w:color w:val="auto"/>
          <w:sz w:val="24"/>
          <w:szCs w:val="24"/>
        </w:rPr>
        <w:t>:</w:t>
      </w:r>
      <w:r w:rsidR="00391F2C" w:rsidRPr="00DC0CAB">
        <w:rPr>
          <w:rFonts w:ascii="Times New Roman" w:hAnsi="Times New Roman" w:cs="Times New Roman"/>
          <w:color w:val="auto"/>
          <w:sz w:val="24"/>
          <w:szCs w:val="24"/>
        </w:rPr>
        <w:t xml:space="preserve"> </w:t>
      </w:r>
      <w:r w:rsidR="007D11F8" w:rsidRPr="00DC0CAB">
        <w:rPr>
          <w:rFonts w:ascii="Times New Roman" w:hAnsi="Times New Roman" w:cs="Times New Roman"/>
          <w:color w:val="auto"/>
          <w:sz w:val="24"/>
          <w:szCs w:val="24"/>
        </w:rPr>
        <w:t>User_role</w:t>
      </w:r>
      <w:bookmarkEnd w:id="86"/>
    </w:p>
    <w:tbl>
      <w:tblPr>
        <w:tblStyle w:val="TableGrid"/>
        <w:tblW w:w="0" w:type="auto"/>
        <w:tblLook w:val="04A0" w:firstRow="1" w:lastRow="0" w:firstColumn="1" w:lastColumn="0" w:noHBand="0" w:noVBand="1"/>
      </w:tblPr>
      <w:tblGrid>
        <w:gridCol w:w="2049"/>
        <w:gridCol w:w="2049"/>
        <w:gridCol w:w="2050"/>
        <w:gridCol w:w="2050"/>
      </w:tblGrid>
      <w:tr w:rsidR="007D11F8" w:rsidRPr="00391F2C" w:rsidTr="006200F8">
        <w:tc>
          <w:tcPr>
            <w:tcW w:w="2049" w:type="dxa"/>
          </w:tcPr>
          <w:p w:rsidR="007D11F8" w:rsidRPr="00391F2C" w:rsidRDefault="007D11F8" w:rsidP="006200F8">
            <w:pPr>
              <w:rPr>
                <w:rFonts w:ascii="Times New Roman" w:hAnsi="Times New Roman" w:cs="Times New Roman"/>
                <w:b/>
              </w:rPr>
            </w:pPr>
            <w:r w:rsidRPr="00391F2C">
              <w:rPr>
                <w:rFonts w:ascii="Times New Roman" w:hAnsi="Times New Roman" w:cs="Times New Roman"/>
                <w:b/>
              </w:rPr>
              <w:t>Name</w:t>
            </w:r>
          </w:p>
        </w:tc>
        <w:tc>
          <w:tcPr>
            <w:tcW w:w="2049" w:type="dxa"/>
          </w:tcPr>
          <w:p w:rsidR="007D11F8" w:rsidRPr="00391F2C" w:rsidRDefault="007D11F8" w:rsidP="006200F8">
            <w:pPr>
              <w:rPr>
                <w:rFonts w:ascii="Times New Roman" w:hAnsi="Times New Roman" w:cs="Times New Roman"/>
                <w:b/>
              </w:rPr>
            </w:pPr>
            <w:r w:rsidRPr="00391F2C">
              <w:rPr>
                <w:rFonts w:ascii="Times New Roman" w:hAnsi="Times New Roman" w:cs="Times New Roman"/>
                <w:b/>
              </w:rPr>
              <w:t>Datatype</w:t>
            </w:r>
          </w:p>
        </w:tc>
        <w:tc>
          <w:tcPr>
            <w:tcW w:w="2050" w:type="dxa"/>
          </w:tcPr>
          <w:p w:rsidR="007D11F8" w:rsidRPr="00391F2C" w:rsidRDefault="007D11F8" w:rsidP="006200F8">
            <w:pPr>
              <w:rPr>
                <w:rFonts w:ascii="Times New Roman" w:hAnsi="Times New Roman" w:cs="Times New Roman"/>
                <w:b/>
              </w:rPr>
            </w:pPr>
            <w:r w:rsidRPr="00391F2C">
              <w:rPr>
                <w:rFonts w:ascii="Times New Roman" w:hAnsi="Times New Roman" w:cs="Times New Roman"/>
                <w:b/>
              </w:rPr>
              <w:t>Length</w:t>
            </w:r>
          </w:p>
        </w:tc>
        <w:tc>
          <w:tcPr>
            <w:tcW w:w="2050" w:type="dxa"/>
          </w:tcPr>
          <w:p w:rsidR="007D11F8" w:rsidRPr="00391F2C" w:rsidRDefault="007D11F8" w:rsidP="006200F8">
            <w:pPr>
              <w:rPr>
                <w:rFonts w:ascii="Times New Roman" w:hAnsi="Times New Roman" w:cs="Times New Roman"/>
                <w:b/>
              </w:rPr>
            </w:pPr>
            <w:r w:rsidRPr="00391F2C">
              <w:rPr>
                <w:rFonts w:ascii="Times New Roman" w:hAnsi="Times New Roman" w:cs="Times New Roman"/>
                <w:b/>
              </w:rPr>
              <w:t>Constraints</w:t>
            </w:r>
          </w:p>
        </w:tc>
      </w:tr>
      <w:tr w:rsidR="007D11F8" w:rsidRPr="00391F2C" w:rsidTr="006200F8">
        <w:tc>
          <w:tcPr>
            <w:tcW w:w="2049"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Id</w:t>
            </w:r>
          </w:p>
        </w:tc>
        <w:tc>
          <w:tcPr>
            <w:tcW w:w="2049"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Int</w:t>
            </w:r>
          </w:p>
        </w:tc>
        <w:tc>
          <w:tcPr>
            <w:tcW w:w="2050"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11</w:t>
            </w:r>
          </w:p>
        </w:tc>
        <w:tc>
          <w:tcPr>
            <w:tcW w:w="2050"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Auto_increment, NOT NULL</w:t>
            </w:r>
          </w:p>
        </w:tc>
      </w:tr>
      <w:tr w:rsidR="007D11F8" w:rsidRPr="00391F2C" w:rsidTr="006200F8">
        <w:tc>
          <w:tcPr>
            <w:tcW w:w="2049"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user_id</w:t>
            </w:r>
          </w:p>
        </w:tc>
        <w:tc>
          <w:tcPr>
            <w:tcW w:w="2049" w:type="dxa"/>
          </w:tcPr>
          <w:p w:rsidR="007D11F8" w:rsidRPr="00391F2C" w:rsidRDefault="004F0FDF" w:rsidP="006200F8">
            <w:pPr>
              <w:rPr>
                <w:rFonts w:ascii="Times New Roman" w:hAnsi="Times New Roman" w:cs="Times New Roman"/>
              </w:rPr>
            </w:pPr>
            <w:r w:rsidRPr="00391F2C">
              <w:rPr>
                <w:rFonts w:ascii="Times New Roman" w:hAnsi="Times New Roman" w:cs="Times New Roman"/>
              </w:rPr>
              <w:t>I</w:t>
            </w:r>
            <w:r w:rsidR="007D11F8" w:rsidRPr="00391F2C">
              <w:rPr>
                <w:rFonts w:ascii="Times New Roman" w:hAnsi="Times New Roman" w:cs="Times New Roman"/>
              </w:rPr>
              <w:t>nt</w:t>
            </w:r>
          </w:p>
        </w:tc>
        <w:tc>
          <w:tcPr>
            <w:tcW w:w="2050"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11</w:t>
            </w:r>
          </w:p>
        </w:tc>
        <w:tc>
          <w:tcPr>
            <w:tcW w:w="2050"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NOT NULL</w:t>
            </w:r>
          </w:p>
        </w:tc>
      </w:tr>
      <w:tr w:rsidR="007D11F8" w:rsidRPr="00391F2C" w:rsidTr="006200F8">
        <w:tc>
          <w:tcPr>
            <w:tcW w:w="2049"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role_id</w:t>
            </w:r>
          </w:p>
        </w:tc>
        <w:tc>
          <w:tcPr>
            <w:tcW w:w="2049" w:type="dxa"/>
          </w:tcPr>
          <w:p w:rsidR="007D11F8" w:rsidRPr="00391F2C" w:rsidRDefault="004F0FDF" w:rsidP="006200F8">
            <w:pPr>
              <w:rPr>
                <w:rFonts w:ascii="Times New Roman" w:hAnsi="Times New Roman" w:cs="Times New Roman"/>
              </w:rPr>
            </w:pPr>
            <w:r w:rsidRPr="00391F2C">
              <w:rPr>
                <w:rFonts w:ascii="Times New Roman" w:hAnsi="Times New Roman" w:cs="Times New Roman"/>
              </w:rPr>
              <w:t>I</w:t>
            </w:r>
            <w:r w:rsidR="007D11F8" w:rsidRPr="00391F2C">
              <w:rPr>
                <w:rFonts w:ascii="Times New Roman" w:hAnsi="Times New Roman" w:cs="Times New Roman"/>
              </w:rPr>
              <w:t>nt</w:t>
            </w:r>
          </w:p>
        </w:tc>
        <w:tc>
          <w:tcPr>
            <w:tcW w:w="2050"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11</w:t>
            </w:r>
          </w:p>
        </w:tc>
        <w:tc>
          <w:tcPr>
            <w:tcW w:w="2050"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NOTNULL</w:t>
            </w:r>
          </w:p>
        </w:tc>
      </w:tr>
    </w:tbl>
    <w:p w:rsidR="007D11F8" w:rsidRDefault="007D11F8" w:rsidP="007D11F8">
      <w:pPr>
        <w:spacing w:line="240" w:lineRule="auto"/>
        <w:rPr>
          <w:rFonts w:ascii="Times New Roman" w:hAnsi="Times New Roman" w:cs="Times New Roman"/>
          <w:b/>
        </w:rPr>
      </w:pPr>
    </w:p>
    <w:p w:rsidR="00A04269" w:rsidRDefault="00A04269" w:rsidP="00A04269">
      <w:pPr>
        <w:pStyle w:val="ListParagraph"/>
        <w:numPr>
          <w:ilvl w:val="0"/>
          <w:numId w:val="27"/>
        </w:numPr>
        <w:spacing w:line="240" w:lineRule="auto"/>
        <w:rPr>
          <w:rFonts w:ascii="Times New Roman" w:hAnsi="Times New Roman" w:cs="Times New Roman"/>
          <w:b/>
        </w:rPr>
      </w:pPr>
      <w:r>
        <w:rPr>
          <w:rFonts w:ascii="Times New Roman" w:hAnsi="Times New Roman" w:cs="Times New Roman"/>
          <w:b/>
        </w:rPr>
        <w:t>Weekly table</w:t>
      </w:r>
    </w:p>
    <w:p w:rsidR="00A04269" w:rsidRPr="00A04269" w:rsidRDefault="00A04269" w:rsidP="00A04269">
      <w:pPr>
        <w:spacing w:line="480" w:lineRule="auto"/>
        <w:rPr>
          <w:rFonts w:ascii="Times New Roman" w:hAnsi="Times New Roman" w:cs="Times New Roman"/>
          <w:sz w:val="24"/>
          <w:szCs w:val="24"/>
        </w:rPr>
      </w:pPr>
      <w:r w:rsidRPr="00A04269">
        <w:rPr>
          <w:rFonts w:ascii="Times New Roman" w:hAnsi="Times New Roman" w:cs="Times New Roman"/>
          <w:sz w:val="24"/>
          <w:szCs w:val="24"/>
        </w:rPr>
        <w:t>Weekly table shows the details of the week a report was submitted. It contains an id, user id, year, month, week, date the report was created, status of the report (either submitted or not) and the date it was submitted. Table 3.13 sh</w:t>
      </w:r>
      <w:r>
        <w:rPr>
          <w:rFonts w:ascii="Times New Roman" w:hAnsi="Times New Roman" w:cs="Times New Roman"/>
          <w:sz w:val="24"/>
          <w:szCs w:val="24"/>
        </w:rPr>
        <w:t>ows the attributes of the weekly table</w:t>
      </w:r>
      <w:r w:rsidRPr="00A04269">
        <w:rPr>
          <w:rFonts w:ascii="Times New Roman" w:hAnsi="Times New Roman" w:cs="Times New Roman"/>
          <w:sz w:val="24"/>
          <w:szCs w:val="24"/>
        </w:rPr>
        <w:t>.</w:t>
      </w:r>
    </w:p>
    <w:p w:rsidR="007D11F8" w:rsidRPr="00DC0CAB" w:rsidRDefault="00DC0CAB" w:rsidP="00DC0CAB">
      <w:pPr>
        <w:pStyle w:val="Caption"/>
        <w:rPr>
          <w:rFonts w:ascii="Times New Roman" w:hAnsi="Times New Roman" w:cs="Times New Roman"/>
          <w:color w:val="auto"/>
          <w:sz w:val="24"/>
          <w:szCs w:val="24"/>
        </w:rPr>
      </w:pPr>
      <w:bookmarkStart w:id="87" w:name="_Toc523212986"/>
      <w:r w:rsidRPr="00DC0CAB">
        <w:rPr>
          <w:rFonts w:ascii="Times New Roman" w:hAnsi="Times New Roman" w:cs="Times New Roman"/>
          <w:color w:val="auto"/>
          <w:sz w:val="24"/>
          <w:szCs w:val="24"/>
        </w:rPr>
        <w:t xml:space="preserve">Table 3. </w:t>
      </w:r>
      <w:r w:rsidRPr="00DC0CAB">
        <w:rPr>
          <w:rFonts w:ascii="Times New Roman" w:hAnsi="Times New Roman" w:cs="Times New Roman"/>
          <w:color w:val="auto"/>
          <w:sz w:val="24"/>
          <w:szCs w:val="24"/>
        </w:rPr>
        <w:fldChar w:fldCharType="begin"/>
      </w:r>
      <w:r w:rsidRPr="00DC0CAB">
        <w:rPr>
          <w:rFonts w:ascii="Times New Roman" w:hAnsi="Times New Roman" w:cs="Times New Roman"/>
          <w:color w:val="auto"/>
          <w:sz w:val="24"/>
          <w:szCs w:val="24"/>
        </w:rPr>
        <w:instrText xml:space="preserve"> SEQ Table_3. \* ARABIC </w:instrText>
      </w:r>
      <w:r w:rsidRPr="00DC0CAB">
        <w:rPr>
          <w:rFonts w:ascii="Times New Roman" w:hAnsi="Times New Roman" w:cs="Times New Roman"/>
          <w:color w:val="auto"/>
          <w:sz w:val="24"/>
          <w:szCs w:val="24"/>
        </w:rPr>
        <w:fldChar w:fldCharType="separate"/>
      </w:r>
      <w:r w:rsidRPr="00DC0CAB">
        <w:rPr>
          <w:rFonts w:ascii="Times New Roman" w:hAnsi="Times New Roman" w:cs="Times New Roman"/>
          <w:noProof/>
          <w:color w:val="auto"/>
          <w:sz w:val="24"/>
          <w:szCs w:val="24"/>
        </w:rPr>
        <w:t>13</w:t>
      </w:r>
      <w:r w:rsidRPr="00DC0CAB">
        <w:rPr>
          <w:rFonts w:ascii="Times New Roman" w:hAnsi="Times New Roman" w:cs="Times New Roman"/>
          <w:color w:val="auto"/>
          <w:sz w:val="24"/>
          <w:szCs w:val="24"/>
        </w:rPr>
        <w:fldChar w:fldCharType="end"/>
      </w:r>
      <w:r w:rsidRPr="00DC0CAB">
        <w:rPr>
          <w:rFonts w:ascii="Times New Roman" w:hAnsi="Times New Roman" w:cs="Times New Roman"/>
          <w:color w:val="auto"/>
          <w:sz w:val="24"/>
          <w:szCs w:val="24"/>
        </w:rPr>
        <w:t>:</w:t>
      </w:r>
      <w:r w:rsidR="00B47BC7" w:rsidRPr="00DC0CAB">
        <w:rPr>
          <w:rFonts w:ascii="Times New Roman" w:hAnsi="Times New Roman" w:cs="Times New Roman"/>
          <w:color w:val="auto"/>
          <w:sz w:val="24"/>
          <w:szCs w:val="24"/>
        </w:rPr>
        <w:t xml:space="preserve"> </w:t>
      </w:r>
      <w:r w:rsidR="007D11F8" w:rsidRPr="00DC0CAB">
        <w:rPr>
          <w:rFonts w:ascii="Times New Roman" w:hAnsi="Times New Roman" w:cs="Times New Roman"/>
          <w:color w:val="auto"/>
          <w:sz w:val="24"/>
          <w:szCs w:val="24"/>
        </w:rPr>
        <w:t>Weekly</w:t>
      </w:r>
      <w:bookmarkEnd w:id="87"/>
    </w:p>
    <w:tbl>
      <w:tblPr>
        <w:tblStyle w:val="TableGrid"/>
        <w:tblW w:w="0" w:type="auto"/>
        <w:tblLook w:val="04A0" w:firstRow="1" w:lastRow="0" w:firstColumn="1" w:lastColumn="0" w:noHBand="0" w:noVBand="1"/>
      </w:tblPr>
      <w:tblGrid>
        <w:gridCol w:w="2416"/>
        <w:gridCol w:w="1899"/>
        <w:gridCol w:w="1868"/>
        <w:gridCol w:w="2015"/>
      </w:tblGrid>
      <w:tr w:rsidR="007D11F8" w:rsidRPr="00391F2C" w:rsidTr="006200F8">
        <w:tc>
          <w:tcPr>
            <w:tcW w:w="2416" w:type="dxa"/>
          </w:tcPr>
          <w:p w:rsidR="007D11F8" w:rsidRPr="00391F2C" w:rsidRDefault="007D11F8" w:rsidP="006200F8">
            <w:pPr>
              <w:rPr>
                <w:rFonts w:ascii="Times New Roman" w:hAnsi="Times New Roman" w:cs="Times New Roman"/>
                <w:b/>
              </w:rPr>
            </w:pPr>
            <w:r w:rsidRPr="00391F2C">
              <w:rPr>
                <w:rFonts w:ascii="Times New Roman" w:hAnsi="Times New Roman" w:cs="Times New Roman"/>
                <w:b/>
              </w:rPr>
              <w:t>Name</w:t>
            </w:r>
          </w:p>
        </w:tc>
        <w:tc>
          <w:tcPr>
            <w:tcW w:w="1899" w:type="dxa"/>
          </w:tcPr>
          <w:p w:rsidR="007D11F8" w:rsidRPr="00391F2C" w:rsidRDefault="007D11F8" w:rsidP="006200F8">
            <w:pPr>
              <w:rPr>
                <w:rFonts w:ascii="Times New Roman" w:hAnsi="Times New Roman" w:cs="Times New Roman"/>
                <w:b/>
              </w:rPr>
            </w:pPr>
            <w:r w:rsidRPr="00391F2C">
              <w:rPr>
                <w:rFonts w:ascii="Times New Roman" w:hAnsi="Times New Roman" w:cs="Times New Roman"/>
                <w:b/>
              </w:rPr>
              <w:t>Datatype</w:t>
            </w:r>
          </w:p>
        </w:tc>
        <w:tc>
          <w:tcPr>
            <w:tcW w:w="1868" w:type="dxa"/>
          </w:tcPr>
          <w:p w:rsidR="007D11F8" w:rsidRPr="00391F2C" w:rsidRDefault="007D11F8" w:rsidP="006200F8">
            <w:pPr>
              <w:rPr>
                <w:rFonts w:ascii="Times New Roman" w:hAnsi="Times New Roman" w:cs="Times New Roman"/>
                <w:b/>
              </w:rPr>
            </w:pPr>
            <w:r w:rsidRPr="00391F2C">
              <w:rPr>
                <w:rFonts w:ascii="Times New Roman" w:hAnsi="Times New Roman" w:cs="Times New Roman"/>
                <w:b/>
              </w:rPr>
              <w:t>Length</w:t>
            </w:r>
          </w:p>
        </w:tc>
        <w:tc>
          <w:tcPr>
            <w:tcW w:w="2015" w:type="dxa"/>
          </w:tcPr>
          <w:p w:rsidR="007D11F8" w:rsidRPr="00391F2C" w:rsidRDefault="007D11F8" w:rsidP="006200F8">
            <w:pPr>
              <w:rPr>
                <w:rFonts w:ascii="Times New Roman" w:hAnsi="Times New Roman" w:cs="Times New Roman"/>
                <w:b/>
              </w:rPr>
            </w:pPr>
            <w:r w:rsidRPr="00391F2C">
              <w:rPr>
                <w:rFonts w:ascii="Times New Roman" w:hAnsi="Times New Roman" w:cs="Times New Roman"/>
                <w:b/>
              </w:rPr>
              <w:t>Constraints</w:t>
            </w:r>
          </w:p>
        </w:tc>
      </w:tr>
      <w:tr w:rsidR="007D11F8" w:rsidRPr="00391F2C" w:rsidTr="006200F8">
        <w:tc>
          <w:tcPr>
            <w:tcW w:w="2416" w:type="dxa"/>
          </w:tcPr>
          <w:p w:rsidR="007D11F8" w:rsidRPr="00391F2C" w:rsidRDefault="000C4FF8" w:rsidP="006200F8">
            <w:pPr>
              <w:rPr>
                <w:rFonts w:ascii="Times New Roman" w:hAnsi="Times New Roman" w:cs="Times New Roman"/>
              </w:rPr>
            </w:pPr>
            <w:r w:rsidRPr="00391F2C">
              <w:rPr>
                <w:rFonts w:ascii="Times New Roman" w:hAnsi="Times New Roman" w:cs="Times New Roman"/>
              </w:rPr>
              <w:t>I</w:t>
            </w:r>
            <w:r w:rsidR="007D11F8" w:rsidRPr="00391F2C">
              <w:rPr>
                <w:rFonts w:ascii="Times New Roman" w:hAnsi="Times New Roman" w:cs="Times New Roman"/>
              </w:rPr>
              <w:t>d</w:t>
            </w:r>
          </w:p>
        </w:tc>
        <w:tc>
          <w:tcPr>
            <w:tcW w:w="1899"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Int</w:t>
            </w:r>
          </w:p>
        </w:tc>
        <w:tc>
          <w:tcPr>
            <w:tcW w:w="1868"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11</w:t>
            </w:r>
          </w:p>
        </w:tc>
        <w:tc>
          <w:tcPr>
            <w:tcW w:w="2015"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Auto_increment, NOT NULL</w:t>
            </w:r>
          </w:p>
        </w:tc>
      </w:tr>
      <w:tr w:rsidR="007D11F8" w:rsidRPr="00391F2C" w:rsidTr="006200F8">
        <w:tc>
          <w:tcPr>
            <w:tcW w:w="2416"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User_id</w:t>
            </w:r>
          </w:p>
        </w:tc>
        <w:tc>
          <w:tcPr>
            <w:tcW w:w="1899" w:type="dxa"/>
          </w:tcPr>
          <w:p w:rsidR="007D11F8" w:rsidRPr="00391F2C" w:rsidRDefault="004F0FDF" w:rsidP="006200F8">
            <w:pPr>
              <w:rPr>
                <w:rFonts w:ascii="Times New Roman" w:hAnsi="Times New Roman" w:cs="Times New Roman"/>
              </w:rPr>
            </w:pPr>
            <w:r w:rsidRPr="00391F2C">
              <w:rPr>
                <w:rFonts w:ascii="Times New Roman" w:hAnsi="Times New Roman" w:cs="Times New Roman"/>
              </w:rPr>
              <w:t>I</w:t>
            </w:r>
            <w:r w:rsidR="007D11F8" w:rsidRPr="00391F2C">
              <w:rPr>
                <w:rFonts w:ascii="Times New Roman" w:hAnsi="Times New Roman" w:cs="Times New Roman"/>
              </w:rPr>
              <w:t>nt</w:t>
            </w:r>
          </w:p>
        </w:tc>
        <w:tc>
          <w:tcPr>
            <w:tcW w:w="1868"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11</w:t>
            </w:r>
          </w:p>
        </w:tc>
        <w:tc>
          <w:tcPr>
            <w:tcW w:w="2015"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NOT NULL</w:t>
            </w:r>
          </w:p>
        </w:tc>
      </w:tr>
      <w:tr w:rsidR="007D11F8" w:rsidRPr="00391F2C" w:rsidTr="006200F8">
        <w:tc>
          <w:tcPr>
            <w:tcW w:w="2416" w:type="dxa"/>
          </w:tcPr>
          <w:p w:rsidR="007D11F8" w:rsidRPr="00391F2C" w:rsidRDefault="000C4FF8" w:rsidP="006200F8">
            <w:pPr>
              <w:rPr>
                <w:rFonts w:ascii="Times New Roman" w:hAnsi="Times New Roman" w:cs="Times New Roman"/>
              </w:rPr>
            </w:pPr>
            <w:r w:rsidRPr="00391F2C">
              <w:rPr>
                <w:rFonts w:ascii="Times New Roman" w:hAnsi="Times New Roman" w:cs="Times New Roman"/>
              </w:rPr>
              <w:t>Y</w:t>
            </w:r>
            <w:r w:rsidR="007D11F8" w:rsidRPr="00391F2C">
              <w:rPr>
                <w:rFonts w:ascii="Times New Roman" w:hAnsi="Times New Roman" w:cs="Times New Roman"/>
              </w:rPr>
              <w:t>ear</w:t>
            </w:r>
          </w:p>
        </w:tc>
        <w:tc>
          <w:tcPr>
            <w:tcW w:w="1899" w:type="dxa"/>
          </w:tcPr>
          <w:p w:rsidR="007D11F8" w:rsidRPr="00391F2C" w:rsidRDefault="004F0FDF" w:rsidP="006200F8">
            <w:pPr>
              <w:rPr>
                <w:rFonts w:ascii="Times New Roman" w:hAnsi="Times New Roman" w:cs="Times New Roman"/>
              </w:rPr>
            </w:pPr>
            <w:r w:rsidRPr="00391F2C">
              <w:rPr>
                <w:rFonts w:ascii="Times New Roman" w:hAnsi="Times New Roman" w:cs="Times New Roman"/>
              </w:rPr>
              <w:t>Y</w:t>
            </w:r>
            <w:r w:rsidR="007D11F8" w:rsidRPr="00391F2C">
              <w:rPr>
                <w:rFonts w:ascii="Times New Roman" w:hAnsi="Times New Roman" w:cs="Times New Roman"/>
              </w:rPr>
              <w:t>ear</w:t>
            </w:r>
          </w:p>
        </w:tc>
        <w:tc>
          <w:tcPr>
            <w:tcW w:w="1868"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4</w:t>
            </w:r>
          </w:p>
        </w:tc>
        <w:tc>
          <w:tcPr>
            <w:tcW w:w="2015"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NOTNULL</w:t>
            </w:r>
          </w:p>
        </w:tc>
      </w:tr>
      <w:tr w:rsidR="007D11F8" w:rsidRPr="00391F2C" w:rsidTr="006200F8">
        <w:tc>
          <w:tcPr>
            <w:tcW w:w="2416" w:type="dxa"/>
          </w:tcPr>
          <w:p w:rsidR="007D11F8" w:rsidRPr="00391F2C" w:rsidRDefault="000C4FF8" w:rsidP="006200F8">
            <w:pPr>
              <w:rPr>
                <w:rFonts w:ascii="Times New Roman" w:hAnsi="Times New Roman" w:cs="Times New Roman"/>
              </w:rPr>
            </w:pPr>
            <w:r w:rsidRPr="00391F2C">
              <w:rPr>
                <w:rFonts w:ascii="Times New Roman" w:hAnsi="Times New Roman" w:cs="Times New Roman"/>
              </w:rPr>
              <w:t>M</w:t>
            </w:r>
            <w:r w:rsidR="007D11F8" w:rsidRPr="00391F2C">
              <w:rPr>
                <w:rFonts w:ascii="Times New Roman" w:hAnsi="Times New Roman" w:cs="Times New Roman"/>
              </w:rPr>
              <w:t>onth</w:t>
            </w:r>
          </w:p>
        </w:tc>
        <w:tc>
          <w:tcPr>
            <w:tcW w:w="1899"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varchar</w:t>
            </w:r>
          </w:p>
        </w:tc>
        <w:tc>
          <w:tcPr>
            <w:tcW w:w="1868"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15</w:t>
            </w:r>
          </w:p>
        </w:tc>
        <w:tc>
          <w:tcPr>
            <w:tcW w:w="2015"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NOT NULL</w:t>
            </w:r>
          </w:p>
        </w:tc>
      </w:tr>
      <w:tr w:rsidR="007D11F8" w:rsidRPr="00391F2C" w:rsidTr="006200F8">
        <w:tc>
          <w:tcPr>
            <w:tcW w:w="2416" w:type="dxa"/>
          </w:tcPr>
          <w:p w:rsidR="007D11F8" w:rsidRPr="00391F2C" w:rsidRDefault="000C4FF8" w:rsidP="006200F8">
            <w:pPr>
              <w:rPr>
                <w:rFonts w:ascii="Times New Roman" w:hAnsi="Times New Roman" w:cs="Times New Roman"/>
              </w:rPr>
            </w:pPr>
            <w:r w:rsidRPr="00391F2C">
              <w:rPr>
                <w:rFonts w:ascii="Times New Roman" w:hAnsi="Times New Roman" w:cs="Times New Roman"/>
              </w:rPr>
              <w:lastRenderedPageBreak/>
              <w:t>W</w:t>
            </w:r>
            <w:r w:rsidR="007D11F8" w:rsidRPr="00391F2C">
              <w:rPr>
                <w:rFonts w:ascii="Times New Roman" w:hAnsi="Times New Roman" w:cs="Times New Roman"/>
              </w:rPr>
              <w:t>eek</w:t>
            </w:r>
          </w:p>
        </w:tc>
        <w:tc>
          <w:tcPr>
            <w:tcW w:w="1899" w:type="dxa"/>
          </w:tcPr>
          <w:p w:rsidR="007D11F8" w:rsidRPr="00391F2C" w:rsidRDefault="0011189F" w:rsidP="006200F8">
            <w:pPr>
              <w:rPr>
                <w:rFonts w:ascii="Times New Roman" w:hAnsi="Times New Roman" w:cs="Times New Roman"/>
              </w:rPr>
            </w:pPr>
            <w:r w:rsidRPr="00391F2C">
              <w:rPr>
                <w:rFonts w:ascii="Times New Roman" w:hAnsi="Times New Roman" w:cs="Times New Roman"/>
              </w:rPr>
              <w:t>I</w:t>
            </w:r>
            <w:r w:rsidR="007D11F8" w:rsidRPr="00391F2C">
              <w:rPr>
                <w:rFonts w:ascii="Times New Roman" w:hAnsi="Times New Roman" w:cs="Times New Roman"/>
              </w:rPr>
              <w:t>nt</w:t>
            </w:r>
          </w:p>
        </w:tc>
        <w:tc>
          <w:tcPr>
            <w:tcW w:w="1868"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11</w:t>
            </w:r>
          </w:p>
        </w:tc>
        <w:tc>
          <w:tcPr>
            <w:tcW w:w="2015"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NOT NULL</w:t>
            </w:r>
          </w:p>
        </w:tc>
      </w:tr>
      <w:tr w:rsidR="007D11F8" w:rsidRPr="00391F2C" w:rsidTr="006200F8">
        <w:tc>
          <w:tcPr>
            <w:tcW w:w="2416"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date_created</w:t>
            </w:r>
          </w:p>
        </w:tc>
        <w:tc>
          <w:tcPr>
            <w:tcW w:w="1899" w:type="dxa"/>
          </w:tcPr>
          <w:p w:rsidR="007D11F8" w:rsidRPr="00391F2C" w:rsidRDefault="0011189F" w:rsidP="006200F8">
            <w:pPr>
              <w:rPr>
                <w:rFonts w:ascii="Times New Roman" w:hAnsi="Times New Roman" w:cs="Times New Roman"/>
              </w:rPr>
            </w:pPr>
            <w:r w:rsidRPr="00391F2C">
              <w:rPr>
                <w:rFonts w:ascii="Times New Roman" w:hAnsi="Times New Roman" w:cs="Times New Roman"/>
              </w:rPr>
              <w:t>D</w:t>
            </w:r>
            <w:r w:rsidR="007D11F8" w:rsidRPr="00391F2C">
              <w:rPr>
                <w:rFonts w:ascii="Times New Roman" w:hAnsi="Times New Roman" w:cs="Times New Roman"/>
              </w:rPr>
              <w:t>atetime</w:t>
            </w:r>
          </w:p>
        </w:tc>
        <w:tc>
          <w:tcPr>
            <w:tcW w:w="1868" w:type="dxa"/>
          </w:tcPr>
          <w:p w:rsidR="007D11F8" w:rsidRPr="00391F2C" w:rsidRDefault="007D11F8" w:rsidP="006200F8">
            <w:pPr>
              <w:rPr>
                <w:rFonts w:ascii="Times New Roman" w:hAnsi="Times New Roman" w:cs="Times New Roman"/>
              </w:rPr>
            </w:pPr>
          </w:p>
        </w:tc>
        <w:tc>
          <w:tcPr>
            <w:tcW w:w="2015"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NOT NULL</w:t>
            </w:r>
          </w:p>
        </w:tc>
      </w:tr>
      <w:tr w:rsidR="007D11F8" w:rsidRPr="00391F2C" w:rsidTr="006200F8">
        <w:tc>
          <w:tcPr>
            <w:tcW w:w="2416" w:type="dxa"/>
          </w:tcPr>
          <w:p w:rsidR="007D11F8" w:rsidRPr="00391F2C" w:rsidRDefault="000C4FF8" w:rsidP="006200F8">
            <w:pPr>
              <w:rPr>
                <w:rFonts w:ascii="Times New Roman" w:hAnsi="Times New Roman" w:cs="Times New Roman"/>
              </w:rPr>
            </w:pPr>
            <w:r w:rsidRPr="00391F2C">
              <w:rPr>
                <w:rFonts w:ascii="Times New Roman" w:hAnsi="Times New Roman" w:cs="Times New Roman"/>
              </w:rPr>
              <w:t>S</w:t>
            </w:r>
            <w:r w:rsidR="007D11F8" w:rsidRPr="00391F2C">
              <w:rPr>
                <w:rFonts w:ascii="Times New Roman" w:hAnsi="Times New Roman" w:cs="Times New Roman"/>
              </w:rPr>
              <w:t>ubmitted</w:t>
            </w:r>
          </w:p>
        </w:tc>
        <w:tc>
          <w:tcPr>
            <w:tcW w:w="1899" w:type="dxa"/>
          </w:tcPr>
          <w:p w:rsidR="007D11F8" w:rsidRPr="00391F2C" w:rsidRDefault="0011189F" w:rsidP="006200F8">
            <w:pPr>
              <w:rPr>
                <w:rFonts w:ascii="Times New Roman" w:hAnsi="Times New Roman" w:cs="Times New Roman"/>
              </w:rPr>
            </w:pPr>
            <w:r w:rsidRPr="00391F2C">
              <w:rPr>
                <w:rFonts w:ascii="Times New Roman" w:hAnsi="Times New Roman" w:cs="Times New Roman"/>
              </w:rPr>
              <w:t>T</w:t>
            </w:r>
            <w:r w:rsidR="007D11F8" w:rsidRPr="00391F2C">
              <w:rPr>
                <w:rFonts w:ascii="Times New Roman" w:hAnsi="Times New Roman" w:cs="Times New Roman"/>
              </w:rPr>
              <w:t>inyint</w:t>
            </w:r>
          </w:p>
        </w:tc>
        <w:tc>
          <w:tcPr>
            <w:tcW w:w="1868"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1</w:t>
            </w:r>
          </w:p>
        </w:tc>
        <w:tc>
          <w:tcPr>
            <w:tcW w:w="2015"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NOT NULL</w:t>
            </w:r>
          </w:p>
        </w:tc>
      </w:tr>
      <w:tr w:rsidR="007D11F8" w:rsidRPr="00391F2C" w:rsidTr="006200F8">
        <w:tc>
          <w:tcPr>
            <w:tcW w:w="2416"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date_submitted</w:t>
            </w:r>
          </w:p>
        </w:tc>
        <w:tc>
          <w:tcPr>
            <w:tcW w:w="1899" w:type="dxa"/>
          </w:tcPr>
          <w:p w:rsidR="007D11F8" w:rsidRPr="00391F2C" w:rsidRDefault="0011189F" w:rsidP="006200F8">
            <w:pPr>
              <w:rPr>
                <w:rFonts w:ascii="Times New Roman" w:hAnsi="Times New Roman" w:cs="Times New Roman"/>
              </w:rPr>
            </w:pPr>
            <w:r w:rsidRPr="00391F2C">
              <w:rPr>
                <w:rFonts w:ascii="Times New Roman" w:hAnsi="Times New Roman" w:cs="Times New Roman"/>
              </w:rPr>
              <w:t>D</w:t>
            </w:r>
            <w:r w:rsidR="007D11F8" w:rsidRPr="00391F2C">
              <w:rPr>
                <w:rFonts w:ascii="Times New Roman" w:hAnsi="Times New Roman" w:cs="Times New Roman"/>
              </w:rPr>
              <w:t>atetime</w:t>
            </w:r>
          </w:p>
        </w:tc>
        <w:tc>
          <w:tcPr>
            <w:tcW w:w="1868" w:type="dxa"/>
          </w:tcPr>
          <w:p w:rsidR="007D11F8" w:rsidRPr="00391F2C" w:rsidRDefault="007D11F8" w:rsidP="006200F8">
            <w:pPr>
              <w:rPr>
                <w:rFonts w:ascii="Times New Roman" w:hAnsi="Times New Roman" w:cs="Times New Roman"/>
              </w:rPr>
            </w:pPr>
          </w:p>
        </w:tc>
        <w:tc>
          <w:tcPr>
            <w:tcW w:w="2015" w:type="dxa"/>
          </w:tcPr>
          <w:p w:rsidR="007D11F8" w:rsidRPr="00391F2C" w:rsidRDefault="007D11F8" w:rsidP="006200F8">
            <w:pPr>
              <w:rPr>
                <w:rFonts w:ascii="Times New Roman" w:hAnsi="Times New Roman" w:cs="Times New Roman"/>
              </w:rPr>
            </w:pPr>
            <w:r w:rsidRPr="00391F2C">
              <w:rPr>
                <w:rFonts w:ascii="Times New Roman" w:hAnsi="Times New Roman" w:cs="Times New Roman"/>
              </w:rPr>
              <w:t>NOT NULL</w:t>
            </w:r>
          </w:p>
        </w:tc>
      </w:tr>
    </w:tbl>
    <w:p w:rsidR="00DD3D41" w:rsidRPr="00391F2C" w:rsidRDefault="00DD3D41" w:rsidP="00BB0EEF"/>
    <w:p w:rsidR="00FD4A7D" w:rsidRDefault="00FD4A7D" w:rsidP="00FD4A7D">
      <w:pPr>
        <w:pStyle w:val="Heading2"/>
        <w:spacing w:line="360" w:lineRule="auto"/>
        <w:rPr>
          <w:rFonts w:ascii="Times New Roman" w:hAnsi="Times New Roman" w:cs="Times New Roman"/>
          <w:b/>
          <w:color w:val="auto"/>
          <w:sz w:val="24"/>
          <w:szCs w:val="24"/>
        </w:rPr>
      </w:pPr>
      <w:bookmarkStart w:id="88" w:name="_Toc525897832"/>
      <w:r w:rsidRPr="00FD4A7D">
        <w:rPr>
          <w:rFonts w:ascii="Times New Roman" w:hAnsi="Times New Roman" w:cs="Times New Roman"/>
          <w:b/>
          <w:color w:val="auto"/>
          <w:sz w:val="24"/>
          <w:szCs w:val="24"/>
        </w:rPr>
        <w:t>3.6 Tools</w:t>
      </w:r>
      <w:bookmarkEnd w:id="88"/>
    </w:p>
    <w:p w:rsidR="00FD4A7D" w:rsidRDefault="00FD4A7D" w:rsidP="0011189F">
      <w:pPr>
        <w:spacing w:line="480" w:lineRule="auto"/>
        <w:rPr>
          <w:rFonts w:ascii="Times New Roman" w:hAnsi="Times New Roman" w:cs="Times New Roman"/>
          <w:sz w:val="24"/>
          <w:szCs w:val="24"/>
        </w:rPr>
      </w:pPr>
      <w:r w:rsidRPr="0011189F">
        <w:rPr>
          <w:rFonts w:ascii="Times New Roman" w:hAnsi="Times New Roman" w:cs="Times New Roman"/>
          <w:sz w:val="24"/>
          <w:szCs w:val="24"/>
        </w:rPr>
        <w:t>A programming tool or software development tool is a computer program that software developers use to create, debug, maintain, or otherwise support other programs and applications. The term usually refers to relatively simple programs, that can be combined together to accomplish a task, much as one might use multiple hand tools to fix a physical object. The programming tools used to achieve the implementation of the proposed system of this project work are as follows:</w:t>
      </w:r>
    </w:p>
    <w:p w:rsidR="0083716B" w:rsidRPr="0011189F" w:rsidRDefault="0083716B" w:rsidP="0083716B">
      <w:pPr>
        <w:pStyle w:val="Heading3"/>
        <w:spacing w:line="360" w:lineRule="auto"/>
        <w:jc w:val="both"/>
        <w:rPr>
          <w:rFonts w:ascii="Times New Roman" w:hAnsi="Times New Roman" w:cs="Times New Roman"/>
          <w:i/>
          <w:color w:val="auto"/>
        </w:rPr>
      </w:pPr>
      <w:bookmarkStart w:id="89" w:name="_Toc525897833"/>
      <w:r>
        <w:rPr>
          <w:rFonts w:ascii="Times New Roman" w:hAnsi="Times New Roman" w:cs="Times New Roman"/>
          <w:i/>
          <w:color w:val="auto"/>
        </w:rPr>
        <w:t>3.6.1</w:t>
      </w:r>
      <w:r>
        <w:rPr>
          <w:rFonts w:ascii="Times New Roman" w:hAnsi="Times New Roman" w:cs="Times New Roman"/>
          <w:i/>
          <w:color w:val="auto"/>
        </w:rPr>
        <w:tab/>
        <w:t>HTML</w:t>
      </w:r>
      <w:r w:rsidR="00723B36">
        <w:rPr>
          <w:rFonts w:ascii="Times New Roman" w:hAnsi="Times New Roman" w:cs="Times New Roman"/>
          <w:i/>
          <w:color w:val="auto"/>
        </w:rPr>
        <w:t>5</w:t>
      </w:r>
      <w:r>
        <w:rPr>
          <w:rFonts w:ascii="Times New Roman" w:hAnsi="Times New Roman" w:cs="Times New Roman"/>
          <w:i/>
          <w:color w:val="auto"/>
        </w:rPr>
        <w:t xml:space="preserve"> (HyperT</w:t>
      </w:r>
      <w:r w:rsidRPr="0011189F">
        <w:rPr>
          <w:rFonts w:ascii="Times New Roman" w:hAnsi="Times New Roman" w:cs="Times New Roman"/>
          <w:i/>
          <w:color w:val="auto"/>
        </w:rPr>
        <w:t>ext Markup Language</w:t>
      </w:r>
      <w:r w:rsidR="00723B36">
        <w:rPr>
          <w:rFonts w:ascii="Times New Roman" w:hAnsi="Times New Roman" w:cs="Times New Roman"/>
          <w:i/>
          <w:color w:val="auto"/>
        </w:rPr>
        <w:t xml:space="preserve"> version 5</w:t>
      </w:r>
      <w:r w:rsidRPr="0011189F">
        <w:rPr>
          <w:rFonts w:ascii="Times New Roman" w:hAnsi="Times New Roman" w:cs="Times New Roman"/>
          <w:i/>
          <w:color w:val="auto"/>
        </w:rPr>
        <w:t>)</w:t>
      </w:r>
      <w:bookmarkEnd w:id="89"/>
    </w:p>
    <w:p w:rsidR="00610FEA" w:rsidRPr="00FD4A7D" w:rsidRDefault="0083716B" w:rsidP="0083716B">
      <w:pPr>
        <w:spacing w:line="480" w:lineRule="auto"/>
        <w:jc w:val="both"/>
        <w:rPr>
          <w:rFonts w:ascii="Times New Roman" w:hAnsi="Times New Roman" w:cs="Times New Roman"/>
          <w:sz w:val="24"/>
          <w:szCs w:val="24"/>
        </w:rPr>
      </w:pPr>
      <w:r w:rsidRPr="00FD4A7D">
        <w:rPr>
          <w:rFonts w:ascii="Times New Roman" w:hAnsi="Times New Roman" w:cs="Times New Roman"/>
          <w:sz w:val="24"/>
          <w:szCs w:val="24"/>
        </w:rPr>
        <w:t>HTML is a markup language for creating Web pages and other information that can be displayed on a Web browser. Since it was introduced, HTML has evolved through series of versions, but version 5 is the latest version</w:t>
      </w:r>
      <w:r w:rsidR="00610FEA">
        <w:rPr>
          <w:rFonts w:ascii="Times New Roman" w:hAnsi="Times New Roman" w:cs="Times New Roman"/>
          <w:sz w:val="24"/>
          <w:szCs w:val="24"/>
        </w:rPr>
        <w:t xml:space="preserve"> was used for the development of this project due to it wide range of new features which were added to provide better programming experience.</w:t>
      </w:r>
    </w:p>
    <w:p w:rsidR="0083716B" w:rsidRPr="0011189F" w:rsidRDefault="0083716B" w:rsidP="00B47BC7">
      <w:pPr>
        <w:pStyle w:val="Heading3"/>
        <w:spacing w:line="360" w:lineRule="auto"/>
        <w:jc w:val="both"/>
        <w:rPr>
          <w:rFonts w:ascii="Times New Roman" w:hAnsi="Times New Roman" w:cs="Times New Roman"/>
          <w:i/>
          <w:color w:val="auto"/>
        </w:rPr>
      </w:pPr>
      <w:bookmarkStart w:id="90" w:name="_Toc525897834"/>
      <w:r>
        <w:rPr>
          <w:rFonts w:ascii="Times New Roman" w:hAnsi="Times New Roman" w:cs="Times New Roman"/>
          <w:i/>
          <w:color w:val="auto"/>
        </w:rPr>
        <w:t>3.6.2</w:t>
      </w:r>
      <w:r w:rsidRPr="0011189F">
        <w:rPr>
          <w:rFonts w:ascii="Times New Roman" w:hAnsi="Times New Roman" w:cs="Times New Roman"/>
          <w:i/>
          <w:color w:val="auto"/>
        </w:rPr>
        <w:tab/>
        <w:t>CSS</w:t>
      </w:r>
      <w:r w:rsidR="00723B36">
        <w:rPr>
          <w:rFonts w:ascii="Times New Roman" w:hAnsi="Times New Roman" w:cs="Times New Roman"/>
          <w:i/>
          <w:color w:val="auto"/>
        </w:rPr>
        <w:t>3</w:t>
      </w:r>
      <w:r w:rsidRPr="0011189F">
        <w:rPr>
          <w:rFonts w:ascii="Times New Roman" w:hAnsi="Times New Roman" w:cs="Times New Roman"/>
          <w:i/>
          <w:color w:val="auto"/>
        </w:rPr>
        <w:t xml:space="preserve"> (Cascading Style Sheet</w:t>
      </w:r>
      <w:r w:rsidR="00723B36">
        <w:rPr>
          <w:rFonts w:ascii="Times New Roman" w:hAnsi="Times New Roman" w:cs="Times New Roman"/>
          <w:i/>
          <w:color w:val="auto"/>
        </w:rPr>
        <w:t xml:space="preserve"> version 3</w:t>
      </w:r>
      <w:r w:rsidRPr="0011189F">
        <w:rPr>
          <w:rFonts w:ascii="Times New Roman" w:hAnsi="Times New Roman" w:cs="Times New Roman"/>
          <w:i/>
          <w:color w:val="auto"/>
        </w:rPr>
        <w:t>)</w:t>
      </w:r>
      <w:bookmarkEnd w:id="90"/>
    </w:p>
    <w:p w:rsidR="0083716B" w:rsidRDefault="0083716B" w:rsidP="0083716B">
      <w:pPr>
        <w:spacing w:line="480" w:lineRule="auto"/>
        <w:jc w:val="both"/>
        <w:rPr>
          <w:rFonts w:ascii="Times New Roman" w:hAnsi="Times New Roman" w:cs="Times New Roman"/>
          <w:sz w:val="24"/>
          <w:szCs w:val="24"/>
        </w:rPr>
      </w:pPr>
      <w:r w:rsidRPr="00FD4A7D">
        <w:rPr>
          <w:rFonts w:ascii="Times New Roman" w:hAnsi="Times New Roman" w:cs="Times New Roman"/>
          <w:sz w:val="24"/>
          <w:szCs w:val="24"/>
        </w:rPr>
        <w:t>CSS is a style sheet language used for describing the presentation semantics of a document written in a mark-up language. It most common application is to enable the separation of document content from document presentation, including elements such as the layout, color, and fonts. This separation can improve content accessibility, provide more flexibility and control. CSS can also allow the same mark-up pages to be presented in different rendering methods. It is designed with a priority scheme to determine which rules apply if more than one rules match against a particular element (Christopher, 2004).</w:t>
      </w:r>
    </w:p>
    <w:p w:rsidR="0083716B" w:rsidRDefault="0083716B" w:rsidP="0083716B">
      <w:pPr>
        <w:pStyle w:val="Heading3"/>
        <w:spacing w:line="360" w:lineRule="auto"/>
        <w:jc w:val="both"/>
        <w:rPr>
          <w:rFonts w:ascii="Times New Roman" w:hAnsi="Times New Roman" w:cs="Times New Roman"/>
          <w:i/>
          <w:color w:val="auto"/>
        </w:rPr>
      </w:pPr>
      <w:bookmarkStart w:id="91" w:name="_Toc525897835"/>
      <w:r w:rsidRPr="0083716B">
        <w:rPr>
          <w:rFonts w:ascii="Times New Roman" w:hAnsi="Times New Roman" w:cs="Times New Roman"/>
          <w:i/>
          <w:color w:val="auto"/>
        </w:rPr>
        <w:lastRenderedPageBreak/>
        <w:t>3.6.3. JavaScript</w:t>
      </w:r>
      <w:r w:rsidR="00723B36">
        <w:rPr>
          <w:rFonts w:ascii="Times New Roman" w:hAnsi="Times New Roman" w:cs="Times New Roman"/>
          <w:i/>
          <w:color w:val="auto"/>
        </w:rPr>
        <w:t xml:space="preserve"> and J</w:t>
      </w:r>
      <w:r w:rsidR="0030601E">
        <w:rPr>
          <w:rFonts w:ascii="Times New Roman" w:hAnsi="Times New Roman" w:cs="Times New Roman"/>
          <w:i/>
          <w:color w:val="auto"/>
        </w:rPr>
        <w:t>query</w:t>
      </w:r>
      <w:bookmarkEnd w:id="91"/>
    </w:p>
    <w:p w:rsidR="0083716B" w:rsidRDefault="0030601E" w:rsidP="001D09ED">
      <w:pPr>
        <w:spacing w:line="480" w:lineRule="auto"/>
        <w:rPr>
          <w:rFonts w:ascii="Times New Roman" w:hAnsi="Times New Roman" w:cs="Times New Roman"/>
          <w:sz w:val="24"/>
          <w:szCs w:val="24"/>
        </w:rPr>
      </w:pPr>
      <w:r w:rsidRPr="0030601E">
        <w:rPr>
          <w:rFonts w:ascii="Times New Roman" w:hAnsi="Times New Roman" w:cs="Times New Roman"/>
          <w:sz w:val="24"/>
          <w:szCs w:val="24"/>
        </w:rPr>
        <w:t xml:space="preserve">JavaScript </w:t>
      </w:r>
      <w:r>
        <w:rPr>
          <w:rFonts w:ascii="Times New Roman" w:hAnsi="Times New Roman" w:cs="Times New Roman"/>
          <w:sz w:val="24"/>
          <w:szCs w:val="24"/>
        </w:rPr>
        <w:t>is an implementation of the ECMAScript language standard and is typically used to enables programmatic access to computational object within a host environment.it can be characterized as a prototype-based object-oriented scripting language that is dynamic, weakly typed and has first class functions (Sebesta, 2010).</w:t>
      </w:r>
      <w:r w:rsidR="001D09ED">
        <w:rPr>
          <w:rFonts w:ascii="Times New Roman" w:hAnsi="Times New Roman" w:cs="Times New Roman"/>
          <w:sz w:val="24"/>
          <w:szCs w:val="24"/>
        </w:rPr>
        <w:t xml:space="preserve"> In this project </w:t>
      </w:r>
      <w:r w:rsidR="00723B36">
        <w:rPr>
          <w:rFonts w:ascii="Times New Roman" w:hAnsi="Times New Roman" w:cs="Times New Roman"/>
          <w:sz w:val="24"/>
          <w:szCs w:val="24"/>
        </w:rPr>
        <w:t>JavaScript</w:t>
      </w:r>
      <w:r w:rsidR="001D09ED">
        <w:rPr>
          <w:rFonts w:ascii="Times New Roman" w:hAnsi="Times New Roman" w:cs="Times New Roman"/>
          <w:sz w:val="24"/>
          <w:szCs w:val="24"/>
        </w:rPr>
        <w:t xml:space="preserve"> was used to request all the required form inputs making sure each input is properly filled as required and loading all the required resources</w:t>
      </w:r>
    </w:p>
    <w:p w:rsidR="001D09ED" w:rsidRPr="0030601E" w:rsidRDefault="001D09ED" w:rsidP="001D09ED">
      <w:pPr>
        <w:spacing w:line="480" w:lineRule="auto"/>
        <w:rPr>
          <w:rFonts w:ascii="Times New Roman" w:hAnsi="Times New Roman" w:cs="Times New Roman"/>
          <w:sz w:val="24"/>
          <w:szCs w:val="24"/>
        </w:rPr>
      </w:pPr>
      <w:r>
        <w:rPr>
          <w:rFonts w:ascii="Times New Roman" w:hAnsi="Times New Roman" w:cs="Times New Roman"/>
          <w:sz w:val="24"/>
          <w:szCs w:val="24"/>
        </w:rPr>
        <w:t xml:space="preserve">Jquery on the other hand is a </w:t>
      </w:r>
      <w:r w:rsidR="00723B36">
        <w:rPr>
          <w:rFonts w:ascii="Times New Roman" w:hAnsi="Times New Roman" w:cs="Times New Roman"/>
          <w:sz w:val="24"/>
          <w:szCs w:val="24"/>
        </w:rPr>
        <w:t>JavaScript</w:t>
      </w:r>
      <w:r>
        <w:rPr>
          <w:rFonts w:ascii="Times New Roman" w:hAnsi="Times New Roman" w:cs="Times New Roman"/>
          <w:sz w:val="24"/>
          <w:szCs w:val="24"/>
        </w:rPr>
        <w:t xml:space="preserve"> library. It is a fast and feature-rich library that makes things like HTML document traversal and manipulation, event handling</w:t>
      </w:r>
      <w:r w:rsidR="00723B36">
        <w:rPr>
          <w:rFonts w:ascii="Times New Roman" w:hAnsi="Times New Roman" w:cs="Times New Roman"/>
          <w:sz w:val="24"/>
          <w:szCs w:val="24"/>
        </w:rPr>
        <w:t xml:space="preserve">, animation and ajax much easier with an easy-to-use API that works across a multitude of browsers. </w:t>
      </w:r>
      <w:r w:rsidR="00B47BC7">
        <w:rPr>
          <w:rFonts w:ascii="Times New Roman" w:hAnsi="Times New Roman" w:cs="Times New Roman"/>
          <w:sz w:val="24"/>
          <w:szCs w:val="24"/>
        </w:rPr>
        <w:t>I used Jquery</w:t>
      </w:r>
      <w:r w:rsidR="00723B36">
        <w:rPr>
          <w:rFonts w:ascii="Times New Roman" w:hAnsi="Times New Roman" w:cs="Times New Roman"/>
          <w:sz w:val="24"/>
          <w:szCs w:val="24"/>
        </w:rPr>
        <w:t xml:space="preserve"> in this project to reduce the stress o</w:t>
      </w:r>
      <w:r w:rsidR="00B47BC7">
        <w:rPr>
          <w:rFonts w:ascii="Times New Roman" w:hAnsi="Times New Roman" w:cs="Times New Roman"/>
          <w:sz w:val="24"/>
          <w:szCs w:val="24"/>
        </w:rPr>
        <w:t>f writing some JavaScript codes.</w:t>
      </w:r>
    </w:p>
    <w:p w:rsidR="00FD4A7D" w:rsidRPr="0011189F" w:rsidRDefault="00FD4A7D" w:rsidP="0011189F">
      <w:pPr>
        <w:pStyle w:val="Heading3"/>
        <w:spacing w:line="360" w:lineRule="auto"/>
        <w:rPr>
          <w:rFonts w:ascii="Times New Roman" w:hAnsi="Times New Roman" w:cs="Times New Roman"/>
          <w:i/>
          <w:color w:val="auto"/>
        </w:rPr>
      </w:pPr>
      <w:bookmarkStart w:id="92" w:name="_Toc525897836"/>
      <w:r w:rsidRPr="0011189F">
        <w:rPr>
          <w:rFonts w:ascii="Times New Roman" w:hAnsi="Times New Roman" w:cs="Times New Roman"/>
          <w:i/>
          <w:color w:val="auto"/>
        </w:rPr>
        <w:t>3.6</w:t>
      </w:r>
      <w:r w:rsidR="0083716B">
        <w:rPr>
          <w:rFonts w:ascii="Times New Roman" w:hAnsi="Times New Roman" w:cs="Times New Roman"/>
          <w:i/>
          <w:color w:val="auto"/>
        </w:rPr>
        <w:t>.4</w:t>
      </w:r>
      <w:r w:rsidR="00723B36">
        <w:rPr>
          <w:rFonts w:ascii="Times New Roman" w:hAnsi="Times New Roman" w:cs="Times New Roman"/>
          <w:i/>
          <w:color w:val="auto"/>
        </w:rPr>
        <w:t xml:space="preserve"> PHP7 (Hypertext pre-processor version 7)</w:t>
      </w:r>
      <w:bookmarkEnd w:id="92"/>
    </w:p>
    <w:p w:rsidR="00FD4A7D" w:rsidRDefault="00FD4A7D" w:rsidP="00FD4A7D">
      <w:pPr>
        <w:spacing w:line="480" w:lineRule="auto"/>
        <w:jc w:val="both"/>
        <w:rPr>
          <w:rFonts w:ascii="Times New Roman" w:hAnsi="Times New Roman" w:cs="Times New Roman"/>
          <w:sz w:val="24"/>
          <w:szCs w:val="24"/>
        </w:rPr>
      </w:pPr>
      <w:r w:rsidRPr="00FD4A7D">
        <w:rPr>
          <w:rFonts w:ascii="Times New Roman" w:hAnsi="Times New Roman" w:cs="Times New Roman"/>
          <w:sz w:val="24"/>
          <w:szCs w:val="24"/>
        </w:rPr>
        <w:t>Hypertext Pre-processor (PHP) is a server-side scripting language designed for Web development.</w:t>
      </w:r>
      <w:r>
        <w:rPr>
          <w:rFonts w:ascii="Times New Roman" w:hAnsi="Times New Roman" w:cs="Times New Roman"/>
          <w:sz w:val="24"/>
          <w:szCs w:val="24"/>
        </w:rPr>
        <w:t xml:space="preserve"> </w:t>
      </w:r>
      <w:r w:rsidRPr="00FD4A7D">
        <w:rPr>
          <w:rFonts w:ascii="Times New Roman" w:hAnsi="Times New Roman" w:cs="Times New Roman"/>
          <w:sz w:val="24"/>
          <w:szCs w:val="24"/>
        </w:rPr>
        <w:t xml:space="preserve">It is simple, fast and portable well suited for development of database enabled for web site </w:t>
      </w:r>
      <w:r w:rsidRPr="000250A0">
        <w:rPr>
          <w:rFonts w:ascii="Times New Roman" w:hAnsi="Times New Roman" w:cs="Times New Roman"/>
          <w:i/>
        </w:rPr>
        <w:t>(Ellie Quigley, Marko Gargenta, 2006)</w:t>
      </w:r>
      <w:r w:rsidRPr="00FD4A7D">
        <w:rPr>
          <w:rFonts w:ascii="Times New Roman" w:hAnsi="Times New Roman" w:cs="Times New Roman"/>
          <w:sz w:val="24"/>
          <w:szCs w:val="24"/>
        </w:rPr>
        <w:t>. It runs on the server and generally cannot run on its own unless in response to an event. It is designed for use with HTML such that when invoked, it returns HTML to the browser. It pro</w:t>
      </w:r>
      <w:r w:rsidR="00B47BC7">
        <w:rPr>
          <w:rFonts w:ascii="Times New Roman" w:hAnsi="Times New Roman" w:cs="Times New Roman"/>
          <w:sz w:val="24"/>
          <w:szCs w:val="24"/>
        </w:rPr>
        <w:t>vides more flexibility than HTML</w:t>
      </w:r>
      <w:r w:rsidRPr="00FD4A7D">
        <w:rPr>
          <w:rFonts w:ascii="Times New Roman" w:hAnsi="Times New Roman" w:cs="Times New Roman"/>
          <w:sz w:val="24"/>
          <w:szCs w:val="24"/>
        </w:rPr>
        <w:t xml:space="preserve"> alone. PHP has extended capabilities of a full-featured programming language, capable of managing huge database driven online environment </w:t>
      </w:r>
      <w:r w:rsidRPr="000250A0">
        <w:rPr>
          <w:rFonts w:ascii="Times New Roman" w:hAnsi="Times New Roman" w:cs="Times New Roman"/>
          <w:i/>
        </w:rPr>
        <w:t xml:space="preserve">(Zandstra, </w:t>
      </w:r>
      <w:r w:rsidR="00B47BC7" w:rsidRPr="000250A0">
        <w:rPr>
          <w:rFonts w:ascii="Times New Roman" w:hAnsi="Times New Roman" w:cs="Times New Roman"/>
          <w:i/>
        </w:rPr>
        <w:t>2003).</w:t>
      </w:r>
      <w:r w:rsidR="00B47BC7">
        <w:rPr>
          <w:rFonts w:ascii="Times New Roman" w:hAnsi="Times New Roman" w:cs="Times New Roman"/>
          <w:sz w:val="24"/>
          <w:szCs w:val="24"/>
        </w:rPr>
        <w:t xml:space="preserve"> It is also p</w:t>
      </w:r>
      <w:r w:rsidRPr="00FD4A7D">
        <w:rPr>
          <w:rFonts w:ascii="Times New Roman" w:hAnsi="Times New Roman" w:cs="Times New Roman"/>
          <w:sz w:val="24"/>
          <w:szCs w:val="24"/>
        </w:rPr>
        <w:t>latform independent,</w:t>
      </w:r>
      <w:r w:rsidR="0049143D">
        <w:rPr>
          <w:rFonts w:ascii="Times New Roman" w:hAnsi="Times New Roman" w:cs="Times New Roman"/>
          <w:sz w:val="24"/>
          <w:szCs w:val="24"/>
        </w:rPr>
        <w:t xml:space="preserve"> powerful, robust and scalable specifically designed for web development</w:t>
      </w:r>
      <w:r w:rsidRPr="00FD4A7D">
        <w:rPr>
          <w:rFonts w:ascii="Times New Roman" w:hAnsi="Times New Roman" w:cs="Times New Roman"/>
          <w:sz w:val="24"/>
          <w:szCs w:val="24"/>
        </w:rPr>
        <w:t>. It can be object oriented, it has great documentation in different languages, and it has large active developer community.</w:t>
      </w:r>
      <w:r w:rsidR="0049143D">
        <w:rPr>
          <w:rFonts w:ascii="Times New Roman" w:hAnsi="Times New Roman" w:cs="Times New Roman"/>
          <w:sz w:val="24"/>
          <w:szCs w:val="24"/>
        </w:rPr>
        <w:t xml:space="preserve"> </w:t>
      </w:r>
    </w:p>
    <w:p w:rsidR="0049143D" w:rsidRPr="00FD4A7D" w:rsidRDefault="0049143D" w:rsidP="00FD4A7D">
      <w:pPr>
        <w:spacing w:line="480" w:lineRule="auto"/>
        <w:jc w:val="both"/>
        <w:rPr>
          <w:rFonts w:ascii="Times New Roman" w:hAnsi="Times New Roman" w:cs="Times New Roman"/>
          <w:sz w:val="24"/>
          <w:szCs w:val="24"/>
        </w:rPr>
      </w:pPr>
      <w:r>
        <w:rPr>
          <w:rFonts w:ascii="Times New Roman" w:hAnsi="Times New Roman" w:cs="Times New Roman"/>
          <w:sz w:val="24"/>
          <w:szCs w:val="24"/>
        </w:rPr>
        <w:t>I chose PHP</w:t>
      </w:r>
      <w:r w:rsidR="004F684B">
        <w:rPr>
          <w:rFonts w:ascii="Times New Roman" w:hAnsi="Times New Roman" w:cs="Times New Roman"/>
          <w:sz w:val="24"/>
          <w:szCs w:val="24"/>
        </w:rPr>
        <w:t xml:space="preserve"> over some other script</w:t>
      </w:r>
      <w:r w:rsidR="0057533C">
        <w:rPr>
          <w:rFonts w:ascii="Times New Roman" w:hAnsi="Times New Roman" w:cs="Times New Roman"/>
          <w:sz w:val="24"/>
          <w:szCs w:val="24"/>
        </w:rPr>
        <w:t xml:space="preserve">ing languages is that apart from the fact that PHP is an open source programming language, it easy to learn, it is user friendly and secured. It is object </w:t>
      </w:r>
      <w:r w:rsidR="0057533C">
        <w:rPr>
          <w:rFonts w:ascii="Times New Roman" w:hAnsi="Times New Roman" w:cs="Times New Roman"/>
          <w:sz w:val="24"/>
          <w:szCs w:val="24"/>
        </w:rPr>
        <w:lastRenderedPageBreak/>
        <w:t>oriented which has the ability to call java and window COMS objects. It also makes it easy to access other web-based tools like google map or any other.</w:t>
      </w:r>
    </w:p>
    <w:p w:rsidR="00723B36" w:rsidRDefault="00723B36" w:rsidP="00723B36">
      <w:pPr>
        <w:pStyle w:val="Heading3"/>
        <w:spacing w:line="360" w:lineRule="auto"/>
        <w:jc w:val="both"/>
        <w:rPr>
          <w:rFonts w:ascii="Times New Roman" w:hAnsi="Times New Roman" w:cs="Times New Roman"/>
          <w:i/>
          <w:color w:val="auto"/>
        </w:rPr>
      </w:pPr>
      <w:bookmarkStart w:id="93" w:name="_Toc525897837"/>
      <w:r w:rsidRPr="0011189F">
        <w:rPr>
          <w:rFonts w:ascii="Times New Roman" w:hAnsi="Times New Roman" w:cs="Times New Roman"/>
          <w:i/>
          <w:color w:val="auto"/>
        </w:rPr>
        <w:t>3.6</w:t>
      </w:r>
      <w:r>
        <w:rPr>
          <w:rFonts w:ascii="Times New Roman" w:hAnsi="Times New Roman" w:cs="Times New Roman"/>
          <w:i/>
          <w:color w:val="auto"/>
        </w:rPr>
        <w:t>.4 XAMPP</w:t>
      </w:r>
      <w:bookmarkEnd w:id="93"/>
    </w:p>
    <w:p w:rsidR="00C21673" w:rsidRDefault="009421D3" w:rsidP="00C21673">
      <w:pPr>
        <w:spacing w:line="480" w:lineRule="auto"/>
        <w:rPr>
          <w:rFonts w:ascii="Times New Roman" w:hAnsi="Times New Roman" w:cs="Times New Roman"/>
          <w:sz w:val="24"/>
          <w:szCs w:val="24"/>
        </w:rPr>
      </w:pPr>
      <w:r w:rsidRPr="00C21673">
        <w:rPr>
          <w:rFonts w:ascii="Times New Roman" w:hAnsi="Times New Roman" w:cs="Times New Roman"/>
          <w:sz w:val="24"/>
          <w:szCs w:val="24"/>
        </w:rPr>
        <w:t>XAMPP stands for Cross-Platform (X), Apache (A), MariaDB (M), PHP (P) and Perl (P)</w:t>
      </w:r>
      <w:r>
        <w:rPr>
          <w:rFonts w:ascii="Times New Roman" w:hAnsi="Times New Roman" w:cs="Times New Roman"/>
          <w:sz w:val="24"/>
          <w:szCs w:val="24"/>
        </w:rPr>
        <w:t>. It</w:t>
      </w:r>
      <w:r w:rsidR="00723B36" w:rsidRPr="00C21673">
        <w:rPr>
          <w:rFonts w:ascii="Times New Roman" w:hAnsi="Times New Roman" w:cs="Times New Roman"/>
          <w:sz w:val="24"/>
          <w:szCs w:val="24"/>
        </w:rPr>
        <w:t xml:space="preserve"> is a free and open source cross-platform web server solution stack package developed by Apache Friends (Wikipidea,2018). It </w:t>
      </w:r>
      <w:r w:rsidR="00C21673" w:rsidRPr="00C21673">
        <w:rPr>
          <w:rFonts w:ascii="Times New Roman" w:hAnsi="Times New Roman" w:cs="Times New Roman"/>
          <w:sz w:val="24"/>
          <w:szCs w:val="24"/>
        </w:rPr>
        <w:t>consists</w:t>
      </w:r>
      <w:r w:rsidR="00723B36" w:rsidRPr="00C21673">
        <w:rPr>
          <w:rFonts w:ascii="Times New Roman" w:hAnsi="Times New Roman" w:cs="Times New Roman"/>
          <w:sz w:val="24"/>
          <w:szCs w:val="24"/>
        </w:rPr>
        <w:t xml:space="preserve"> mainly of the Apache HTTP Server, MariaDB database, and interpreters for scripts written in the PHP and Perl programming languages. It is a simple, lightweight Apache distribution that makes it extremely easy for developers to create a local web server for </w:t>
      </w:r>
      <w:r w:rsidR="00C21673">
        <w:rPr>
          <w:rFonts w:ascii="Times New Roman" w:hAnsi="Times New Roman" w:cs="Times New Roman"/>
          <w:sz w:val="24"/>
          <w:szCs w:val="24"/>
        </w:rPr>
        <w:t>testing and deployment purposes</w:t>
      </w:r>
      <w:r w:rsidR="00723B36" w:rsidRPr="00C21673">
        <w:rPr>
          <w:rFonts w:ascii="Times New Roman" w:hAnsi="Times New Roman" w:cs="Times New Roman"/>
          <w:sz w:val="24"/>
          <w:szCs w:val="24"/>
        </w:rPr>
        <w:t>.</w:t>
      </w:r>
    </w:p>
    <w:p w:rsidR="00723B36" w:rsidRPr="00C21673" w:rsidRDefault="00C21673" w:rsidP="00C21673">
      <w:pPr>
        <w:spacing w:line="480" w:lineRule="auto"/>
        <w:rPr>
          <w:rFonts w:ascii="Times New Roman" w:hAnsi="Times New Roman" w:cs="Times New Roman"/>
          <w:sz w:val="24"/>
          <w:szCs w:val="24"/>
        </w:rPr>
      </w:pPr>
      <w:r>
        <w:rPr>
          <w:rFonts w:ascii="Times New Roman" w:hAnsi="Times New Roman" w:cs="Times New Roman"/>
          <w:sz w:val="24"/>
          <w:szCs w:val="24"/>
        </w:rPr>
        <w:t xml:space="preserve">I used </w:t>
      </w:r>
      <w:r w:rsidR="00723B36" w:rsidRPr="00C21673">
        <w:rPr>
          <w:rFonts w:ascii="Times New Roman" w:hAnsi="Times New Roman" w:cs="Times New Roman"/>
          <w:sz w:val="24"/>
          <w:szCs w:val="24"/>
        </w:rPr>
        <w:t>XAMPP</w:t>
      </w:r>
      <w:r>
        <w:rPr>
          <w:rFonts w:ascii="Times New Roman" w:hAnsi="Times New Roman" w:cs="Times New Roman"/>
          <w:sz w:val="24"/>
          <w:szCs w:val="24"/>
        </w:rPr>
        <w:t xml:space="preserve"> in this project because it is </w:t>
      </w:r>
      <w:r w:rsidR="00723B36" w:rsidRPr="00C21673">
        <w:rPr>
          <w:rFonts w:ascii="Times New Roman" w:hAnsi="Times New Roman" w:cs="Times New Roman"/>
          <w:sz w:val="24"/>
          <w:szCs w:val="24"/>
        </w:rPr>
        <w:t>cross-platform, which means it works equally well on Linux, Ma</w:t>
      </w:r>
      <w:r>
        <w:rPr>
          <w:rFonts w:ascii="Times New Roman" w:hAnsi="Times New Roman" w:cs="Times New Roman"/>
          <w:sz w:val="24"/>
          <w:szCs w:val="24"/>
        </w:rPr>
        <w:t>c and Windows unlike the WAMP and MAMP and LAMP which were for windows, Macs and Linux respectively.</w:t>
      </w:r>
    </w:p>
    <w:p w:rsidR="00FD4A7D" w:rsidRPr="0011189F" w:rsidRDefault="00FD4A7D" w:rsidP="0011189F">
      <w:pPr>
        <w:pStyle w:val="Heading3"/>
        <w:spacing w:line="360" w:lineRule="auto"/>
        <w:jc w:val="both"/>
        <w:rPr>
          <w:rFonts w:ascii="Times New Roman" w:hAnsi="Times New Roman" w:cs="Times New Roman"/>
          <w:i/>
          <w:color w:val="auto"/>
        </w:rPr>
      </w:pPr>
      <w:bookmarkStart w:id="94" w:name="_Toc525897838"/>
      <w:r w:rsidRPr="0011189F">
        <w:rPr>
          <w:rFonts w:ascii="Times New Roman" w:hAnsi="Times New Roman" w:cs="Times New Roman"/>
          <w:i/>
          <w:color w:val="auto"/>
        </w:rPr>
        <w:t>3.</w:t>
      </w:r>
      <w:r w:rsidR="0011189F" w:rsidRPr="0011189F">
        <w:rPr>
          <w:rFonts w:ascii="Times New Roman" w:hAnsi="Times New Roman" w:cs="Times New Roman"/>
          <w:i/>
          <w:color w:val="auto"/>
        </w:rPr>
        <w:t>6</w:t>
      </w:r>
      <w:r w:rsidR="00723B36">
        <w:rPr>
          <w:rFonts w:ascii="Times New Roman" w:hAnsi="Times New Roman" w:cs="Times New Roman"/>
          <w:i/>
          <w:color w:val="auto"/>
        </w:rPr>
        <w:t>.5</w:t>
      </w:r>
      <w:r w:rsidRPr="0011189F">
        <w:rPr>
          <w:rFonts w:ascii="Times New Roman" w:hAnsi="Times New Roman" w:cs="Times New Roman"/>
          <w:i/>
          <w:color w:val="auto"/>
        </w:rPr>
        <w:tab/>
        <w:t>MySQL</w:t>
      </w:r>
      <w:bookmarkEnd w:id="94"/>
    </w:p>
    <w:p w:rsidR="00FD4A7D" w:rsidRDefault="00FD4A7D" w:rsidP="00FD4A7D">
      <w:pPr>
        <w:spacing w:line="480" w:lineRule="auto"/>
        <w:jc w:val="both"/>
        <w:rPr>
          <w:rFonts w:ascii="Times New Roman" w:hAnsi="Times New Roman" w:cs="Times New Roman"/>
          <w:sz w:val="24"/>
          <w:szCs w:val="24"/>
        </w:rPr>
      </w:pPr>
      <w:r w:rsidRPr="00FD4A7D">
        <w:rPr>
          <w:rFonts w:ascii="Times New Roman" w:hAnsi="Times New Roman" w:cs="Times New Roman"/>
          <w:sz w:val="24"/>
          <w:szCs w:val="24"/>
        </w:rPr>
        <w:t>MySQL is a relational database management system (RDBMS) used to manipulate or manage data contained in a database. (Christopher, 2004).</w:t>
      </w:r>
      <w:r w:rsidR="0011189F">
        <w:rPr>
          <w:rFonts w:ascii="Times New Roman" w:hAnsi="Times New Roman" w:cs="Times New Roman"/>
          <w:sz w:val="24"/>
          <w:szCs w:val="24"/>
        </w:rPr>
        <w:t xml:space="preserve"> </w:t>
      </w:r>
      <w:r w:rsidRPr="00FD4A7D">
        <w:rPr>
          <w:rFonts w:ascii="Times New Roman" w:hAnsi="Times New Roman" w:cs="Times New Roman"/>
          <w:sz w:val="24"/>
          <w:szCs w:val="24"/>
        </w:rPr>
        <w:t>MySQL is fast and easy-to-use being used for many small and big businesses. MySQL is developed, marketed, and supported by MySQL AB, which is a Swedish company (MySQL Tutorial, 2014). It is used to store information. It uses ‘’Structured Query Language’’ which is the most common database language used for adding, removing and modifying information in the database. MYSQL content can be managed via command line or a web interface.</w:t>
      </w:r>
    </w:p>
    <w:p w:rsidR="009421D3" w:rsidRDefault="009421D3" w:rsidP="009421D3">
      <w:pPr>
        <w:pStyle w:val="Heading3"/>
        <w:spacing w:line="360" w:lineRule="auto"/>
        <w:jc w:val="both"/>
        <w:rPr>
          <w:rFonts w:ascii="Times New Roman" w:hAnsi="Times New Roman" w:cs="Times New Roman"/>
          <w:i/>
          <w:color w:val="auto"/>
        </w:rPr>
      </w:pPr>
      <w:bookmarkStart w:id="95" w:name="_Toc525897839"/>
      <w:r w:rsidRPr="0011189F">
        <w:rPr>
          <w:rFonts w:ascii="Times New Roman" w:hAnsi="Times New Roman" w:cs="Times New Roman"/>
          <w:i/>
          <w:color w:val="auto"/>
        </w:rPr>
        <w:t>3.6</w:t>
      </w:r>
      <w:r>
        <w:rPr>
          <w:rFonts w:ascii="Times New Roman" w:hAnsi="Times New Roman" w:cs="Times New Roman"/>
          <w:i/>
          <w:color w:val="auto"/>
        </w:rPr>
        <w:t>.6</w:t>
      </w:r>
      <w:r>
        <w:rPr>
          <w:rFonts w:ascii="Times New Roman" w:hAnsi="Times New Roman" w:cs="Times New Roman"/>
          <w:i/>
          <w:color w:val="auto"/>
        </w:rPr>
        <w:tab/>
        <w:t>Sublime Text version 3</w:t>
      </w:r>
      <w:bookmarkEnd w:id="95"/>
    </w:p>
    <w:p w:rsidR="00E51E7C" w:rsidRDefault="009421D3" w:rsidP="009421D3">
      <w:pPr>
        <w:spacing w:line="480" w:lineRule="auto"/>
        <w:jc w:val="both"/>
        <w:rPr>
          <w:rFonts w:ascii="Times New Roman" w:hAnsi="Times New Roman" w:cs="Times New Roman"/>
          <w:sz w:val="24"/>
          <w:szCs w:val="24"/>
        </w:rPr>
      </w:pPr>
      <w:r w:rsidRPr="009421D3">
        <w:rPr>
          <w:rFonts w:ascii="Times New Roman" w:hAnsi="Times New Roman" w:cs="Times New Roman"/>
          <w:sz w:val="24"/>
          <w:szCs w:val="24"/>
        </w:rPr>
        <w:t>A text editor is a program developers write their code in</w:t>
      </w:r>
      <w:r>
        <w:rPr>
          <w:rFonts w:ascii="Times New Roman" w:hAnsi="Times New Roman" w:cs="Times New Roman"/>
          <w:sz w:val="24"/>
          <w:szCs w:val="24"/>
        </w:rPr>
        <w:t>.</w:t>
      </w:r>
      <w:r w:rsidR="00E51E7C" w:rsidRPr="00E51E7C">
        <w:t xml:space="preserve"> </w:t>
      </w:r>
      <w:r w:rsidR="00E51E7C" w:rsidRPr="00E51E7C">
        <w:rPr>
          <w:rFonts w:ascii="Times New Roman" w:hAnsi="Times New Roman" w:cs="Times New Roman"/>
          <w:sz w:val="24"/>
          <w:szCs w:val="24"/>
        </w:rPr>
        <w:t>Sublime Text is a text editor written in C++ and Python available on windows, Mac and Linux</w:t>
      </w:r>
      <w:r w:rsidR="00E51E7C">
        <w:rPr>
          <w:rFonts w:ascii="Times New Roman" w:hAnsi="Times New Roman" w:cs="Times New Roman"/>
          <w:sz w:val="24"/>
          <w:szCs w:val="24"/>
        </w:rPr>
        <w:t>.</w:t>
      </w:r>
      <w:r>
        <w:rPr>
          <w:rFonts w:ascii="Times New Roman" w:hAnsi="Times New Roman" w:cs="Times New Roman"/>
          <w:sz w:val="24"/>
          <w:szCs w:val="24"/>
        </w:rPr>
        <w:t xml:space="preserve"> </w:t>
      </w:r>
    </w:p>
    <w:p w:rsidR="004F0FDF" w:rsidRDefault="009421D3" w:rsidP="009421D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 chose sublime text version 3 w</w:t>
      </w:r>
      <w:r w:rsidR="00E51E7C">
        <w:rPr>
          <w:rFonts w:ascii="Times New Roman" w:hAnsi="Times New Roman" w:cs="Times New Roman"/>
          <w:sz w:val="24"/>
          <w:szCs w:val="24"/>
        </w:rPr>
        <w:t>hich is the latest version to write my code because it is user friendly and it is cross-platform.</w:t>
      </w:r>
    </w:p>
    <w:p w:rsidR="00381E59" w:rsidRPr="004F0FDF" w:rsidRDefault="004F0FDF" w:rsidP="00381E59">
      <w:pPr>
        <w:rPr>
          <w:rFonts w:ascii="Times New Roman" w:hAnsi="Times New Roman" w:cs="Times New Roman"/>
          <w:sz w:val="24"/>
          <w:szCs w:val="24"/>
        </w:rPr>
      </w:pPr>
      <w:r>
        <w:rPr>
          <w:rFonts w:ascii="Times New Roman" w:hAnsi="Times New Roman" w:cs="Times New Roman"/>
          <w:sz w:val="24"/>
          <w:szCs w:val="24"/>
        </w:rPr>
        <w:br w:type="page"/>
      </w:r>
    </w:p>
    <w:p w:rsidR="009421D3" w:rsidRPr="00381E59" w:rsidRDefault="00381E59" w:rsidP="00707AF9">
      <w:pPr>
        <w:pStyle w:val="Heading1"/>
        <w:spacing w:line="360" w:lineRule="auto"/>
        <w:ind w:firstLine="720"/>
        <w:jc w:val="center"/>
        <w:rPr>
          <w:rFonts w:ascii="Times New Roman" w:hAnsi="Times New Roman" w:cs="Times New Roman"/>
          <w:b/>
          <w:color w:val="auto"/>
          <w:sz w:val="24"/>
          <w:szCs w:val="24"/>
        </w:rPr>
      </w:pPr>
      <w:bookmarkStart w:id="96" w:name="_Toc525897840"/>
      <w:r w:rsidRPr="00381E59">
        <w:rPr>
          <w:rFonts w:ascii="Times New Roman" w:hAnsi="Times New Roman" w:cs="Times New Roman"/>
          <w:b/>
          <w:color w:val="auto"/>
          <w:sz w:val="24"/>
          <w:szCs w:val="24"/>
        </w:rPr>
        <w:lastRenderedPageBreak/>
        <w:t>CHAPTER FOUR</w:t>
      </w:r>
      <w:bookmarkEnd w:id="96"/>
    </w:p>
    <w:p w:rsidR="00381E59" w:rsidRDefault="00381E59" w:rsidP="00381E59">
      <w:pPr>
        <w:pStyle w:val="Heading1"/>
        <w:spacing w:line="360" w:lineRule="auto"/>
        <w:jc w:val="center"/>
        <w:rPr>
          <w:rFonts w:ascii="Times New Roman" w:hAnsi="Times New Roman" w:cs="Times New Roman"/>
          <w:b/>
          <w:color w:val="auto"/>
          <w:sz w:val="24"/>
          <w:szCs w:val="24"/>
        </w:rPr>
      </w:pPr>
      <w:bookmarkStart w:id="97" w:name="_Toc525897841"/>
      <w:r w:rsidRPr="00381E59">
        <w:rPr>
          <w:rFonts w:ascii="Times New Roman" w:hAnsi="Times New Roman" w:cs="Times New Roman"/>
          <w:b/>
          <w:color w:val="auto"/>
          <w:sz w:val="24"/>
          <w:szCs w:val="24"/>
        </w:rPr>
        <w:t>IMPLEMNTATION OF EMPLOYEE DAILY REPORT MANAGER</w:t>
      </w:r>
      <w:bookmarkEnd w:id="97"/>
    </w:p>
    <w:p w:rsidR="00381E59" w:rsidRDefault="00C02EBA" w:rsidP="00381E59">
      <w:pPr>
        <w:pStyle w:val="Heading2"/>
        <w:spacing w:line="360" w:lineRule="auto"/>
        <w:jc w:val="both"/>
        <w:rPr>
          <w:rFonts w:ascii="Times New Roman" w:hAnsi="Times New Roman" w:cs="Times New Roman"/>
          <w:b/>
          <w:color w:val="auto"/>
          <w:sz w:val="24"/>
          <w:szCs w:val="24"/>
        </w:rPr>
      </w:pPr>
      <w:bookmarkStart w:id="98" w:name="_Toc525897842"/>
      <w:r>
        <w:rPr>
          <w:rFonts w:ascii="Times New Roman" w:hAnsi="Times New Roman" w:cs="Times New Roman"/>
          <w:b/>
          <w:color w:val="auto"/>
          <w:sz w:val="24"/>
          <w:szCs w:val="24"/>
        </w:rPr>
        <w:t>4.1</w:t>
      </w:r>
      <w:r w:rsidR="00381E59" w:rsidRPr="00381E59">
        <w:rPr>
          <w:rFonts w:ascii="Times New Roman" w:hAnsi="Times New Roman" w:cs="Times New Roman"/>
          <w:b/>
          <w:color w:val="auto"/>
          <w:sz w:val="24"/>
          <w:szCs w:val="24"/>
        </w:rPr>
        <w:t xml:space="preserve"> Introduction</w:t>
      </w:r>
      <w:bookmarkEnd w:id="98"/>
    </w:p>
    <w:p w:rsidR="00C02EBA" w:rsidRPr="00C02EBA" w:rsidRDefault="00C87604" w:rsidP="00C876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Software implementation </w:t>
      </w:r>
      <w:r w:rsidR="0069653A">
        <w:rPr>
          <w:rFonts w:ascii="Times New Roman" w:hAnsi="Times New Roman" w:cs="Times New Roman"/>
          <w:sz w:val="24"/>
          <w:szCs w:val="24"/>
        </w:rPr>
        <w:t>entails all the post-sale processed involved in something operating properly in its environment, including analyzing requirements, installation</w:t>
      </w:r>
      <w:r>
        <w:rPr>
          <w:rFonts w:ascii="Times New Roman" w:hAnsi="Times New Roman" w:cs="Times New Roman"/>
          <w:sz w:val="24"/>
          <w:szCs w:val="24"/>
        </w:rPr>
        <w:t>, configuration, customization, running, testing, system training, delivering and making necessary changes. In this chapter I will discuss about the system requirement, application user interface, application testing and the discussion of my achievements.</w:t>
      </w:r>
    </w:p>
    <w:p w:rsidR="00381E59" w:rsidRDefault="00C87604" w:rsidP="009771C4">
      <w:pPr>
        <w:pStyle w:val="Heading2"/>
        <w:spacing w:line="360" w:lineRule="auto"/>
        <w:rPr>
          <w:rFonts w:ascii="Times New Roman" w:hAnsi="Times New Roman" w:cs="Times New Roman"/>
          <w:b/>
          <w:color w:val="auto"/>
          <w:sz w:val="24"/>
          <w:szCs w:val="24"/>
        </w:rPr>
      </w:pPr>
      <w:bookmarkStart w:id="99" w:name="_Toc525897843"/>
      <w:r w:rsidRPr="009771C4">
        <w:rPr>
          <w:rFonts w:ascii="Times New Roman" w:hAnsi="Times New Roman" w:cs="Times New Roman"/>
          <w:b/>
          <w:color w:val="auto"/>
          <w:sz w:val="24"/>
          <w:szCs w:val="24"/>
        </w:rPr>
        <w:t xml:space="preserve">4.2 </w:t>
      </w:r>
      <w:r w:rsidR="009771C4" w:rsidRPr="009771C4">
        <w:rPr>
          <w:rFonts w:ascii="Times New Roman" w:hAnsi="Times New Roman" w:cs="Times New Roman"/>
          <w:b/>
          <w:color w:val="auto"/>
          <w:sz w:val="24"/>
          <w:szCs w:val="24"/>
        </w:rPr>
        <w:t>System Requirement</w:t>
      </w:r>
      <w:bookmarkEnd w:id="99"/>
    </w:p>
    <w:p w:rsidR="003174E6" w:rsidRDefault="003174E6" w:rsidP="009771C4">
      <w:pPr>
        <w:spacing w:line="480" w:lineRule="auto"/>
        <w:jc w:val="both"/>
        <w:rPr>
          <w:rFonts w:ascii="Times New Roman" w:hAnsi="Times New Roman" w:cs="Times New Roman"/>
          <w:sz w:val="24"/>
          <w:szCs w:val="24"/>
        </w:rPr>
      </w:pPr>
      <w:r w:rsidRPr="003174E6">
        <w:rPr>
          <w:rFonts w:ascii="Times New Roman" w:hAnsi="Times New Roman" w:cs="Times New Roman"/>
          <w:sz w:val="24"/>
          <w:szCs w:val="24"/>
        </w:rPr>
        <w:t>System requirements are the configuration that a system must have in order for a hardware or software application to run smoothly and efficiently</w:t>
      </w:r>
      <w:r>
        <w:rPr>
          <w:rFonts w:ascii="Times New Roman" w:hAnsi="Times New Roman" w:cs="Times New Roman"/>
          <w:sz w:val="24"/>
          <w:szCs w:val="24"/>
        </w:rPr>
        <w:t xml:space="preserve">. Employee daily report manger is a web application which runs on a server. Users interact with the application via a web browser on any computer or mobile device that have access to the internet or the network where the server is hosted (example, a localhost). </w:t>
      </w:r>
    </w:p>
    <w:p w:rsidR="009771C4" w:rsidRDefault="003174E6" w:rsidP="009771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In this project, the following are the system requirements for proper functioning of the system.</w:t>
      </w:r>
    </w:p>
    <w:p w:rsidR="003174E6" w:rsidRPr="00FE7D5F" w:rsidRDefault="003174E6" w:rsidP="003174E6">
      <w:pPr>
        <w:pStyle w:val="ListParagraph"/>
        <w:numPr>
          <w:ilvl w:val="0"/>
          <w:numId w:val="16"/>
        </w:numPr>
        <w:spacing w:line="480" w:lineRule="auto"/>
        <w:jc w:val="both"/>
        <w:rPr>
          <w:rFonts w:ascii="Times New Roman" w:hAnsi="Times New Roman" w:cs="Times New Roman"/>
          <w:b/>
          <w:sz w:val="24"/>
          <w:szCs w:val="24"/>
        </w:rPr>
      </w:pPr>
      <w:r w:rsidRPr="003174E6">
        <w:rPr>
          <w:rFonts w:ascii="Times New Roman" w:hAnsi="Times New Roman" w:cs="Times New Roman"/>
          <w:b/>
          <w:sz w:val="24"/>
          <w:szCs w:val="24"/>
        </w:rPr>
        <w:t>Server-side requirement</w:t>
      </w:r>
      <w:r>
        <w:rPr>
          <w:rFonts w:ascii="Times New Roman" w:hAnsi="Times New Roman" w:cs="Times New Roman"/>
          <w:b/>
          <w:sz w:val="24"/>
          <w:szCs w:val="24"/>
        </w:rPr>
        <w:t xml:space="preserve">: </w:t>
      </w:r>
      <w:r w:rsidR="00FE7D5F">
        <w:rPr>
          <w:rFonts w:ascii="Times New Roman" w:hAnsi="Times New Roman" w:cs="Times New Roman"/>
          <w:sz w:val="24"/>
          <w:szCs w:val="24"/>
        </w:rPr>
        <w:t>The application was built using PHP which is server-side scripting language. This means that it must be run on a web server that supports PHP.</w:t>
      </w:r>
    </w:p>
    <w:p w:rsidR="009771C4" w:rsidRPr="006C5476" w:rsidRDefault="00FE7D5F" w:rsidP="009771C4">
      <w:pPr>
        <w:pStyle w:val="ListParagraph"/>
        <w:numPr>
          <w:ilvl w:val="0"/>
          <w:numId w:val="16"/>
        </w:numPr>
        <w:spacing w:line="480" w:lineRule="auto"/>
        <w:jc w:val="both"/>
        <w:rPr>
          <w:rFonts w:ascii="Times New Roman" w:hAnsi="Times New Roman" w:cs="Times New Roman"/>
          <w:b/>
          <w:sz w:val="24"/>
          <w:szCs w:val="24"/>
        </w:rPr>
      </w:pPr>
      <w:r w:rsidRPr="006C5476">
        <w:rPr>
          <w:rFonts w:ascii="Times New Roman" w:hAnsi="Times New Roman" w:cs="Times New Roman"/>
          <w:b/>
          <w:sz w:val="24"/>
          <w:szCs w:val="24"/>
        </w:rPr>
        <w:t xml:space="preserve">Operating Systems: </w:t>
      </w:r>
      <w:r w:rsidR="006C5476" w:rsidRPr="006C5476">
        <w:rPr>
          <w:rFonts w:ascii="Times New Roman" w:hAnsi="Times New Roman" w:cs="Times New Roman"/>
          <w:sz w:val="24"/>
          <w:szCs w:val="24"/>
        </w:rPr>
        <w:t>Windows* Server, Linux*, or any operating system that can run as a webserver, capable of delivering HTML5 content, including JSON and MP4</w:t>
      </w:r>
      <w:r w:rsidR="006C5476">
        <w:rPr>
          <w:rFonts w:ascii="Times New Roman" w:hAnsi="Times New Roman" w:cs="Times New Roman"/>
          <w:sz w:val="24"/>
          <w:szCs w:val="24"/>
        </w:rPr>
        <w:t>.</w:t>
      </w:r>
    </w:p>
    <w:p w:rsidR="006C5476" w:rsidRPr="006C5476" w:rsidRDefault="006C5476" w:rsidP="006C5476">
      <w:pPr>
        <w:pStyle w:val="ListParagraph"/>
        <w:numPr>
          <w:ilvl w:val="0"/>
          <w:numId w:val="16"/>
        </w:numPr>
        <w:spacing w:line="480" w:lineRule="auto"/>
        <w:jc w:val="both"/>
        <w:rPr>
          <w:rFonts w:ascii="Times New Roman" w:hAnsi="Times New Roman" w:cs="Times New Roman"/>
          <w:b/>
          <w:sz w:val="24"/>
          <w:szCs w:val="24"/>
        </w:rPr>
      </w:pPr>
      <w:r>
        <w:rPr>
          <w:rFonts w:ascii="Times New Roman" w:hAnsi="Times New Roman" w:cs="Times New Roman"/>
          <w:b/>
          <w:sz w:val="24"/>
          <w:szCs w:val="24"/>
        </w:rPr>
        <w:t>Web server:</w:t>
      </w:r>
      <w:r>
        <w:rPr>
          <w:rFonts w:ascii="Times New Roman" w:hAnsi="Times New Roman" w:cs="Times New Roman"/>
          <w:sz w:val="24"/>
          <w:szCs w:val="24"/>
        </w:rPr>
        <w:t xml:space="preserve">  XAMPP 7.2.1 which contain an </w:t>
      </w:r>
      <w:r w:rsidRPr="006C5476">
        <w:rPr>
          <w:rFonts w:ascii="Times New Roman" w:hAnsi="Times New Roman" w:cs="Times New Roman"/>
          <w:sz w:val="24"/>
          <w:szCs w:val="24"/>
        </w:rPr>
        <w:t>Apache 2.2.x or 2.4.x</w:t>
      </w:r>
      <w:r>
        <w:rPr>
          <w:rFonts w:ascii="Times New Roman" w:hAnsi="Times New Roman" w:cs="Times New Roman"/>
          <w:sz w:val="24"/>
          <w:szCs w:val="24"/>
        </w:rPr>
        <w:t>, PHP 7 and MariaDB (MYSQL</w:t>
      </w:r>
      <w:r w:rsidR="005D1FF9">
        <w:rPr>
          <w:rFonts w:ascii="Times New Roman" w:hAnsi="Times New Roman" w:cs="Times New Roman"/>
          <w:sz w:val="24"/>
          <w:szCs w:val="24"/>
        </w:rPr>
        <w:t xml:space="preserve"> </w:t>
      </w:r>
      <w:r>
        <w:rPr>
          <w:rFonts w:ascii="Times New Roman" w:hAnsi="Times New Roman" w:cs="Times New Roman"/>
          <w:sz w:val="24"/>
          <w:szCs w:val="24"/>
        </w:rPr>
        <w:t>5) is recommended for this application</w:t>
      </w:r>
    </w:p>
    <w:p w:rsidR="000450E5" w:rsidRPr="000450E5" w:rsidRDefault="006C5476" w:rsidP="000450E5">
      <w:pPr>
        <w:pStyle w:val="ListParagraph"/>
        <w:numPr>
          <w:ilvl w:val="0"/>
          <w:numId w:val="16"/>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Processor:</w:t>
      </w:r>
      <w:r w:rsidR="000450E5">
        <w:rPr>
          <w:rFonts w:ascii="Times New Roman" w:hAnsi="Times New Roman" w:cs="Times New Roman"/>
          <w:b/>
          <w:sz w:val="24"/>
          <w:szCs w:val="24"/>
        </w:rPr>
        <w:t xml:space="preserve"> </w:t>
      </w:r>
      <w:r w:rsidR="000450E5">
        <w:rPr>
          <w:rFonts w:ascii="Times New Roman" w:hAnsi="Times New Roman" w:cs="Times New Roman"/>
          <w:sz w:val="24"/>
          <w:szCs w:val="24"/>
        </w:rPr>
        <w:t xml:space="preserve">Computer with intel, Celeron </w:t>
      </w:r>
      <w:r w:rsidR="000450E5" w:rsidRPr="006C5476">
        <w:rPr>
          <w:rFonts w:ascii="Times New Roman" w:hAnsi="Times New Roman" w:cs="Times New Roman"/>
          <w:sz w:val="24"/>
          <w:szCs w:val="24"/>
        </w:rPr>
        <w:t>Processor</w:t>
      </w:r>
      <w:r w:rsidR="000450E5">
        <w:rPr>
          <w:rFonts w:ascii="Times New Roman" w:hAnsi="Times New Roman" w:cs="Times New Roman"/>
          <w:sz w:val="24"/>
          <w:szCs w:val="24"/>
        </w:rPr>
        <w:t xml:space="preserve"> 847, 1.10 GHz, or faster processor</w:t>
      </w:r>
      <w:r w:rsidRPr="006C5476">
        <w:rPr>
          <w:rFonts w:ascii="Times New Roman" w:hAnsi="Times New Roman" w:cs="Times New Roman"/>
          <w:sz w:val="24"/>
          <w:szCs w:val="24"/>
        </w:rPr>
        <w:t>.</w:t>
      </w:r>
    </w:p>
    <w:p w:rsidR="000450E5" w:rsidRPr="000450E5" w:rsidRDefault="000450E5" w:rsidP="000450E5">
      <w:pPr>
        <w:pStyle w:val="ListParagraph"/>
        <w:numPr>
          <w:ilvl w:val="0"/>
          <w:numId w:val="16"/>
        </w:numPr>
        <w:spacing w:line="480" w:lineRule="auto"/>
        <w:jc w:val="both"/>
        <w:rPr>
          <w:rFonts w:ascii="Times New Roman" w:hAnsi="Times New Roman" w:cs="Times New Roman"/>
          <w:b/>
          <w:sz w:val="24"/>
          <w:szCs w:val="24"/>
        </w:rPr>
      </w:pPr>
      <w:r>
        <w:rPr>
          <w:rFonts w:ascii="Times New Roman" w:hAnsi="Times New Roman" w:cs="Times New Roman"/>
          <w:b/>
          <w:sz w:val="24"/>
          <w:szCs w:val="24"/>
        </w:rPr>
        <w:t>Memory:</w:t>
      </w:r>
      <w:r>
        <w:rPr>
          <w:rFonts w:ascii="Times New Roman" w:hAnsi="Times New Roman" w:cs="Times New Roman"/>
          <w:sz w:val="24"/>
          <w:szCs w:val="24"/>
        </w:rPr>
        <w:t xml:space="preserve"> The storage space should be between 1.3 GB - 2.3GB.</w:t>
      </w:r>
    </w:p>
    <w:p w:rsidR="000450E5" w:rsidRPr="000450E5" w:rsidRDefault="000450E5" w:rsidP="000450E5">
      <w:pPr>
        <w:pStyle w:val="ListParagraph"/>
        <w:numPr>
          <w:ilvl w:val="0"/>
          <w:numId w:val="16"/>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Hard disk:</w:t>
      </w:r>
      <w:r>
        <w:rPr>
          <w:rFonts w:ascii="Times New Roman" w:hAnsi="Times New Roman" w:cs="Times New Roman"/>
          <w:sz w:val="24"/>
          <w:szCs w:val="24"/>
        </w:rPr>
        <w:t xml:space="preserve"> 5GB of available hard disk space.</w:t>
      </w:r>
    </w:p>
    <w:p w:rsidR="000450E5" w:rsidRPr="000450E5" w:rsidRDefault="000450E5" w:rsidP="000450E5">
      <w:pPr>
        <w:pStyle w:val="ListParagraph"/>
        <w:numPr>
          <w:ilvl w:val="0"/>
          <w:numId w:val="16"/>
        </w:numPr>
        <w:spacing w:line="480" w:lineRule="auto"/>
        <w:jc w:val="both"/>
        <w:rPr>
          <w:rFonts w:ascii="Times New Roman" w:hAnsi="Times New Roman" w:cs="Times New Roman"/>
          <w:b/>
          <w:sz w:val="24"/>
          <w:szCs w:val="24"/>
        </w:rPr>
      </w:pPr>
      <w:r>
        <w:rPr>
          <w:rFonts w:ascii="Times New Roman" w:hAnsi="Times New Roman" w:cs="Times New Roman"/>
          <w:b/>
          <w:sz w:val="24"/>
          <w:szCs w:val="24"/>
        </w:rPr>
        <w:t>RAM:</w:t>
      </w:r>
      <w:r>
        <w:rPr>
          <w:rFonts w:ascii="Times New Roman" w:hAnsi="Times New Roman" w:cs="Times New Roman"/>
          <w:sz w:val="24"/>
          <w:szCs w:val="24"/>
        </w:rPr>
        <w:t xml:space="preserve"> Minimum of 512 MB RAM is required.</w:t>
      </w:r>
    </w:p>
    <w:p w:rsidR="000450E5" w:rsidRPr="000450E5" w:rsidRDefault="000450E5" w:rsidP="000450E5">
      <w:pPr>
        <w:pStyle w:val="ListParagraph"/>
        <w:numPr>
          <w:ilvl w:val="0"/>
          <w:numId w:val="16"/>
        </w:numPr>
        <w:spacing w:line="480" w:lineRule="auto"/>
        <w:jc w:val="both"/>
        <w:rPr>
          <w:rFonts w:ascii="Times New Roman" w:hAnsi="Times New Roman" w:cs="Times New Roman"/>
          <w:b/>
          <w:sz w:val="24"/>
          <w:szCs w:val="24"/>
        </w:rPr>
      </w:pPr>
      <w:r>
        <w:rPr>
          <w:rFonts w:ascii="Times New Roman" w:hAnsi="Times New Roman" w:cs="Times New Roman"/>
          <w:b/>
          <w:sz w:val="24"/>
          <w:szCs w:val="24"/>
        </w:rPr>
        <w:t>Database:</w:t>
      </w:r>
      <w:r>
        <w:rPr>
          <w:rFonts w:ascii="Times New Roman" w:hAnsi="Times New Roman" w:cs="Times New Roman"/>
          <w:sz w:val="24"/>
          <w:szCs w:val="24"/>
        </w:rPr>
        <w:t xml:space="preserve"> MYSQL 5.1 and above.</w:t>
      </w:r>
    </w:p>
    <w:p w:rsidR="000450E5" w:rsidRDefault="000450E5" w:rsidP="000450E5">
      <w:pPr>
        <w:pStyle w:val="Heading2"/>
        <w:spacing w:line="360" w:lineRule="auto"/>
        <w:jc w:val="both"/>
        <w:rPr>
          <w:rFonts w:ascii="Times New Roman" w:hAnsi="Times New Roman" w:cs="Times New Roman"/>
          <w:b/>
          <w:color w:val="auto"/>
          <w:sz w:val="24"/>
          <w:szCs w:val="24"/>
        </w:rPr>
      </w:pPr>
      <w:bookmarkStart w:id="100" w:name="_Toc525897844"/>
      <w:r w:rsidRPr="000450E5">
        <w:rPr>
          <w:rFonts w:ascii="Times New Roman" w:hAnsi="Times New Roman" w:cs="Times New Roman"/>
          <w:b/>
          <w:color w:val="auto"/>
          <w:sz w:val="24"/>
          <w:szCs w:val="24"/>
        </w:rPr>
        <w:t>4.3 Application User Interface</w:t>
      </w:r>
      <w:bookmarkEnd w:id="100"/>
    </w:p>
    <w:p w:rsidR="000450E5" w:rsidRDefault="005D1FF9" w:rsidP="000450E5">
      <w:pPr>
        <w:spacing w:line="480" w:lineRule="auto"/>
        <w:jc w:val="both"/>
        <w:rPr>
          <w:rFonts w:ascii="Times New Roman" w:hAnsi="Times New Roman" w:cs="Times New Roman"/>
          <w:sz w:val="24"/>
          <w:szCs w:val="24"/>
        </w:rPr>
      </w:pPr>
      <w:r>
        <w:rPr>
          <w:rFonts w:ascii="Times New Roman" w:hAnsi="Times New Roman" w:cs="Times New Roman"/>
          <w:sz w:val="24"/>
          <w:szCs w:val="24"/>
        </w:rPr>
        <w:t>This section highlights the major user interfaces of the system in order to provide some explanation of how the system works.</w:t>
      </w:r>
    </w:p>
    <w:p w:rsidR="00E177FA" w:rsidRDefault="00E177FA" w:rsidP="00E177F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system works in a very easy and friendly way starting from the login to writing the report and assigning tasks. It has four categories of users each with their roles as follows: </w:t>
      </w:r>
    </w:p>
    <w:p w:rsidR="00E177FA" w:rsidRDefault="00E177FA" w:rsidP="00E177FA">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Admin I: manages everything in the application</w:t>
      </w:r>
    </w:p>
    <w:p w:rsidR="00E177FA" w:rsidRDefault="00E177FA" w:rsidP="00E177FA">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II: manages reports and has supervision privilege </w:t>
      </w:r>
    </w:p>
    <w:p w:rsidR="00E177FA" w:rsidRDefault="00E177FA" w:rsidP="00E177FA">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Admin III: manages reports only</w:t>
      </w:r>
    </w:p>
    <w:p w:rsidR="00E177FA" w:rsidRDefault="00E177FA" w:rsidP="00E177FA">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Admin IV: manages all.</w:t>
      </w:r>
    </w:p>
    <w:p w:rsidR="00E177FA" w:rsidRDefault="00E177FA" w:rsidP="000450E5">
      <w:pPr>
        <w:spacing w:line="480" w:lineRule="auto"/>
        <w:jc w:val="both"/>
        <w:rPr>
          <w:rFonts w:ascii="Times New Roman" w:hAnsi="Times New Roman" w:cs="Times New Roman"/>
          <w:sz w:val="24"/>
          <w:szCs w:val="24"/>
        </w:rPr>
      </w:pPr>
      <w:r>
        <w:rPr>
          <w:rFonts w:ascii="Times New Roman" w:hAnsi="Times New Roman" w:cs="Times New Roman"/>
          <w:sz w:val="24"/>
          <w:szCs w:val="24"/>
        </w:rPr>
        <w:t>The system has a login user interface where the user can be authenticated before he/she get access to the system. The user does that after he/she has been registered to the system by the admin. It also has interface for the admins to update, view his/her profile and reset password. Adding new user to the system is done by either Admin I or Admin IV. They can create a profile for any new user be registered into the system. The admins can also edit and view any user profile. Admin IV is the only one that has the privilege to delete any user from the system.</w:t>
      </w:r>
    </w:p>
    <w:p w:rsidR="005D1FF9" w:rsidRDefault="005D1FF9" w:rsidP="005D1FF9">
      <w:pPr>
        <w:pStyle w:val="Heading3"/>
        <w:spacing w:line="360" w:lineRule="auto"/>
        <w:rPr>
          <w:rFonts w:ascii="Times New Roman" w:hAnsi="Times New Roman" w:cs="Times New Roman"/>
          <w:i/>
          <w:color w:val="auto"/>
        </w:rPr>
      </w:pPr>
      <w:bookmarkStart w:id="101" w:name="_Toc525897845"/>
      <w:r w:rsidRPr="005D1FF9">
        <w:rPr>
          <w:rFonts w:ascii="Times New Roman" w:hAnsi="Times New Roman" w:cs="Times New Roman"/>
          <w:i/>
          <w:color w:val="auto"/>
        </w:rPr>
        <w:t>4.3.1 The Login Page</w:t>
      </w:r>
      <w:bookmarkEnd w:id="101"/>
    </w:p>
    <w:p w:rsidR="005D1FF9" w:rsidRDefault="00E04676" w:rsidP="005D1FF9">
      <w:pPr>
        <w:spacing w:line="480" w:lineRule="auto"/>
        <w:jc w:val="both"/>
        <w:rPr>
          <w:rFonts w:ascii="Times New Roman" w:hAnsi="Times New Roman" w:cs="Times New Roman"/>
          <w:sz w:val="24"/>
          <w:szCs w:val="24"/>
        </w:rPr>
      </w:pPr>
      <w:r>
        <w:rPr>
          <w:rFonts w:ascii="Times New Roman" w:hAnsi="Times New Roman" w:cs="Times New Roman"/>
          <w:sz w:val="24"/>
          <w:szCs w:val="24"/>
        </w:rPr>
        <w:t>This is the first page that</w:t>
      </w:r>
      <w:r w:rsidR="005D1FF9">
        <w:rPr>
          <w:rFonts w:ascii="Times New Roman" w:hAnsi="Times New Roman" w:cs="Times New Roman"/>
          <w:sz w:val="24"/>
          <w:szCs w:val="24"/>
        </w:rPr>
        <w:t xml:space="preserve"> will be displayed to any user that accesses the system. The interface authenticates the user before getting access to other interfaces </w:t>
      </w:r>
      <w:r w:rsidR="008F7844">
        <w:rPr>
          <w:rFonts w:ascii="Times New Roman" w:hAnsi="Times New Roman" w:cs="Times New Roman"/>
          <w:sz w:val="24"/>
          <w:szCs w:val="24"/>
        </w:rPr>
        <w:t>of the system. Any user with an invalid login details or try to access any other interface before been authorized will be redirected back to this page.</w:t>
      </w:r>
      <w:r w:rsidR="003E38B0">
        <w:rPr>
          <w:rFonts w:ascii="Times New Roman" w:hAnsi="Times New Roman" w:cs="Times New Roman"/>
          <w:sz w:val="24"/>
          <w:szCs w:val="24"/>
        </w:rPr>
        <w:t xml:space="preserve"> The logi</w:t>
      </w:r>
      <w:r w:rsidR="00740FC7">
        <w:rPr>
          <w:rFonts w:ascii="Times New Roman" w:hAnsi="Times New Roman" w:cs="Times New Roman"/>
          <w:sz w:val="24"/>
          <w:szCs w:val="24"/>
        </w:rPr>
        <w:t>n page is shown in F</w:t>
      </w:r>
      <w:r w:rsidR="0013598B">
        <w:rPr>
          <w:rFonts w:ascii="Times New Roman" w:hAnsi="Times New Roman" w:cs="Times New Roman"/>
          <w:sz w:val="24"/>
          <w:szCs w:val="24"/>
        </w:rPr>
        <w:t>igure 4.1</w:t>
      </w:r>
      <w:r w:rsidR="003E38B0">
        <w:rPr>
          <w:rFonts w:ascii="Times New Roman" w:hAnsi="Times New Roman" w:cs="Times New Roman"/>
          <w:sz w:val="24"/>
          <w:szCs w:val="24"/>
        </w:rPr>
        <w:t>.</w:t>
      </w:r>
    </w:p>
    <w:p w:rsidR="008B57C1" w:rsidRDefault="008B57C1" w:rsidP="008B57C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DCBA81" wp14:editId="38EBB0D1">
            <wp:extent cx="491744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png"/>
                    <pic:cNvPicPr/>
                  </pic:nvPicPr>
                  <pic:blipFill>
                    <a:blip r:embed="rId14">
                      <a:extLst>
                        <a:ext uri="{28A0092B-C50C-407E-A947-70E740481C1C}">
                          <a14:useLocalDpi xmlns:a14="http://schemas.microsoft.com/office/drawing/2010/main" val="0"/>
                        </a:ext>
                      </a:extLst>
                    </a:blip>
                    <a:stretch>
                      <a:fillRect/>
                    </a:stretch>
                  </pic:blipFill>
                  <pic:spPr>
                    <a:xfrm>
                      <a:off x="0" y="0"/>
                      <a:ext cx="4996910" cy="2003539"/>
                    </a:xfrm>
                    <a:prstGeom prst="rect">
                      <a:avLst/>
                    </a:prstGeom>
                  </pic:spPr>
                </pic:pic>
              </a:graphicData>
            </a:graphic>
          </wp:inline>
        </w:drawing>
      </w:r>
    </w:p>
    <w:p w:rsidR="00210BC3" w:rsidRPr="00135D9D" w:rsidRDefault="00135D9D" w:rsidP="00135D9D">
      <w:pPr>
        <w:pStyle w:val="Caption"/>
        <w:jc w:val="center"/>
        <w:rPr>
          <w:rFonts w:ascii="Times New Roman" w:hAnsi="Times New Roman" w:cs="Times New Roman"/>
          <w:color w:val="auto"/>
          <w:sz w:val="24"/>
          <w:szCs w:val="24"/>
        </w:rPr>
      </w:pPr>
      <w:bookmarkStart w:id="102" w:name="_Toc523212345"/>
      <w:r w:rsidRPr="00135D9D">
        <w:rPr>
          <w:rFonts w:ascii="Times New Roman" w:hAnsi="Times New Roman" w:cs="Times New Roman"/>
          <w:color w:val="auto"/>
          <w:sz w:val="24"/>
          <w:szCs w:val="24"/>
        </w:rPr>
        <w:t xml:space="preserve">Figure 4. </w:t>
      </w:r>
      <w:r w:rsidRPr="00135D9D">
        <w:rPr>
          <w:rFonts w:ascii="Times New Roman" w:hAnsi="Times New Roman" w:cs="Times New Roman"/>
          <w:color w:val="auto"/>
          <w:sz w:val="24"/>
          <w:szCs w:val="24"/>
        </w:rPr>
        <w:fldChar w:fldCharType="begin"/>
      </w:r>
      <w:r w:rsidRPr="00135D9D">
        <w:rPr>
          <w:rFonts w:ascii="Times New Roman" w:hAnsi="Times New Roman" w:cs="Times New Roman"/>
          <w:color w:val="auto"/>
          <w:sz w:val="24"/>
          <w:szCs w:val="24"/>
        </w:rPr>
        <w:instrText xml:space="preserve"> SEQ Figure_4. \* ARABIC </w:instrText>
      </w:r>
      <w:r w:rsidRPr="00135D9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135D9D">
        <w:rPr>
          <w:rFonts w:ascii="Times New Roman" w:hAnsi="Times New Roman" w:cs="Times New Roman"/>
          <w:color w:val="auto"/>
          <w:sz w:val="24"/>
          <w:szCs w:val="24"/>
        </w:rPr>
        <w:fldChar w:fldCharType="end"/>
      </w:r>
      <w:r w:rsidRPr="00135D9D">
        <w:rPr>
          <w:rFonts w:ascii="Times New Roman" w:hAnsi="Times New Roman" w:cs="Times New Roman"/>
          <w:color w:val="auto"/>
          <w:sz w:val="24"/>
          <w:szCs w:val="24"/>
        </w:rPr>
        <w:t>:</w:t>
      </w:r>
      <w:r w:rsidR="00210BC3" w:rsidRPr="00135D9D">
        <w:rPr>
          <w:rFonts w:ascii="Times New Roman" w:hAnsi="Times New Roman" w:cs="Times New Roman"/>
          <w:color w:val="auto"/>
          <w:sz w:val="24"/>
          <w:szCs w:val="24"/>
        </w:rPr>
        <w:t xml:space="preserve"> The login page for the system</w:t>
      </w:r>
      <w:bookmarkEnd w:id="102"/>
    </w:p>
    <w:p w:rsidR="00210BC3" w:rsidRDefault="00740FC7" w:rsidP="00210BC3">
      <w:pPr>
        <w:pStyle w:val="Caption"/>
        <w:jc w:val="center"/>
      </w:pPr>
      <w:r>
        <w:t>`</w:t>
      </w:r>
    </w:p>
    <w:p w:rsidR="008B57C1" w:rsidRDefault="008B57C1" w:rsidP="008B57C1">
      <w:pPr>
        <w:pStyle w:val="Heading3"/>
        <w:spacing w:line="360" w:lineRule="auto"/>
        <w:jc w:val="both"/>
        <w:rPr>
          <w:rFonts w:ascii="Times New Roman" w:hAnsi="Times New Roman" w:cs="Times New Roman"/>
          <w:i/>
          <w:color w:val="000000" w:themeColor="text1"/>
        </w:rPr>
      </w:pPr>
      <w:bookmarkStart w:id="103" w:name="_Toc525897846"/>
      <w:r w:rsidRPr="008B57C1">
        <w:rPr>
          <w:rFonts w:ascii="Times New Roman" w:hAnsi="Times New Roman" w:cs="Times New Roman"/>
          <w:i/>
          <w:color w:val="000000" w:themeColor="text1"/>
        </w:rPr>
        <w:t>4.3.2 The Report Page</w:t>
      </w:r>
      <w:bookmarkEnd w:id="103"/>
    </w:p>
    <w:p w:rsidR="008B57C1" w:rsidRDefault="0068025B" w:rsidP="008B57C1">
      <w:pPr>
        <w:spacing w:line="480" w:lineRule="auto"/>
        <w:jc w:val="both"/>
        <w:rPr>
          <w:rFonts w:ascii="Times New Roman" w:hAnsi="Times New Roman" w:cs="Times New Roman"/>
          <w:sz w:val="24"/>
          <w:szCs w:val="24"/>
        </w:rPr>
      </w:pPr>
      <w:r>
        <w:rPr>
          <w:rFonts w:ascii="Times New Roman" w:hAnsi="Times New Roman" w:cs="Times New Roman"/>
          <w:sz w:val="24"/>
          <w:szCs w:val="24"/>
        </w:rPr>
        <w:t>This is the first interface after a user have successfully logged into the system. The page contains the daily report of the employee.</w:t>
      </w:r>
      <w:r w:rsidR="00034D15">
        <w:rPr>
          <w:rFonts w:ascii="Times New Roman" w:hAnsi="Times New Roman" w:cs="Times New Roman"/>
          <w:sz w:val="24"/>
          <w:szCs w:val="24"/>
        </w:rPr>
        <w:t xml:space="preserve"> It has table which contains the details of all the reports the employee has been writing. It contains the months/year in which the report was written, the week, status (whether submitted or not), rating, and </w:t>
      </w:r>
      <w:r w:rsidR="00E220D7">
        <w:rPr>
          <w:rFonts w:ascii="Times New Roman" w:hAnsi="Times New Roman" w:cs="Times New Roman"/>
          <w:sz w:val="24"/>
          <w:szCs w:val="24"/>
        </w:rPr>
        <w:t>date created. The user can view and</w:t>
      </w:r>
      <w:r w:rsidR="00034D15">
        <w:rPr>
          <w:rFonts w:ascii="Times New Roman" w:hAnsi="Times New Roman" w:cs="Times New Roman"/>
          <w:sz w:val="24"/>
          <w:szCs w:val="24"/>
        </w:rPr>
        <w:t xml:space="preserve"> edit the report. The page also has a button to add new report.</w:t>
      </w:r>
      <w:r w:rsidR="00E220D7">
        <w:rPr>
          <w:rFonts w:ascii="Times New Roman" w:hAnsi="Times New Roman" w:cs="Times New Roman"/>
          <w:sz w:val="24"/>
          <w:szCs w:val="24"/>
        </w:rPr>
        <w:t xml:space="preserve"> </w:t>
      </w:r>
      <w:r w:rsidR="003E38B0">
        <w:rPr>
          <w:rFonts w:ascii="Times New Roman" w:hAnsi="Times New Roman" w:cs="Times New Roman"/>
          <w:sz w:val="24"/>
          <w:szCs w:val="24"/>
        </w:rPr>
        <w:t>The user can only write one report per day but can edit the report before submissio</w:t>
      </w:r>
      <w:r w:rsidR="00740FC7">
        <w:rPr>
          <w:rFonts w:ascii="Times New Roman" w:hAnsi="Times New Roman" w:cs="Times New Roman"/>
          <w:sz w:val="24"/>
          <w:szCs w:val="24"/>
        </w:rPr>
        <w:t>n. The report page is shown in F</w:t>
      </w:r>
      <w:r w:rsidR="003E38B0">
        <w:rPr>
          <w:rFonts w:ascii="Times New Roman" w:hAnsi="Times New Roman" w:cs="Times New Roman"/>
          <w:sz w:val="24"/>
          <w:szCs w:val="24"/>
        </w:rPr>
        <w:t>igure 4.2.</w:t>
      </w:r>
    </w:p>
    <w:p w:rsidR="0068025B" w:rsidRPr="008B57C1" w:rsidRDefault="00E57AFE" w:rsidP="004F0FD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EB267B" wp14:editId="0C300D63">
            <wp:extent cx="5228481" cy="2317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45829" cy="2324803"/>
                    </a:xfrm>
                    <a:prstGeom prst="rect">
                      <a:avLst/>
                    </a:prstGeom>
                  </pic:spPr>
                </pic:pic>
              </a:graphicData>
            </a:graphic>
          </wp:inline>
        </w:drawing>
      </w:r>
    </w:p>
    <w:p w:rsidR="00210BC3" w:rsidRPr="00135D9D" w:rsidRDefault="00135D9D" w:rsidP="00135D9D">
      <w:pPr>
        <w:pStyle w:val="Caption"/>
        <w:jc w:val="center"/>
        <w:rPr>
          <w:rFonts w:ascii="Times New Roman" w:hAnsi="Times New Roman" w:cs="Times New Roman"/>
          <w:color w:val="auto"/>
          <w:sz w:val="24"/>
          <w:szCs w:val="24"/>
        </w:rPr>
      </w:pPr>
      <w:bookmarkStart w:id="104" w:name="_Toc523212346"/>
      <w:r w:rsidRPr="00135D9D">
        <w:rPr>
          <w:rFonts w:ascii="Times New Roman" w:hAnsi="Times New Roman" w:cs="Times New Roman"/>
          <w:color w:val="auto"/>
          <w:sz w:val="24"/>
          <w:szCs w:val="24"/>
        </w:rPr>
        <w:t xml:space="preserve">Figure 4. </w:t>
      </w:r>
      <w:r w:rsidRPr="00135D9D">
        <w:rPr>
          <w:rFonts w:ascii="Times New Roman" w:hAnsi="Times New Roman" w:cs="Times New Roman"/>
          <w:color w:val="auto"/>
          <w:sz w:val="24"/>
          <w:szCs w:val="24"/>
        </w:rPr>
        <w:fldChar w:fldCharType="begin"/>
      </w:r>
      <w:r w:rsidRPr="00135D9D">
        <w:rPr>
          <w:rFonts w:ascii="Times New Roman" w:hAnsi="Times New Roman" w:cs="Times New Roman"/>
          <w:color w:val="auto"/>
          <w:sz w:val="24"/>
          <w:szCs w:val="24"/>
        </w:rPr>
        <w:instrText xml:space="preserve"> SEQ Figure_4. \* ARABIC </w:instrText>
      </w:r>
      <w:r w:rsidRPr="00135D9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135D9D">
        <w:rPr>
          <w:rFonts w:ascii="Times New Roman" w:hAnsi="Times New Roman" w:cs="Times New Roman"/>
          <w:color w:val="auto"/>
          <w:sz w:val="24"/>
          <w:szCs w:val="24"/>
        </w:rPr>
        <w:fldChar w:fldCharType="end"/>
      </w:r>
      <w:r w:rsidRPr="00135D9D">
        <w:rPr>
          <w:rFonts w:ascii="Times New Roman" w:hAnsi="Times New Roman" w:cs="Times New Roman"/>
          <w:color w:val="auto"/>
          <w:sz w:val="24"/>
          <w:szCs w:val="24"/>
        </w:rPr>
        <w:t>:</w:t>
      </w:r>
      <w:r w:rsidR="00BA2A9C" w:rsidRPr="00135D9D">
        <w:rPr>
          <w:rFonts w:ascii="Times New Roman" w:hAnsi="Times New Roman" w:cs="Times New Roman"/>
          <w:color w:val="auto"/>
          <w:sz w:val="24"/>
          <w:szCs w:val="24"/>
        </w:rPr>
        <w:t xml:space="preserve"> The report page</w:t>
      </w:r>
      <w:bookmarkEnd w:id="104"/>
    </w:p>
    <w:p w:rsidR="00210BC3" w:rsidRPr="00BA2A9C" w:rsidRDefault="00210BC3" w:rsidP="00BA2A9C">
      <w:pPr>
        <w:pStyle w:val="Caption"/>
        <w:jc w:val="center"/>
        <w:rPr>
          <w:rFonts w:ascii="Times New Roman" w:hAnsi="Times New Roman" w:cs="Times New Roman"/>
          <w:color w:val="auto"/>
          <w:sz w:val="22"/>
          <w:szCs w:val="22"/>
        </w:rPr>
      </w:pPr>
    </w:p>
    <w:p w:rsidR="00E142D0" w:rsidRPr="00BA2A9C" w:rsidRDefault="00E57AFE" w:rsidP="00BA2A9C">
      <w:pPr>
        <w:spacing w:line="480" w:lineRule="auto"/>
        <w:jc w:val="center"/>
      </w:pPr>
      <w:r>
        <w:rPr>
          <w:rFonts w:ascii="Times New Roman" w:hAnsi="Times New Roman" w:cs="Times New Roman"/>
          <w:noProof/>
        </w:rPr>
        <w:drawing>
          <wp:inline distT="0" distB="0" distL="0" distR="0" wp14:anchorId="2A7E3422" wp14:editId="46A2B36C">
            <wp:extent cx="5212080" cy="16954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12080" cy="1695450"/>
                    </a:xfrm>
                    <a:prstGeom prst="rect">
                      <a:avLst/>
                    </a:prstGeom>
                  </pic:spPr>
                </pic:pic>
              </a:graphicData>
            </a:graphic>
          </wp:inline>
        </w:drawing>
      </w:r>
    </w:p>
    <w:p w:rsidR="00BA2A9C" w:rsidRPr="00135D9D" w:rsidRDefault="00135D9D" w:rsidP="00135D9D">
      <w:pPr>
        <w:pStyle w:val="Caption"/>
        <w:jc w:val="center"/>
        <w:rPr>
          <w:rFonts w:ascii="Times New Roman" w:hAnsi="Times New Roman" w:cs="Times New Roman"/>
          <w:color w:val="auto"/>
          <w:sz w:val="24"/>
          <w:szCs w:val="24"/>
        </w:rPr>
      </w:pPr>
      <w:bookmarkStart w:id="105" w:name="_Toc523212347"/>
      <w:r w:rsidRPr="00135D9D">
        <w:rPr>
          <w:rFonts w:ascii="Times New Roman" w:hAnsi="Times New Roman" w:cs="Times New Roman"/>
          <w:color w:val="auto"/>
          <w:sz w:val="24"/>
          <w:szCs w:val="24"/>
        </w:rPr>
        <w:t xml:space="preserve">Figure 4. </w:t>
      </w:r>
      <w:r w:rsidRPr="00135D9D">
        <w:rPr>
          <w:rFonts w:ascii="Times New Roman" w:hAnsi="Times New Roman" w:cs="Times New Roman"/>
          <w:color w:val="auto"/>
          <w:sz w:val="24"/>
          <w:szCs w:val="24"/>
        </w:rPr>
        <w:fldChar w:fldCharType="begin"/>
      </w:r>
      <w:r w:rsidRPr="00135D9D">
        <w:rPr>
          <w:rFonts w:ascii="Times New Roman" w:hAnsi="Times New Roman" w:cs="Times New Roman"/>
          <w:color w:val="auto"/>
          <w:sz w:val="24"/>
          <w:szCs w:val="24"/>
        </w:rPr>
        <w:instrText xml:space="preserve"> SEQ Figure_4. \* ARABIC </w:instrText>
      </w:r>
      <w:r w:rsidRPr="00135D9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135D9D">
        <w:rPr>
          <w:rFonts w:ascii="Times New Roman" w:hAnsi="Times New Roman" w:cs="Times New Roman"/>
          <w:color w:val="auto"/>
          <w:sz w:val="24"/>
          <w:szCs w:val="24"/>
        </w:rPr>
        <w:fldChar w:fldCharType="end"/>
      </w:r>
      <w:r w:rsidRPr="00135D9D">
        <w:rPr>
          <w:rFonts w:ascii="Times New Roman" w:hAnsi="Times New Roman" w:cs="Times New Roman"/>
          <w:color w:val="auto"/>
          <w:sz w:val="24"/>
          <w:szCs w:val="24"/>
        </w:rPr>
        <w:t>:</w:t>
      </w:r>
      <w:r w:rsidR="00BA2A9C" w:rsidRPr="00135D9D">
        <w:rPr>
          <w:rFonts w:ascii="Times New Roman" w:hAnsi="Times New Roman" w:cs="Times New Roman"/>
          <w:color w:val="auto"/>
          <w:sz w:val="24"/>
          <w:szCs w:val="24"/>
        </w:rPr>
        <w:t xml:space="preserve"> The add report page where a user can create new report.</w:t>
      </w:r>
      <w:bookmarkEnd w:id="105"/>
    </w:p>
    <w:p w:rsidR="001260B7" w:rsidRDefault="004B75E3" w:rsidP="004F0FD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6ACA237A" wp14:editId="67BFF914">
            <wp:extent cx="511492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2).png"/>
                    <pic:cNvPicPr/>
                  </pic:nvPicPr>
                  <pic:blipFill rotWithShape="1">
                    <a:blip r:embed="rId17" cstate="print">
                      <a:extLst>
                        <a:ext uri="{28A0092B-C50C-407E-A947-70E740481C1C}">
                          <a14:useLocalDpi xmlns:a14="http://schemas.microsoft.com/office/drawing/2010/main" val="0"/>
                        </a:ext>
                      </a:extLst>
                    </a:blip>
                    <a:srcRect t="8125" r="1864"/>
                    <a:stretch/>
                  </pic:blipFill>
                  <pic:spPr bwMode="auto">
                    <a:xfrm>
                      <a:off x="0" y="0"/>
                      <a:ext cx="5114925" cy="2000250"/>
                    </a:xfrm>
                    <a:prstGeom prst="rect">
                      <a:avLst/>
                    </a:prstGeom>
                    <a:ln>
                      <a:noFill/>
                    </a:ln>
                    <a:extLst>
                      <a:ext uri="{53640926-AAD7-44D8-BBD7-CCE9431645EC}">
                        <a14:shadowObscured xmlns:a14="http://schemas.microsoft.com/office/drawing/2010/main"/>
                      </a:ext>
                    </a:extLst>
                  </pic:spPr>
                </pic:pic>
              </a:graphicData>
            </a:graphic>
          </wp:inline>
        </w:drawing>
      </w:r>
    </w:p>
    <w:p w:rsidR="001260B7" w:rsidRPr="00135D9D" w:rsidRDefault="00135D9D" w:rsidP="00135D9D">
      <w:pPr>
        <w:pStyle w:val="Caption"/>
        <w:jc w:val="center"/>
        <w:rPr>
          <w:rFonts w:ascii="Times New Roman" w:hAnsi="Times New Roman" w:cs="Times New Roman"/>
          <w:color w:val="auto"/>
          <w:sz w:val="24"/>
          <w:szCs w:val="24"/>
        </w:rPr>
      </w:pPr>
      <w:bookmarkStart w:id="106" w:name="_Toc523212348"/>
      <w:r w:rsidRPr="00135D9D">
        <w:rPr>
          <w:rFonts w:ascii="Times New Roman" w:hAnsi="Times New Roman" w:cs="Times New Roman"/>
          <w:color w:val="auto"/>
          <w:sz w:val="24"/>
          <w:szCs w:val="24"/>
        </w:rPr>
        <w:t xml:space="preserve">Figure 4. </w:t>
      </w:r>
      <w:r w:rsidRPr="00135D9D">
        <w:rPr>
          <w:rFonts w:ascii="Times New Roman" w:hAnsi="Times New Roman" w:cs="Times New Roman"/>
          <w:color w:val="auto"/>
          <w:sz w:val="24"/>
          <w:szCs w:val="24"/>
        </w:rPr>
        <w:fldChar w:fldCharType="begin"/>
      </w:r>
      <w:r w:rsidRPr="00135D9D">
        <w:rPr>
          <w:rFonts w:ascii="Times New Roman" w:hAnsi="Times New Roman" w:cs="Times New Roman"/>
          <w:color w:val="auto"/>
          <w:sz w:val="24"/>
          <w:szCs w:val="24"/>
        </w:rPr>
        <w:instrText xml:space="preserve"> SEQ Figure_4. \* ARABIC </w:instrText>
      </w:r>
      <w:r w:rsidRPr="00135D9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135D9D">
        <w:rPr>
          <w:rFonts w:ascii="Times New Roman" w:hAnsi="Times New Roman" w:cs="Times New Roman"/>
          <w:color w:val="auto"/>
          <w:sz w:val="24"/>
          <w:szCs w:val="24"/>
        </w:rPr>
        <w:fldChar w:fldCharType="end"/>
      </w:r>
      <w:r w:rsidRPr="00135D9D">
        <w:rPr>
          <w:rFonts w:ascii="Times New Roman" w:hAnsi="Times New Roman" w:cs="Times New Roman"/>
          <w:color w:val="auto"/>
          <w:sz w:val="24"/>
          <w:szCs w:val="24"/>
        </w:rPr>
        <w:t>:</w:t>
      </w:r>
      <w:r w:rsidR="005D492F" w:rsidRPr="00135D9D">
        <w:rPr>
          <w:rFonts w:ascii="Times New Roman" w:hAnsi="Times New Roman" w:cs="Times New Roman"/>
          <w:color w:val="auto"/>
          <w:sz w:val="24"/>
          <w:szCs w:val="24"/>
        </w:rPr>
        <w:t xml:space="preserve"> </w:t>
      </w:r>
      <w:r w:rsidR="001260B7" w:rsidRPr="00135D9D">
        <w:rPr>
          <w:rFonts w:ascii="Times New Roman" w:hAnsi="Times New Roman" w:cs="Times New Roman"/>
          <w:color w:val="auto"/>
          <w:sz w:val="24"/>
          <w:szCs w:val="24"/>
        </w:rPr>
        <w:t xml:space="preserve">Submit </w:t>
      </w:r>
      <w:r w:rsidR="004B75E3" w:rsidRPr="00135D9D">
        <w:rPr>
          <w:rFonts w:ascii="Times New Roman" w:hAnsi="Times New Roman" w:cs="Times New Roman"/>
          <w:color w:val="auto"/>
          <w:sz w:val="24"/>
          <w:szCs w:val="24"/>
        </w:rPr>
        <w:t>a report</w:t>
      </w:r>
      <w:bookmarkEnd w:id="106"/>
    </w:p>
    <w:p w:rsidR="00D947ED" w:rsidRPr="00D947ED" w:rsidRDefault="00D947ED" w:rsidP="00D947ED">
      <w:pPr>
        <w:pStyle w:val="Heading3"/>
        <w:spacing w:line="360" w:lineRule="auto"/>
        <w:jc w:val="both"/>
        <w:rPr>
          <w:rFonts w:ascii="Times New Roman" w:hAnsi="Times New Roman" w:cs="Times New Roman"/>
          <w:i/>
          <w:color w:val="auto"/>
        </w:rPr>
      </w:pPr>
      <w:bookmarkStart w:id="107" w:name="_Toc525897847"/>
      <w:r w:rsidRPr="00D947ED">
        <w:rPr>
          <w:rFonts w:ascii="Times New Roman" w:hAnsi="Times New Roman" w:cs="Times New Roman"/>
          <w:i/>
          <w:color w:val="auto"/>
        </w:rPr>
        <w:t>4.3.3 Task page</w:t>
      </w:r>
      <w:bookmarkEnd w:id="107"/>
    </w:p>
    <w:p w:rsidR="00D947ED" w:rsidRDefault="00D947ED" w:rsidP="00D947E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task interface is where an employee can view task assigned to him/her. The application allow task to be assigned to both the supervisors and the subordinates. Once a task </w:t>
      </w:r>
      <w:r w:rsidR="000E3390">
        <w:rPr>
          <w:rFonts w:ascii="Times New Roman" w:hAnsi="Times New Roman" w:cs="Times New Roman"/>
          <w:sz w:val="24"/>
          <w:szCs w:val="24"/>
        </w:rPr>
        <w:t>assigned, the application shows the task description, start date, due date, priority and participant/ participants of the task</w:t>
      </w:r>
      <w:r w:rsidR="00740FC7">
        <w:rPr>
          <w:rFonts w:ascii="Times New Roman" w:hAnsi="Times New Roman" w:cs="Times New Roman"/>
          <w:sz w:val="24"/>
          <w:szCs w:val="24"/>
        </w:rPr>
        <w:t xml:space="preserve"> as shown in F</w:t>
      </w:r>
      <w:r w:rsidR="00E220D7">
        <w:rPr>
          <w:rFonts w:ascii="Times New Roman" w:hAnsi="Times New Roman" w:cs="Times New Roman"/>
          <w:sz w:val="24"/>
          <w:szCs w:val="24"/>
        </w:rPr>
        <w:t>igure 4.4</w:t>
      </w:r>
      <w:r w:rsidR="000E3390">
        <w:rPr>
          <w:rFonts w:ascii="Times New Roman" w:hAnsi="Times New Roman" w:cs="Times New Roman"/>
          <w:sz w:val="24"/>
          <w:szCs w:val="24"/>
        </w:rPr>
        <w:t xml:space="preserve">. After the task is completed the status is set on which informs the person that assigned the task. He can </w:t>
      </w:r>
      <w:r w:rsidR="00E220D7">
        <w:rPr>
          <w:rFonts w:ascii="Times New Roman" w:hAnsi="Times New Roman" w:cs="Times New Roman"/>
          <w:sz w:val="24"/>
          <w:szCs w:val="24"/>
        </w:rPr>
        <w:t xml:space="preserve">then write a </w:t>
      </w:r>
      <w:r w:rsidR="00740FC7">
        <w:rPr>
          <w:rFonts w:ascii="Times New Roman" w:hAnsi="Times New Roman" w:cs="Times New Roman"/>
          <w:sz w:val="24"/>
          <w:szCs w:val="24"/>
        </w:rPr>
        <w:t>remark on the task as shown in F</w:t>
      </w:r>
      <w:r w:rsidR="00E220D7">
        <w:rPr>
          <w:rFonts w:ascii="Times New Roman" w:hAnsi="Times New Roman" w:cs="Times New Roman"/>
          <w:sz w:val="24"/>
          <w:szCs w:val="24"/>
        </w:rPr>
        <w:t>igure 4.5</w:t>
      </w:r>
      <w:r w:rsidR="00740FC7">
        <w:rPr>
          <w:rFonts w:ascii="Times New Roman" w:hAnsi="Times New Roman" w:cs="Times New Roman"/>
          <w:sz w:val="24"/>
          <w:szCs w:val="24"/>
        </w:rPr>
        <w:t>. The in F</w:t>
      </w:r>
      <w:r w:rsidR="00A35809">
        <w:rPr>
          <w:rFonts w:ascii="Times New Roman" w:hAnsi="Times New Roman" w:cs="Times New Roman"/>
          <w:sz w:val="24"/>
          <w:szCs w:val="24"/>
        </w:rPr>
        <w:t>igure 4.6 shows the details of the report</w:t>
      </w:r>
    </w:p>
    <w:p w:rsidR="004E4FA9" w:rsidRDefault="004E4FA9" w:rsidP="004F0FD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C3548C" wp14:editId="428F685C">
            <wp:extent cx="5212080" cy="155257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2080" cy="1552575"/>
                    </a:xfrm>
                    <a:prstGeom prst="rect">
                      <a:avLst/>
                    </a:prstGeom>
                  </pic:spPr>
                </pic:pic>
              </a:graphicData>
            </a:graphic>
          </wp:inline>
        </w:drawing>
      </w:r>
    </w:p>
    <w:p w:rsidR="004E4FA9" w:rsidRPr="00135D9D" w:rsidRDefault="00135D9D" w:rsidP="00135D9D">
      <w:pPr>
        <w:pStyle w:val="Caption"/>
        <w:jc w:val="center"/>
        <w:rPr>
          <w:rFonts w:ascii="Times New Roman" w:hAnsi="Times New Roman" w:cs="Times New Roman"/>
          <w:color w:val="auto"/>
          <w:sz w:val="24"/>
          <w:szCs w:val="24"/>
        </w:rPr>
      </w:pPr>
      <w:bookmarkStart w:id="108" w:name="_Toc523212349"/>
      <w:r w:rsidRPr="00135D9D">
        <w:rPr>
          <w:rFonts w:ascii="Times New Roman" w:hAnsi="Times New Roman" w:cs="Times New Roman"/>
          <w:color w:val="auto"/>
          <w:sz w:val="24"/>
          <w:szCs w:val="24"/>
        </w:rPr>
        <w:t xml:space="preserve">Figure 4. </w:t>
      </w:r>
      <w:r w:rsidRPr="00135D9D">
        <w:rPr>
          <w:rFonts w:ascii="Times New Roman" w:hAnsi="Times New Roman" w:cs="Times New Roman"/>
          <w:color w:val="auto"/>
          <w:sz w:val="24"/>
          <w:szCs w:val="24"/>
        </w:rPr>
        <w:fldChar w:fldCharType="begin"/>
      </w:r>
      <w:r w:rsidRPr="00135D9D">
        <w:rPr>
          <w:rFonts w:ascii="Times New Roman" w:hAnsi="Times New Roman" w:cs="Times New Roman"/>
          <w:color w:val="auto"/>
          <w:sz w:val="24"/>
          <w:szCs w:val="24"/>
        </w:rPr>
        <w:instrText xml:space="preserve"> SEQ Figure_4. \* ARABIC </w:instrText>
      </w:r>
      <w:r w:rsidRPr="00135D9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5</w:t>
      </w:r>
      <w:r w:rsidRPr="00135D9D">
        <w:rPr>
          <w:rFonts w:ascii="Times New Roman" w:hAnsi="Times New Roman" w:cs="Times New Roman"/>
          <w:color w:val="auto"/>
          <w:sz w:val="24"/>
          <w:szCs w:val="24"/>
        </w:rPr>
        <w:fldChar w:fldCharType="end"/>
      </w:r>
      <w:r w:rsidRPr="00135D9D">
        <w:rPr>
          <w:rFonts w:ascii="Times New Roman" w:hAnsi="Times New Roman" w:cs="Times New Roman"/>
          <w:color w:val="auto"/>
          <w:sz w:val="24"/>
          <w:szCs w:val="24"/>
        </w:rPr>
        <w:t>:</w:t>
      </w:r>
      <w:r w:rsidR="004E4FA9" w:rsidRPr="00135D9D">
        <w:rPr>
          <w:rFonts w:ascii="Times New Roman" w:hAnsi="Times New Roman" w:cs="Times New Roman"/>
          <w:color w:val="auto"/>
          <w:sz w:val="24"/>
          <w:szCs w:val="24"/>
        </w:rPr>
        <w:t xml:space="preserve"> Create new task page</w:t>
      </w:r>
      <w:bookmarkEnd w:id="108"/>
    </w:p>
    <w:p w:rsidR="00353574" w:rsidRDefault="00353574" w:rsidP="004F0FD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A361AC" wp14:editId="20E6CB91">
            <wp:extent cx="5199380" cy="2247731"/>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7405" cy="2259847"/>
                    </a:xfrm>
                    <a:prstGeom prst="rect">
                      <a:avLst/>
                    </a:prstGeom>
                  </pic:spPr>
                </pic:pic>
              </a:graphicData>
            </a:graphic>
          </wp:inline>
        </w:drawing>
      </w:r>
    </w:p>
    <w:p w:rsidR="00353574" w:rsidRPr="00135D9D" w:rsidRDefault="00135D9D" w:rsidP="00135D9D">
      <w:pPr>
        <w:pStyle w:val="Caption"/>
        <w:jc w:val="center"/>
        <w:rPr>
          <w:rFonts w:ascii="Times New Roman" w:hAnsi="Times New Roman" w:cs="Times New Roman"/>
          <w:color w:val="auto"/>
          <w:sz w:val="24"/>
          <w:szCs w:val="24"/>
        </w:rPr>
      </w:pPr>
      <w:bookmarkStart w:id="109" w:name="_Toc523212350"/>
      <w:r w:rsidRPr="00135D9D">
        <w:rPr>
          <w:rFonts w:ascii="Times New Roman" w:hAnsi="Times New Roman" w:cs="Times New Roman"/>
          <w:color w:val="auto"/>
          <w:sz w:val="24"/>
          <w:szCs w:val="24"/>
        </w:rPr>
        <w:t xml:space="preserve">Figure 4. </w:t>
      </w:r>
      <w:r w:rsidRPr="00135D9D">
        <w:rPr>
          <w:rFonts w:ascii="Times New Roman" w:hAnsi="Times New Roman" w:cs="Times New Roman"/>
          <w:color w:val="auto"/>
          <w:sz w:val="24"/>
          <w:szCs w:val="24"/>
        </w:rPr>
        <w:fldChar w:fldCharType="begin"/>
      </w:r>
      <w:r w:rsidRPr="00135D9D">
        <w:rPr>
          <w:rFonts w:ascii="Times New Roman" w:hAnsi="Times New Roman" w:cs="Times New Roman"/>
          <w:color w:val="auto"/>
          <w:sz w:val="24"/>
          <w:szCs w:val="24"/>
        </w:rPr>
        <w:instrText xml:space="preserve"> SEQ Figure_4. \* ARABIC </w:instrText>
      </w:r>
      <w:r w:rsidRPr="00135D9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6</w:t>
      </w:r>
      <w:r w:rsidRPr="00135D9D">
        <w:rPr>
          <w:rFonts w:ascii="Times New Roman" w:hAnsi="Times New Roman" w:cs="Times New Roman"/>
          <w:color w:val="auto"/>
          <w:sz w:val="24"/>
          <w:szCs w:val="24"/>
        </w:rPr>
        <w:fldChar w:fldCharType="end"/>
      </w:r>
      <w:r w:rsidRPr="00135D9D">
        <w:rPr>
          <w:rFonts w:ascii="Times New Roman" w:hAnsi="Times New Roman" w:cs="Times New Roman"/>
          <w:color w:val="auto"/>
          <w:sz w:val="24"/>
          <w:szCs w:val="24"/>
        </w:rPr>
        <w:t>:</w:t>
      </w:r>
      <w:r w:rsidR="004E4FA9" w:rsidRPr="00135D9D">
        <w:rPr>
          <w:rFonts w:ascii="Times New Roman" w:hAnsi="Times New Roman" w:cs="Times New Roman"/>
          <w:color w:val="auto"/>
          <w:sz w:val="24"/>
          <w:szCs w:val="24"/>
        </w:rPr>
        <w:t xml:space="preserve"> T</w:t>
      </w:r>
      <w:r w:rsidR="00353574" w:rsidRPr="00135D9D">
        <w:rPr>
          <w:rFonts w:ascii="Times New Roman" w:hAnsi="Times New Roman" w:cs="Times New Roman"/>
          <w:color w:val="auto"/>
          <w:sz w:val="24"/>
          <w:szCs w:val="24"/>
        </w:rPr>
        <w:t>he</w:t>
      </w:r>
      <w:r w:rsidR="0022316F" w:rsidRPr="00135D9D">
        <w:rPr>
          <w:rFonts w:ascii="Times New Roman" w:hAnsi="Times New Roman" w:cs="Times New Roman"/>
          <w:color w:val="auto"/>
          <w:sz w:val="24"/>
          <w:szCs w:val="24"/>
        </w:rPr>
        <w:t xml:space="preserve"> view</w:t>
      </w:r>
      <w:r w:rsidR="00353574" w:rsidRPr="00135D9D">
        <w:rPr>
          <w:rFonts w:ascii="Times New Roman" w:hAnsi="Times New Roman" w:cs="Times New Roman"/>
          <w:color w:val="auto"/>
          <w:sz w:val="24"/>
          <w:szCs w:val="24"/>
        </w:rPr>
        <w:t xml:space="preserve"> task</w:t>
      </w:r>
      <w:r w:rsidR="004E4FA9" w:rsidRPr="00135D9D">
        <w:rPr>
          <w:rFonts w:ascii="Times New Roman" w:hAnsi="Times New Roman" w:cs="Times New Roman"/>
          <w:color w:val="auto"/>
          <w:sz w:val="24"/>
          <w:szCs w:val="24"/>
        </w:rPr>
        <w:t>s</w:t>
      </w:r>
      <w:r w:rsidR="00353574" w:rsidRPr="00135D9D">
        <w:rPr>
          <w:rFonts w:ascii="Times New Roman" w:hAnsi="Times New Roman" w:cs="Times New Roman"/>
          <w:color w:val="auto"/>
          <w:sz w:val="24"/>
          <w:szCs w:val="24"/>
        </w:rPr>
        <w:t xml:space="preserve"> page</w:t>
      </w:r>
      <w:bookmarkEnd w:id="109"/>
    </w:p>
    <w:p w:rsidR="005D492F" w:rsidRPr="005D492F" w:rsidRDefault="005D492F" w:rsidP="005D492F"/>
    <w:p w:rsidR="0022316F" w:rsidRDefault="0022316F" w:rsidP="004F0FD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11C4979" wp14:editId="453B91F4">
            <wp:extent cx="4723130" cy="24860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9).png"/>
                    <pic:cNvPicPr/>
                  </pic:nvPicPr>
                  <pic:blipFill rotWithShape="1">
                    <a:blip r:embed="rId20" cstate="print">
                      <a:extLst>
                        <a:ext uri="{28A0092B-C50C-407E-A947-70E740481C1C}">
                          <a14:useLocalDpi xmlns:a14="http://schemas.microsoft.com/office/drawing/2010/main" val="0"/>
                        </a:ext>
                      </a:extLst>
                    </a:blip>
                    <a:srcRect t="10075" r="1326"/>
                    <a:stretch/>
                  </pic:blipFill>
                  <pic:spPr bwMode="auto">
                    <a:xfrm>
                      <a:off x="0" y="0"/>
                      <a:ext cx="4751414" cy="2500912"/>
                    </a:xfrm>
                    <a:prstGeom prst="rect">
                      <a:avLst/>
                    </a:prstGeom>
                    <a:ln>
                      <a:noFill/>
                    </a:ln>
                    <a:extLst>
                      <a:ext uri="{53640926-AAD7-44D8-BBD7-CCE9431645EC}">
                        <a14:shadowObscured xmlns:a14="http://schemas.microsoft.com/office/drawing/2010/main"/>
                      </a:ext>
                    </a:extLst>
                  </pic:spPr>
                </pic:pic>
              </a:graphicData>
            </a:graphic>
          </wp:inline>
        </w:drawing>
      </w:r>
    </w:p>
    <w:p w:rsidR="0022316F" w:rsidRPr="00135D9D" w:rsidRDefault="00135D9D" w:rsidP="00135D9D">
      <w:pPr>
        <w:pStyle w:val="Caption"/>
        <w:jc w:val="center"/>
        <w:rPr>
          <w:rFonts w:ascii="Times New Roman" w:hAnsi="Times New Roman" w:cs="Times New Roman"/>
          <w:color w:val="auto"/>
          <w:sz w:val="24"/>
          <w:szCs w:val="24"/>
        </w:rPr>
      </w:pPr>
      <w:bookmarkStart w:id="110" w:name="_Toc523212351"/>
      <w:r w:rsidRPr="00135D9D">
        <w:rPr>
          <w:rFonts w:ascii="Times New Roman" w:hAnsi="Times New Roman" w:cs="Times New Roman"/>
          <w:color w:val="auto"/>
          <w:sz w:val="24"/>
          <w:szCs w:val="24"/>
        </w:rPr>
        <w:t xml:space="preserve">Figure 4. </w:t>
      </w:r>
      <w:r w:rsidRPr="00135D9D">
        <w:rPr>
          <w:rFonts w:ascii="Times New Roman" w:hAnsi="Times New Roman" w:cs="Times New Roman"/>
          <w:color w:val="auto"/>
          <w:sz w:val="24"/>
          <w:szCs w:val="24"/>
        </w:rPr>
        <w:fldChar w:fldCharType="begin"/>
      </w:r>
      <w:r w:rsidRPr="00135D9D">
        <w:rPr>
          <w:rFonts w:ascii="Times New Roman" w:hAnsi="Times New Roman" w:cs="Times New Roman"/>
          <w:color w:val="auto"/>
          <w:sz w:val="24"/>
          <w:szCs w:val="24"/>
        </w:rPr>
        <w:instrText xml:space="preserve"> SEQ Figure_4. \* ARABIC </w:instrText>
      </w:r>
      <w:r w:rsidRPr="00135D9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7</w:t>
      </w:r>
      <w:r w:rsidRPr="00135D9D">
        <w:rPr>
          <w:rFonts w:ascii="Times New Roman" w:hAnsi="Times New Roman" w:cs="Times New Roman"/>
          <w:color w:val="auto"/>
          <w:sz w:val="24"/>
          <w:szCs w:val="24"/>
        </w:rPr>
        <w:fldChar w:fldCharType="end"/>
      </w:r>
      <w:r w:rsidRPr="00135D9D">
        <w:rPr>
          <w:rFonts w:ascii="Times New Roman" w:hAnsi="Times New Roman" w:cs="Times New Roman"/>
          <w:color w:val="auto"/>
          <w:sz w:val="24"/>
          <w:szCs w:val="24"/>
        </w:rPr>
        <w:t>:</w:t>
      </w:r>
      <w:r w:rsidR="0022316F" w:rsidRPr="00135D9D">
        <w:rPr>
          <w:rFonts w:ascii="Times New Roman" w:hAnsi="Times New Roman" w:cs="Times New Roman"/>
          <w:color w:val="auto"/>
          <w:sz w:val="24"/>
          <w:szCs w:val="24"/>
        </w:rPr>
        <w:t xml:space="preserve"> The remark page.</w:t>
      </w:r>
      <w:bookmarkEnd w:id="110"/>
    </w:p>
    <w:p w:rsidR="00D947ED" w:rsidRDefault="000E3390" w:rsidP="00D947ED">
      <w:pPr>
        <w:pStyle w:val="Heading3"/>
        <w:spacing w:line="360" w:lineRule="auto"/>
        <w:jc w:val="both"/>
        <w:rPr>
          <w:rFonts w:ascii="Times New Roman" w:hAnsi="Times New Roman" w:cs="Times New Roman"/>
          <w:i/>
          <w:color w:val="auto"/>
        </w:rPr>
      </w:pPr>
      <w:bookmarkStart w:id="111" w:name="_Toc525897848"/>
      <w:r>
        <w:rPr>
          <w:rFonts w:ascii="Times New Roman" w:hAnsi="Times New Roman" w:cs="Times New Roman"/>
          <w:i/>
          <w:color w:val="auto"/>
        </w:rPr>
        <w:lastRenderedPageBreak/>
        <w:t>4.3.4</w:t>
      </w:r>
      <w:r w:rsidR="00D947ED">
        <w:rPr>
          <w:rFonts w:ascii="Times New Roman" w:hAnsi="Times New Roman" w:cs="Times New Roman"/>
          <w:i/>
          <w:color w:val="auto"/>
        </w:rPr>
        <w:t xml:space="preserve"> Subordinate page</w:t>
      </w:r>
      <w:bookmarkEnd w:id="111"/>
    </w:p>
    <w:p w:rsidR="00D947ED" w:rsidRDefault="00D947ED" w:rsidP="00D947ED">
      <w:pPr>
        <w:spacing w:line="480" w:lineRule="auto"/>
        <w:jc w:val="both"/>
        <w:rPr>
          <w:rFonts w:ascii="Times New Roman" w:hAnsi="Times New Roman" w:cs="Times New Roman"/>
          <w:sz w:val="24"/>
          <w:szCs w:val="24"/>
        </w:rPr>
      </w:pPr>
      <w:r w:rsidRPr="00D947ED">
        <w:rPr>
          <w:rFonts w:ascii="Times New Roman" w:hAnsi="Times New Roman" w:cs="Times New Roman"/>
          <w:sz w:val="24"/>
          <w:szCs w:val="24"/>
        </w:rPr>
        <w:t xml:space="preserve">The page contains a table that show all the subordinates assigned to a particular supervisor. </w:t>
      </w:r>
      <w:r w:rsidR="000E3390">
        <w:rPr>
          <w:rFonts w:ascii="Times New Roman" w:hAnsi="Times New Roman" w:cs="Times New Roman"/>
          <w:sz w:val="24"/>
          <w:szCs w:val="24"/>
        </w:rPr>
        <w:t>The table contains the subordinate’s name, email, designation and the date it was created. The supervisor can view each subordinate information by clicking on the view button.</w:t>
      </w:r>
    </w:p>
    <w:p w:rsidR="00353574" w:rsidRDefault="00353574" w:rsidP="004F0FD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5B262B" wp14:editId="58D40202">
            <wp:extent cx="5212080" cy="2566035"/>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12080" cy="2566035"/>
                    </a:xfrm>
                    <a:prstGeom prst="rect">
                      <a:avLst/>
                    </a:prstGeom>
                  </pic:spPr>
                </pic:pic>
              </a:graphicData>
            </a:graphic>
          </wp:inline>
        </w:drawing>
      </w:r>
    </w:p>
    <w:p w:rsidR="00353574" w:rsidRPr="00135D9D" w:rsidRDefault="00135D9D" w:rsidP="00135D9D">
      <w:pPr>
        <w:pStyle w:val="Caption"/>
        <w:jc w:val="center"/>
        <w:rPr>
          <w:rFonts w:ascii="Times New Roman" w:hAnsi="Times New Roman" w:cs="Times New Roman"/>
          <w:color w:val="auto"/>
          <w:sz w:val="24"/>
          <w:szCs w:val="24"/>
        </w:rPr>
      </w:pPr>
      <w:bookmarkStart w:id="112" w:name="_Toc523212352"/>
      <w:r w:rsidRPr="00135D9D">
        <w:rPr>
          <w:rFonts w:ascii="Times New Roman" w:hAnsi="Times New Roman" w:cs="Times New Roman"/>
          <w:color w:val="auto"/>
          <w:sz w:val="24"/>
          <w:szCs w:val="24"/>
        </w:rPr>
        <w:t xml:space="preserve">Figure 4. </w:t>
      </w:r>
      <w:r w:rsidRPr="00135D9D">
        <w:rPr>
          <w:rFonts w:ascii="Times New Roman" w:hAnsi="Times New Roman" w:cs="Times New Roman"/>
          <w:color w:val="auto"/>
          <w:sz w:val="24"/>
          <w:szCs w:val="24"/>
        </w:rPr>
        <w:fldChar w:fldCharType="begin"/>
      </w:r>
      <w:r w:rsidRPr="00135D9D">
        <w:rPr>
          <w:rFonts w:ascii="Times New Roman" w:hAnsi="Times New Roman" w:cs="Times New Roman"/>
          <w:color w:val="auto"/>
          <w:sz w:val="24"/>
          <w:szCs w:val="24"/>
        </w:rPr>
        <w:instrText xml:space="preserve"> SEQ Figure_4. \* ARABIC </w:instrText>
      </w:r>
      <w:r w:rsidRPr="00135D9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135D9D">
        <w:rPr>
          <w:rFonts w:ascii="Times New Roman" w:hAnsi="Times New Roman" w:cs="Times New Roman"/>
          <w:color w:val="auto"/>
          <w:sz w:val="24"/>
          <w:szCs w:val="24"/>
        </w:rPr>
        <w:fldChar w:fldCharType="end"/>
      </w:r>
      <w:r w:rsidRPr="00135D9D">
        <w:rPr>
          <w:rFonts w:ascii="Times New Roman" w:hAnsi="Times New Roman" w:cs="Times New Roman"/>
          <w:color w:val="auto"/>
          <w:sz w:val="24"/>
          <w:szCs w:val="24"/>
        </w:rPr>
        <w:t>:</w:t>
      </w:r>
      <w:r w:rsidR="004E4FA9" w:rsidRPr="00135D9D">
        <w:rPr>
          <w:rFonts w:ascii="Times New Roman" w:hAnsi="Times New Roman" w:cs="Times New Roman"/>
          <w:color w:val="auto"/>
          <w:sz w:val="24"/>
          <w:szCs w:val="24"/>
        </w:rPr>
        <w:t xml:space="preserve"> T</w:t>
      </w:r>
      <w:r w:rsidR="00353574" w:rsidRPr="00135D9D">
        <w:rPr>
          <w:rFonts w:ascii="Times New Roman" w:hAnsi="Times New Roman" w:cs="Times New Roman"/>
          <w:color w:val="auto"/>
          <w:sz w:val="24"/>
          <w:szCs w:val="24"/>
        </w:rPr>
        <w:t>he subordinate page</w:t>
      </w:r>
      <w:bookmarkEnd w:id="112"/>
    </w:p>
    <w:p w:rsidR="000E3390" w:rsidRDefault="000E3390" w:rsidP="000E3390">
      <w:pPr>
        <w:pStyle w:val="Heading3"/>
        <w:spacing w:line="360" w:lineRule="auto"/>
        <w:jc w:val="both"/>
        <w:rPr>
          <w:rFonts w:ascii="Times New Roman" w:hAnsi="Times New Roman" w:cs="Times New Roman"/>
          <w:i/>
          <w:color w:val="auto"/>
        </w:rPr>
      </w:pPr>
      <w:bookmarkStart w:id="113" w:name="_Toc525897849"/>
      <w:r>
        <w:rPr>
          <w:rFonts w:ascii="Times New Roman" w:hAnsi="Times New Roman" w:cs="Times New Roman"/>
          <w:i/>
          <w:color w:val="auto"/>
        </w:rPr>
        <w:t>4.3.5 Users page</w:t>
      </w:r>
      <w:bookmarkEnd w:id="113"/>
    </w:p>
    <w:p w:rsidR="00D947ED" w:rsidRDefault="002F5D59" w:rsidP="00D947ED">
      <w:pPr>
        <w:spacing w:line="480" w:lineRule="auto"/>
        <w:jc w:val="both"/>
        <w:rPr>
          <w:rFonts w:ascii="Times New Roman" w:hAnsi="Times New Roman" w:cs="Times New Roman"/>
          <w:sz w:val="24"/>
          <w:szCs w:val="24"/>
        </w:rPr>
      </w:pPr>
      <w:r>
        <w:rPr>
          <w:rFonts w:ascii="Times New Roman" w:hAnsi="Times New Roman" w:cs="Times New Roman"/>
          <w:sz w:val="24"/>
          <w:szCs w:val="24"/>
        </w:rPr>
        <w:t>This page is only displayed to certain users of the system only depending on the role of the user. The page contains list of all the users of the system. It contains their staff IDs, names, emails and their designations. You can view, edit and delete (this can only be done by the system administrator) a user. The page also contains a button to a new user.</w:t>
      </w:r>
    </w:p>
    <w:p w:rsidR="00353574" w:rsidRDefault="00353574" w:rsidP="004F0FD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5DDE04" wp14:editId="241B30BF">
            <wp:extent cx="5212080" cy="22288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12080" cy="2228850"/>
                    </a:xfrm>
                    <a:prstGeom prst="rect">
                      <a:avLst/>
                    </a:prstGeom>
                  </pic:spPr>
                </pic:pic>
              </a:graphicData>
            </a:graphic>
          </wp:inline>
        </w:drawing>
      </w:r>
    </w:p>
    <w:p w:rsidR="00353574" w:rsidRPr="00135D9D" w:rsidRDefault="00135D9D" w:rsidP="00135D9D">
      <w:pPr>
        <w:pStyle w:val="Caption"/>
        <w:jc w:val="center"/>
        <w:rPr>
          <w:rFonts w:ascii="Times New Roman" w:hAnsi="Times New Roman" w:cs="Times New Roman"/>
          <w:color w:val="auto"/>
          <w:sz w:val="24"/>
          <w:szCs w:val="24"/>
        </w:rPr>
      </w:pPr>
      <w:bookmarkStart w:id="114" w:name="_Toc523212353"/>
      <w:r w:rsidRPr="00135D9D">
        <w:rPr>
          <w:rFonts w:ascii="Times New Roman" w:hAnsi="Times New Roman" w:cs="Times New Roman"/>
          <w:color w:val="auto"/>
          <w:sz w:val="24"/>
          <w:szCs w:val="24"/>
        </w:rPr>
        <w:t xml:space="preserve">Figure 4. </w:t>
      </w:r>
      <w:r w:rsidRPr="00135D9D">
        <w:rPr>
          <w:rFonts w:ascii="Times New Roman" w:hAnsi="Times New Roman" w:cs="Times New Roman"/>
          <w:color w:val="auto"/>
          <w:sz w:val="24"/>
          <w:szCs w:val="24"/>
        </w:rPr>
        <w:fldChar w:fldCharType="begin"/>
      </w:r>
      <w:r w:rsidRPr="00135D9D">
        <w:rPr>
          <w:rFonts w:ascii="Times New Roman" w:hAnsi="Times New Roman" w:cs="Times New Roman"/>
          <w:color w:val="auto"/>
          <w:sz w:val="24"/>
          <w:szCs w:val="24"/>
        </w:rPr>
        <w:instrText xml:space="preserve"> SEQ Figure_4. \* ARABIC </w:instrText>
      </w:r>
      <w:r w:rsidRPr="00135D9D">
        <w:rPr>
          <w:rFonts w:ascii="Times New Roman" w:hAnsi="Times New Roman" w:cs="Times New Roman"/>
          <w:color w:val="auto"/>
          <w:sz w:val="24"/>
          <w:szCs w:val="24"/>
        </w:rPr>
        <w:fldChar w:fldCharType="separate"/>
      </w:r>
      <w:r w:rsidRPr="00135D9D">
        <w:rPr>
          <w:rFonts w:ascii="Times New Roman" w:hAnsi="Times New Roman" w:cs="Times New Roman"/>
          <w:noProof/>
          <w:color w:val="auto"/>
          <w:sz w:val="24"/>
          <w:szCs w:val="24"/>
        </w:rPr>
        <w:t>9</w:t>
      </w:r>
      <w:r w:rsidRPr="00135D9D">
        <w:rPr>
          <w:rFonts w:ascii="Times New Roman" w:hAnsi="Times New Roman" w:cs="Times New Roman"/>
          <w:color w:val="auto"/>
          <w:sz w:val="24"/>
          <w:szCs w:val="24"/>
        </w:rPr>
        <w:fldChar w:fldCharType="end"/>
      </w:r>
      <w:r w:rsidRPr="00135D9D">
        <w:rPr>
          <w:rFonts w:ascii="Times New Roman" w:hAnsi="Times New Roman" w:cs="Times New Roman"/>
          <w:color w:val="auto"/>
          <w:sz w:val="24"/>
          <w:szCs w:val="24"/>
        </w:rPr>
        <w:t>:</w:t>
      </w:r>
      <w:r w:rsidR="005D492F" w:rsidRPr="00135D9D">
        <w:rPr>
          <w:rFonts w:ascii="Times New Roman" w:hAnsi="Times New Roman" w:cs="Times New Roman"/>
          <w:color w:val="auto"/>
          <w:sz w:val="24"/>
          <w:szCs w:val="24"/>
        </w:rPr>
        <w:t xml:space="preserve"> </w:t>
      </w:r>
      <w:r w:rsidR="004E4FA9" w:rsidRPr="00135D9D">
        <w:rPr>
          <w:rFonts w:ascii="Times New Roman" w:hAnsi="Times New Roman" w:cs="Times New Roman"/>
          <w:color w:val="auto"/>
          <w:sz w:val="24"/>
          <w:szCs w:val="24"/>
        </w:rPr>
        <w:t>T</w:t>
      </w:r>
      <w:r w:rsidR="00353574" w:rsidRPr="00135D9D">
        <w:rPr>
          <w:rFonts w:ascii="Times New Roman" w:hAnsi="Times New Roman" w:cs="Times New Roman"/>
          <w:color w:val="auto"/>
          <w:sz w:val="24"/>
          <w:szCs w:val="24"/>
        </w:rPr>
        <w:t>he users’ tables</w:t>
      </w:r>
      <w:bookmarkEnd w:id="114"/>
    </w:p>
    <w:p w:rsidR="002F5D59" w:rsidRPr="002F5D59" w:rsidRDefault="002F5D59" w:rsidP="00875DDC">
      <w:pPr>
        <w:pStyle w:val="Heading2"/>
        <w:spacing w:line="360" w:lineRule="auto"/>
        <w:jc w:val="both"/>
        <w:rPr>
          <w:rFonts w:ascii="Times New Roman" w:hAnsi="Times New Roman" w:cs="Times New Roman"/>
          <w:b/>
          <w:color w:val="auto"/>
          <w:sz w:val="24"/>
          <w:szCs w:val="24"/>
        </w:rPr>
      </w:pPr>
      <w:bookmarkStart w:id="115" w:name="_Toc525897850"/>
      <w:r w:rsidRPr="002F5D59">
        <w:rPr>
          <w:rFonts w:ascii="Times New Roman" w:hAnsi="Times New Roman" w:cs="Times New Roman"/>
          <w:b/>
          <w:color w:val="auto"/>
          <w:sz w:val="24"/>
          <w:szCs w:val="24"/>
        </w:rPr>
        <w:t>4.4 Application testing</w:t>
      </w:r>
      <w:bookmarkEnd w:id="115"/>
    </w:p>
    <w:p w:rsidR="002F5D59" w:rsidRDefault="006D25A6" w:rsidP="00875DDC">
      <w:pPr>
        <w:spacing w:line="480" w:lineRule="auto"/>
        <w:jc w:val="both"/>
        <w:rPr>
          <w:rFonts w:ascii="Times New Roman" w:hAnsi="Times New Roman" w:cs="Times New Roman"/>
          <w:sz w:val="24"/>
          <w:szCs w:val="24"/>
        </w:rPr>
      </w:pPr>
      <w:r w:rsidRPr="006D25A6">
        <w:rPr>
          <w:rFonts w:ascii="Times New Roman" w:hAnsi="Times New Roman" w:cs="Times New Roman"/>
          <w:sz w:val="24"/>
          <w:szCs w:val="24"/>
        </w:rPr>
        <w:t>Testing is intended to show that a program does what it is intended to do and to discover program defects before it is put into use</w:t>
      </w:r>
      <w:r>
        <w:rPr>
          <w:rFonts w:ascii="Times New Roman" w:hAnsi="Times New Roman" w:cs="Times New Roman"/>
          <w:sz w:val="24"/>
          <w:szCs w:val="24"/>
        </w:rPr>
        <w:t xml:space="preserve">. So in this section I </w:t>
      </w:r>
      <w:r w:rsidR="00875DDC">
        <w:rPr>
          <w:rFonts w:ascii="Times New Roman" w:hAnsi="Times New Roman" w:cs="Times New Roman"/>
          <w:sz w:val="24"/>
          <w:szCs w:val="24"/>
        </w:rPr>
        <w:t>carried out three main tests to ensure the proper functionality of the system.</w:t>
      </w:r>
    </w:p>
    <w:p w:rsidR="00B46A08" w:rsidRPr="00B46A08" w:rsidRDefault="009D6A05" w:rsidP="009D6A05">
      <w:pPr>
        <w:pStyle w:val="Heading3"/>
        <w:spacing w:line="360" w:lineRule="auto"/>
        <w:rPr>
          <w:rFonts w:ascii="Times New Roman" w:hAnsi="Times New Roman" w:cs="Times New Roman"/>
          <w:i/>
        </w:rPr>
      </w:pPr>
      <w:bookmarkStart w:id="116" w:name="_Toc525897851"/>
      <w:r>
        <w:rPr>
          <w:rFonts w:ascii="Times New Roman" w:hAnsi="Times New Roman" w:cs="Times New Roman"/>
          <w:i/>
          <w:color w:val="auto"/>
        </w:rPr>
        <w:t xml:space="preserve">4.4.1 </w:t>
      </w:r>
      <w:r w:rsidR="00B46A08" w:rsidRPr="009D6A05">
        <w:rPr>
          <w:rFonts w:ascii="Times New Roman" w:hAnsi="Times New Roman" w:cs="Times New Roman"/>
          <w:i/>
          <w:color w:val="auto"/>
        </w:rPr>
        <w:t>Interface testing</w:t>
      </w:r>
      <w:bookmarkEnd w:id="116"/>
    </w:p>
    <w:p w:rsidR="00D04937" w:rsidRPr="00B46A08" w:rsidRDefault="00D04937" w:rsidP="00B46A08">
      <w:pPr>
        <w:pStyle w:val="ListParagraph"/>
        <w:spacing w:line="480" w:lineRule="auto"/>
        <w:rPr>
          <w:rFonts w:ascii="Times New Roman" w:hAnsi="Times New Roman" w:cs="Times New Roman"/>
          <w:sz w:val="24"/>
          <w:szCs w:val="24"/>
        </w:rPr>
      </w:pPr>
      <w:r w:rsidRPr="00B46A08">
        <w:rPr>
          <w:rFonts w:ascii="Times New Roman" w:hAnsi="Times New Roman" w:cs="Times New Roman"/>
          <w:sz w:val="24"/>
          <w:szCs w:val="24"/>
        </w:rPr>
        <w:t>Interface Testing is performed to evaluate whether systems or components pass data and control correctly to one another. It is to verify if all the interactions between these modules are working properly and errors are handled properly</w:t>
      </w:r>
    </w:p>
    <w:p w:rsidR="009D6A05" w:rsidRDefault="00875DDC" w:rsidP="009D6A0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D04937">
        <w:rPr>
          <w:rFonts w:ascii="Times New Roman" w:hAnsi="Times New Roman" w:cs="Times New Roman"/>
          <w:sz w:val="24"/>
          <w:szCs w:val="24"/>
        </w:rPr>
        <w:t>n this application</w:t>
      </w:r>
      <w:r>
        <w:rPr>
          <w:rFonts w:ascii="Times New Roman" w:hAnsi="Times New Roman" w:cs="Times New Roman"/>
          <w:sz w:val="24"/>
          <w:szCs w:val="24"/>
        </w:rPr>
        <w:t>, I tested three major</w:t>
      </w:r>
      <w:r w:rsidR="00D04937">
        <w:rPr>
          <w:rFonts w:ascii="Times New Roman" w:hAnsi="Times New Roman" w:cs="Times New Roman"/>
          <w:sz w:val="24"/>
          <w:szCs w:val="24"/>
        </w:rPr>
        <w:t xml:space="preserve"> areas. They are as follow:</w:t>
      </w:r>
    </w:p>
    <w:p w:rsidR="009D6A05" w:rsidRDefault="00C21A4D" w:rsidP="009D6A05">
      <w:pPr>
        <w:pStyle w:val="ListParagraph"/>
        <w:numPr>
          <w:ilvl w:val="0"/>
          <w:numId w:val="24"/>
        </w:numPr>
        <w:spacing w:line="480" w:lineRule="auto"/>
        <w:jc w:val="both"/>
        <w:rPr>
          <w:rFonts w:ascii="Times New Roman" w:hAnsi="Times New Roman" w:cs="Times New Roman"/>
          <w:sz w:val="24"/>
          <w:szCs w:val="24"/>
        </w:rPr>
      </w:pPr>
      <w:r w:rsidRPr="009D6A05">
        <w:rPr>
          <w:rFonts w:ascii="Times New Roman" w:hAnsi="Times New Roman" w:cs="Times New Roman"/>
          <w:b/>
          <w:sz w:val="24"/>
          <w:szCs w:val="24"/>
        </w:rPr>
        <w:t>Application T</w:t>
      </w:r>
      <w:r w:rsidR="00875DDC" w:rsidRPr="009D6A05">
        <w:rPr>
          <w:rFonts w:ascii="Times New Roman" w:hAnsi="Times New Roman" w:cs="Times New Roman"/>
          <w:b/>
          <w:sz w:val="24"/>
          <w:szCs w:val="24"/>
        </w:rPr>
        <w:t>esting</w:t>
      </w:r>
      <w:r w:rsidR="00875DDC" w:rsidRPr="009D6A05">
        <w:rPr>
          <w:rFonts w:ascii="Times New Roman" w:hAnsi="Times New Roman" w:cs="Times New Roman"/>
          <w:sz w:val="24"/>
          <w:szCs w:val="24"/>
        </w:rPr>
        <w:t>:</w:t>
      </w:r>
      <w:r w:rsidR="00D04937" w:rsidRPr="009D6A05">
        <w:rPr>
          <w:rFonts w:ascii="Times New Roman" w:hAnsi="Times New Roman" w:cs="Times New Roman"/>
          <w:sz w:val="24"/>
          <w:szCs w:val="24"/>
        </w:rPr>
        <w:t xml:space="preserve"> R</w:t>
      </w:r>
      <w:r w:rsidR="00875DDC" w:rsidRPr="009D6A05">
        <w:rPr>
          <w:rFonts w:ascii="Times New Roman" w:hAnsi="Times New Roman" w:cs="Times New Roman"/>
          <w:sz w:val="24"/>
          <w:szCs w:val="24"/>
        </w:rPr>
        <w:t>equests are sent correctly to the Database and output at the client side is displayed correctly. Also, errors are caught</w:t>
      </w:r>
      <w:r w:rsidRPr="009D6A05">
        <w:rPr>
          <w:rFonts w:ascii="Times New Roman" w:hAnsi="Times New Roman" w:cs="Times New Roman"/>
          <w:sz w:val="24"/>
          <w:szCs w:val="24"/>
        </w:rPr>
        <w:t xml:space="preserve"> and handles</w:t>
      </w:r>
      <w:r w:rsidR="00875DDC" w:rsidRPr="009D6A05">
        <w:rPr>
          <w:rFonts w:ascii="Times New Roman" w:hAnsi="Times New Roman" w:cs="Times New Roman"/>
          <w:sz w:val="24"/>
          <w:szCs w:val="24"/>
        </w:rPr>
        <w:t xml:space="preserve"> appropriately.</w:t>
      </w:r>
    </w:p>
    <w:p w:rsidR="009D6A05" w:rsidRDefault="00875DDC" w:rsidP="009D6A05">
      <w:pPr>
        <w:pStyle w:val="ListParagraph"/>
        <w:numPr>
          <w:ilvl w:val="0"/>
          <w:numId w:val="24"/>
        </w:numPr>
        <w:spacing w:line="480" w:lineRule="auto"/>
        <w:jc w:val="both"/>
        <w:rPr>
          <w:rFonts w:ascii="Times New Roman" w:hAnsi="Times New Roman" w:cs="Times New Roman"/>
          <w:sz w:val="24"/>
          <w:szCs w:val="24"/>
        </w:rPr>
      </w:pPr>
      <w:r w:rsidRPr="009D6A05">
        <w:rPr>
          <w:rFonts w:ascii="Times New Roman" w:hAnsi="Times New Roman" w:cs="Times New Roman"/>
          <w:b/>
          <w:sz w:val="24"/>
          <w:szCs w:val="24"/>
        </w:rPr>
        <w:t xml:space="preserve">Web </w:t>
      </w:r>
      <w:r w:rsidR="00C21A4D" w:rsidRPr="009D6A05">
        <w:rPr>
          <w:rFonts w:ascii="Times New Roman" w:hAnsi="Times New Roman" w:cs="Times New Roman"/>
          <w:b/>
          <w:sz w:val="24"/>
          <w:szCs w:val="24"/>
        </w:rPr>
        <w:t>S</w:t>
      </w:r>
      <w:r w:rsidRPr="009D6A05">
        <w:rPr>
          <w:rFonts w:ascii="Times New Roman" w:hAnsi="Times New Roman" w:cs="Times New Roman"/>
          <w:b/>
          <w:sz w:val="24"/>
          <w:szCs w:val="24"/>
        </w:rPr>
        <w:t xml:space="preserve">erver: </w:t>
      </w:r>
      <w:r w:rsidR="00D04937" w:rsidRPr="009D6A05">
        <w:rPr>
          <w:rFonts w:ascii="Times New Roman" w:hAnsi="Times New Roman" w:cs="Times New Roman"/>
          <w:sz w:val="24"/>
          <w:szCs w:val="24"/>
        </w:rPr>
        <w:t>T</w:t>
      </w:r>
      <w:r w:rsidRPr="009D6A05">
        <w:rPr>
          <w:rFonts w:ascii="Times New Roman" w:hAnsi="Times New Roman" w:cs="Times New Roman"/>
          <w:sz w:val="24"/>
          <w:szCs w:val="24"/>
        </w:rPr>
        <w:t>he loca</w:t>
      </w:r>
      <w:r w:rsidR="00D04937" w:rsidRPr="009D6A05">
        <w:rPr>
          <w:rFonts w:ascii="Times New Roman" w:hAnsi="Times New Roman" w:cs="Times New Roman"/>
          <w:sz w:val="24"/>
          <w:szCs w:val="24"/>
        </w:rPr>
        <w:t xml:space="preserve">l web server (Apache) </w:t>
      </w:r>
      <w:r w:rsidRPr="009D6A05">
        <w:rPr>
          <w:rFonts w:ascii="Times New Roman" w:hAnsi="Times New Roman" w:cs="Times New Roman"/>
          <w:sz w:val="24"/>
          <w:szCs w:val="24"/>
        </w:rPr>
        <w:t xml:space="preserve">handles </w:t>
      </w:r>
      <w:r w:rsidR="00C21A4D" w:rsidRPr="009D6A05">
        <w:rPr>
          <w:rFonts w:ascii="Times New Roman" w:hAnsi="Times New Roman" w:cs="Times New Roman"/>
          <w:sz w:val="24"/>
          <w:szCs w:val="24"/>
        </w:rPr>
        <w:t>all the application request without any service denial.</w:t>
      </w:r>
    </w:p>
    <w:p w:rsidR="009D6A05" w:rsidRDefault="00C21A4D" w:rsidP="009D6A05">
      <w:pPr>
        <w:pStyle w:val="ListParagraph"/>
        <w:numPr>
          <w:ilvl w:val="0"/>
          <w:numId w:val="24"/>
        </w:numPr>
        <w:spacing w:line="480" w:lineRule="auto"/>
        <w:jc w:val="both"/>
        <w:rPr>
          <w:rFonts w:ascii="Times New Roman" w:hAnsi="Times New Roman" w:cs="Times New Roman"/>
          <w:sz w:val="24"/>
          <w:szCs w:val="24"/>
        </w:rPr>
      </w:pPr>
      <w:r w:rsidRPr="009D6A05">
        <w:rPr>
          <w:rFonts w:ascii="Times New Roman" w:hAnsi="Times New Roman" w:cs="Times New Roman"/>
          <w:b/>
          <w:sz w:val="24"/>
          <w:szCs w:val="24"/>
        </w:rPr>
        <w:t xml:space="preserve">Database Server: </w:t>
      </w:r>
      <w:r w:rsidR="00D04937" w:rsidRPr="009D6A05">
        <w:rPr>
          <w:rFonts w:ascii="Times New Roman" w:hAnsi="Times New Roman" w:cs="Times New Roman"/>
          <w:sz w:val="24"/>
          <w:szCs w:val="24"/>
        </w:rPr>
        <w:t>A</w:t>
      </w:r>
      <w:r w:rsidRPr="009D6A05">
        <w:rPr>
          <w:rFonts w:ascii="Times New Roman" w:hAnsi="Times New Roman" w:cs="Times New Roman"/>
          <w:sz w:val="24"/>
          <w:szCs w:val="24"/>
        </w:rPr>
        <w:t>ll the queries sent to the database are correct and the results were displayed correctly.</w:t>
      </w:r>
    </w:p>
    <w:p w:rsidR="009D6A05" w:rsidRPr="009D6A05" w:rsidRDefault="009D6A05" w:rsidP="004F0FDF">
      <w:pPr>
        <w:pStyle w:val="Heading3"/>
        <w:spacing w:line="360" w:lineRule="auto"/>
        <w:jc w:val="both"/>
        <w:rPr>
          <w:rFonts w:ascii="Times New Roman" w:hAnsi="Times New Roman" w:cs="Times New Roman"/>
          <w:i/>
        </w:rPr>
      </w:pPr>
      <w:bookmarkStart w:id="117" w:name="_Toc525897852"/>
      <w:r w:rsidRPr="009D6A05">
        <w:rPr>
          <w:rFonts w:ascii="Times New Roman" w:hAnsi="Times New Roman" w:cs="Times New Roman"/>
          <w:i/>
          <w:color w:val="auto"/>
        </w:rPr>
        <w:lastRenderedPageBreak/>
        <w:t xml:space="preserve">4.4.2 </w:t>
      </w:r>
      <w:r w:rsidR="008B33A6" w:rsidRPr="009D6A05">
        <w:rPr>
          <w:rFonts w:ascii="Times New Roman" w:hAnsi="Times New Roman" w:cs="Times New Roman"/>
          <w:i/>
          <w:color w:val="auto"/>
        </w:rPr>
        <w:t>Usability</w:t>
      </w:r>
      <w:r w:rsidRPr="009D6A05">
        <w:rPr>
          <w:rFonts w:ascii="Times New Roman" w:hAnsi="Times New Roman" w:cs="Times New Roman"/>
          <w:i/>
          <w:color w:val="auto"/>
        </w:rPr>
        <w:t xml:space="preserve"> Testing</w:t>
      </w:r>
      <w:bookmarkEnd w:id="117"/>
    </w:p>
    <w:p w:rsidR="00C21A4D" w:rsidRPr="009D6A05" w:rsidRDefault="009D6A05" w:rsidP="009D6A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Usability testing is </w:t>
      </w:r>
      <w:r w:rsidRPr="009D6A05">
        <w:rPr>
          <w:rFonts w:ascii="Times New Roman" w:hAnsi="Times New Roman" w:cs="Times New Roman"/>
          <w:sz w:val="24"/>
          <w:szCs w:val="24"/>
        </w:rPr>
        <w:t>a non-functional testing technique that is a measure of how easily the system can be used by end users.</w:t>
      </w:r>
      <w:r>
        <w:rPr>
          <w:rFonts w:ascii="Times New Roman" w:hAnsi="Times New Roman" w:cs="Times New Roman"/>
          <w:sz w:val="24"/>
          <w:szCs w:val="24"/>
        </w:rPr>
        <w:t xml:space="preserve"> This application was evaluated under the following</w:t>
      </w:r>
      <w:r w:rsidRPr="009D6A05">
        <w:rPr>
          <w:rFonts w:ascii="Times New Roman" w:hAnsi="Times New Roman" w:cs="Times New Roman"/>
          <w:sz w:val="24"/>
          <w:szCs w:val="24"/>
        </w:rPr>
        <w:t xml:space="preserve"> parameters</w:t>
      </w:r>
      <w:r>
        <w:rPr>
          <w:rFonts w:ascii="Times New Roman" w:hAnsi="Times New Roman" w:cs="Times New Roman"/>
          <w:sz w:val="24"/>
          <w:szCs w:val="24"/>
        </w:rPr>
        <w:t>:</w:t>
      </w:r>
    </w:p>
    <w:p w:rsidR="009D6A05" w:rsidRPr="009D6A05" w:rsidRDefault="008B33A6" w:rsidP="009D6A05">
      <w:pPr>
        <w:pStyle w:val="ListParagraph"/>
        <w:numPr>
          <w:ilvl w:val="0"/>
          <w:numId w:val="25"/>
        </w:numPr>
        <w:spacing w:line="480" w:lineRule="auto"/>
        <w:jc w:val="both"/>
        <w:rPr>
          <w:rFonts w:ascii="Times New Roman" w:hAnsi="Times New Roman" w:cs="Times New Roman"/>
          <w:b/>
          <w:sz w:val="24"/>
          <w:szCs w:val="24"/>
        </w:rPr>
      </w:pPr>
      <w:r w:rsidRPr="009D6A05">
        <w:rPr>
          <w:rFonts w:ascii="Times New Roman" w:hAnsi="Times New Roman" w:cs="Times New Roman"/>
          <w:b/>
          <w:sz w:val="24"/>
          <w:szCs w:val="24"/>
        </w:rPr>
        <w:t>Level of skill required to learn/use the software</w:t>
      </w:r>
      <w:r>
        <w:rPr>
          <w:rFonts w:ascii="Times New Roman" w:hAnsi="Times New Roman" w:cs="Times New Roman"/>
          <w:sz w:val="24"/>
          <w:szCs w:val="24"/>
        </w:rPr>
        <w:t xml:space="preserve">: Employee daily report manager does not require special skill for a start. It simply </w:t>
      </w:r>
      <w:r w:rsidR="00671372">
        <w:rPr>
          <w:rFonts w:ascii="Times New Roman" w:hAnsi="Times New Roman" w:cs="Times New Roman"/>
          <w:sz w:val="24"/>
          <w:szCs w:val="24"/>
        </w:rPr>
        <w:t>requires</w:t>
      </w:r>
      <w:r>
        <w:rPr>
          <w:rFonts w:ascii="Times New Roman" w:hAnsi="Times New Roman" w:cs="Times New Roman"/>
          <w:sz w:val="24"/>
          <w:szCs w:val="24"/>
        </w:rPr>
        <w:t xml:space="preserve"> an internet connection.</w:t>
      </w:r>
    </w:p>
    <w:p w:rsidR="009D6A05" w:rsidRPr="009D6A05" w:rsidRDefault="00671372" w:rsidP="009D6A05">
      <w:pPr>
        <w:pStyle w:val="ListParagraph"/>
        <w:numPr>
          <w:ilvl w:val="0"/>
          <w:numId w:val="25"/>
        </w:numPr>
        <w:spacing w:line="480" w:lineRule="auto"/>
        <w:jc w:val="both"/>
        <w:rPr>
          <w:rFonts w:ascii="Times New Roman" w:hAnsi="Times New Roman" w:cs="Times New Roman"/>
          <w:b/>
          <w:sz w:val="24"/>
          <w:szCs w:val="24"/>
        </w:rPr>
      </w:pPr>
      <w:r w:rsidRPr="009D6A05">
        <w:rPr>
          <w:rFonts w:ascii="Times New Roman" w:hAnsi="Times New Roman" w:cs="Times New Roman"/>
          <w:b/>
          <w:sz w:val="24"/>
          <w:szCs w:val="24"/>
        </w:rPr>
        <w:t>Time require to get used to using the system</w:t>
      </w:r>
      <w:r w:rsidRPr="009D6A05">
        <w:rPr>
          <w:rFonts w:ascii="Times New Roman" w:hAnsi="Times New Roman" w:cs="Times New Roman"/>
          <w:sz w:val="24"/>
          <w:szCs w:val="24"/>
        </w:rPr>
        <w:t>: the application does not require much time to get used to. All it takes is a little guide on how the application works.</w:t>
      </w:r>
    </w:p>
    <w:p w:rsidR="009D6A05" w:rsidRPr="009D6A05" w:rsidRDefault="00671372" w:rsidP="009D6A05">
      <w:pPr>
        <w:pStyle w:val="ListParagraph"/>
        <w:numPr>
          <w:ilvl w:val="0"/>
          <w:numId w:val="25"/>
        </w:numPr>
        <w:spacing w:line="480" w:lineRule="auto"/>
        <w:jc w:val="both"/>
        <w:rPr>
          <w:rFonts w:ascii="Times New Roman" w:hAnsi="Times New Roman" w:cs="Times New Roman"/>
          <w:b/>
          <w:sz w:val="24"/>
          <w:szCs w:val="24"/>
        </w:rPr>
      </w:pPr>
      <w:r w:rsidRPr="009D6A05">
        <w:rPr>
          <w:rFonts w:ascii="Times New Roman" w:hAnsi="Times New Roman" w:cs="Times New Roman"/>
          <w:b/>
          <w:sz w:val="24"/>
          <w:szCs w:val="24"/>
        </w:rPr>
        <w:t>Measure of increase in Employee’s production</w:t>
      </w:r>
      <w:r w:rsidRPr="009D6A05">
        <w:rPr>
          <w:rFonts w:ascii="Times New Roman" w:hAnsi="Times New Roman" w:cs="Times New Roman"/>
          <w:sz w:val="24"/>
          <w:szCs w:val="24"/>
        </w:rPr>
        <w:t>: The application serves as an employee monitoring device that an employer can used to keep track of all the employees’</w:t>
      </w:r>
      <w:r w:rsidR="006B54BC" w:rsidRPr="009D6A05">
        <w:rPr>
          <w:rFonts w:ascii="Times New Roman" w:hAnsi="Times New Roman" w:cs="Times New Roman"/>
          <w:sz w:val="24"/>
          <w:szCs w:val="24"/>
        </w:rPr>
        <w:t xml:space="preserve"> activities. It increases the level of employees’ engagement at work which increase production.</w:t>
      </w:r>
    </w:p>
    <w:p w:rsidR="00B46A08" w:rsidRPr="009D6A05" w:rsidRDefault="006B54BC" w:rsidP="009D6A05">
      <w:pPr>
        <w:pStyle w:val="ListParagraph"/>
        <w:numPr>
          <w:ilvl w:val="0"/>
          <w:numId w:val="25"/>
        </w:numPr>
        <w:spacing w:line="480" w:lineRule="auto"/>
        <w:jc w:val="both"/>
        <w:rPr>
          <w:rFonts w:ascii="Times New Roman" w:hAnsi="Times New Roman" w:cs="Times New Roman"/>
          <w:b/>
          <w:sz w:val="24"/>
          <w:szCs w:val="24"/>
        </w:rPr>
      </w:pPr>
      <w:r w:rsidRPr="009D6A05">
        <w:rPr>
          <w:rFonts w:ascii="Times New Roman" w:hAnsi="Times New Roman" w:cs="Times New Roman"/>
          <w:b/>
          <w:sz w:val="24"/>
          <w:szCs w:val="24"/>
        </w:rPr>
        <w:t>Assessment of employees towards using the software</w:t>
      </w:r>
      <w:r w:rsidRPr="009D6A05">
        <w:rPr>
          <w:rFonts w:ascii="Times New Roman" w:hAnsi="Times New Roman" w:cs="Times New Roman"/>
          <w:sz w:val="24"/>
          <w:szCs w:val="24"/>
        </w:rPr>
        <w:t>: The employees were re</w:t>
      </w:r>
      <w:r w:rsidR="00B46A08" w:rsidRPr="009D6A05">
        <w:rPr>
          <w:rFonts w:ascii="Times New Roman" w:hAnsi="Times New Roman" w:cs="Times New Roman"/>
          <w:sz w:val="24"/>
          <w:szCs w:val="24"/>
        </w:rPr>
        <w:t>sistant at first as they felt being monitored by their employer or superiors in the office. This was tackled with time as they became used to the system.</w:t>
      </w:r>
    </w:p>
    <w:p w:rsidR="00B46A08" w:rsidRDefault="009D6A05" w:rsidP="009D6A05">
      <w:pPr>
        <w:pStyle w:val="Heading3"/>
        <w:spacing w:line="360" w:lineRule="auto"/>
        <w:jc w:val="both"/>
        <w:rPr>
          <w:rFonts w:ascii="Times New Roman" w:hAnsi="Times New Roman" w:cs="Times New Roman"/>
          <w:i/>
          <w:color w:val="auto"/>
        </w:rPr>
      </w:pPr>
      <w:bookmarkStart w:id="118" w:name="_Toc525897853"/>
      <w:r>
        <w:rPr>
          <w:rFonts w:ascii="Times New Roman" w:hAnsi="Times New Roman" w:cs="Times New Roman"/>
          <w:i/>
          <w:color w:val="auto"/>
        </w:rPr>
        <w:t xml:space="preserve">4.4.1 </w:t>
      </w:r>
      <w:r w:rsidR="00B46A08" w:rsidRPr="009D6A05">
        <w:rPr>
          <w:rFonts w:ascii="Times New Roman" w:hAnsi="Times New Roman" w:cs="Times New Roman"/>
          <w:i/>
          <w:color w:val="auto"/>
        </w:rPr>
        <w:t>Acceptance T</w:t>
      </w:r>
      <w:r w:rsidRPr="009D6A05">
        <w:rPr>
          <w:rFonts w:ascii="Times New Roman" w:hAnsi="Times New Roman" w:cs="Times New Roman"/>
          <w:i/>
          <w:color w:val="auto"/>
        </w:rPr>
        <w:t>esting</w:t>
      </w:r>
      <w:bookmarkEnd w:id="118"/>
    </w:p>
    <w:p w:rsidR="00924CA0" w:rsidRDefault="009D6A05" w:rsidP="009D6A05">
      <w:pPr>
        <w:spacing w:line="480" w:lineRule="auto"/>
        <w:jc w:val="both"/>
        <w:rPr>
          <w:rFonts w:ascii="Times New Roman" w:hAnsi="Times New Roman" w:cs="Times New Roman"/>
          <w:sz w:val="24"/>
          <w:szCs w:val="24"/>
        </w:rPr>
      </w:pPr>
      <w:r w:rsidRPr="009D6A05">
        <w:rPr>
          <w:rFonts w:ascii="Times New Roman" w:hAnsi="Times New Roman" w:cs="Times New Roman"/>
          <w:sz w:val="24"/>
          <w:szCs w:val="24"/>
        </w:rPr>
        <w:t>Acceptance testing, a testing technique performed to determine whether or not the software system has met the requirement specifications. The main purpose of this test is to evaluate the system's compliance with the business requirements and verify if it is has met the required crit</w:t>
      </w:r>
      <w:r w:rsidR="00924CA0">
        <w:rPr>
          <w:rFonts w:ascii="Times New Roman" w:hAnsi="Times New Roman" w:cs="Times New Roman"/>
          <w:sz w:val="24"/>
          <w:szCs w:val="24"/>
        </w:rPr>
        <w:t>eria for delivery to end users.</w:t>
      </w:r>
    </w:p>
    <w:p w:rsidR="00F56ED3" w:rsidRDefault="00924CA0" w:rsidP="00F56ED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V</w:t>
      </w:r>
      <w:r w:rsidR="009D6A05" w:rsidRPr="009D6A05">
        <w:rPr>
          <w:rFonts w:ascii="Times New Roman" w:hAnsi="Times New Roman" w:cs="Times New Roman"/>
          <w:sz w:val="24"/>
          <w:szCs w:val="24"/>
        </w:rPr>
        <w:t>ario</w:t>
      </w:r>
      <w:r>
        <w:rPr>
          <w:rFonts w:ascii="Times New Roman" w:hAnsi="Times New Roman" w:cs="Times New Roman"/>
          <w:sz w:val="24"/>
          <w:szCs w:val="24"/>
        </w:rPr>
        <w:t>us forms of acceptance testing include the user acceptance testing, business acceptance testing, alpha testing and beta t</w:t>
      </w:r>
      <w:r w:rsidR="009D6A05" w:rsidRPr="009D6A05">
        <w:rPr>
          <w:rFonts w:ascii="Times New Roman" w:hAnsi="Times New Roman" w:cs="Times New Roman"/>
          <w:sz w:val="24"/>
          <w:szCs w:val="24"/>
        </w:rPr>
        <w:t>esting</w:t>
      </w:r>
      <w:r>
        <w:rPr>
          <w:rFonts w:ascii="Times New Roman" w:hAnsi="Times New Roman" w:cs="Times New Roman"/>
          <w:sz w:val="24"/>
          <w:szCs w:val="24"/>
        </w:rPr>
        <w:t xml:space="preserve">. </w:t>
      </w:r>
      <w:r w:rsidR="00F56ED3">
        <w:rPr>
          <w:rFonts w:ascii="Times New Roman" w:hAnsi="Times New Roman" w:cs="Times New Roman"/>
          <w:sz w:val="24"/>
          <w:szCs w:val="24"/>
        </w:rPr>
        <w:t>I only did the user acceptance testing.</w:t>
      </w:r>
    </w:p>
    <w:p w:rsidR="009D6A05" w:rsidRDefault="00AD11B4" w:rsidP="009D6A05">
      <w:pPr>
        <w:spacing w:line="480" w:lineRule="auto"/>
        <w:jc w:val="both"/>
        <w:rPr>
          <w:rFonts w:ascii="Times New Roman" w:hAnsi="Times New Roman" w:cs="Times New Roman"/>
          <w:sz w:val="24"/>
          <w:szCs w:val="24"/>
        </w:rPr>
      </w:pPr>
      <w:r w:rsidRPr="00AD11B4">
        <w:rPr>
          <w:rFonts w:ascii="Times New Roman" w:hAnsi="Times New Roman" w:cs="Times New Roman"/>
          <w:sz w:val="24"/>
          <w:szCs w:val="24"/>
        </w:rPr>
        <w:t xml:space="preserve">User acceptance testing, </w:t>
      </w:r>
      <w:r>
        <w:rPr>
          <w:rFonts w:ascii="Times New Roman" w:hAnsi="Times New Roman" w:cs="Times New Roman"/>
          <w:sz w:val="24"/>
          <w:szCs w:val="24"/>
        </w:rPr>
        <w:t xml:space="preserve">is </w:t>
      </w:r>
      <w:r w:rsidRPr="00AD11B4">
        <w:rPr>
          <w:rFonts w:ascii="Times New Roman" w:hAnsi="Times New Roman" w:cs="Times New Roman"/>
          <w:sz w:val="24"/>
          <w:szCs w:val="24"/>
        </w:rPr>
        <w:t>a testi</w:t>
      </w:r>
      <w:r w:rsidR="00DA4BA0">
        <w:rPr>
          <w:rFonts w:ascii="Times New Roman" w:hAnsi="Times New Roman" w:cs="Times New Roman"/>
          <w:sz w:val="24"/>
          <w:szCs w:val="24"/>
        </w:rPr>
        <w:t>ng methodology where the client</w:t>
      </w:r>
      <w:r w:rsidRPr="00AD11B4">
        <w:rPr>
          <w:rFonts w:ascii="Times New Roman" w:hAnsi="Times New Roman" w:cs="Times New Roman"/>
          <w:sz w:val="24"/>
          <w:szCs w:val="24"/>
        </w:rPr>
        <w:t>/end users involved in testing the product to validate the product against their requirements. It is performed at client location at developer's site</w:t>
      </w:r>
      <w:r>
        <w:rPr>
          <w:rFonts w:ascii="Times New Roman" w:hAnsi="Times New Roman" w:cs="Times New Roman"/>
          <w:sz w:val="24"/>
          <w:szCs w:val="24"/>
        </w:rPr>
        <w:t>. In this project the client/end users used are my fellow students. The application was tested and it functioned as specified.</w:t>
      </w:r>
    </w:p>
    <w:p w:rsidR="00AD11B4" w:rsidRDefault="00AD11B4" w:rsidP="00E21B72">
      <w:pPr>
        <w:pStyle w:val="Heading2"/>
        <w:spacing w:line="360" w:lineRule="auto"/>
        <w:rPr>
          <w:rFonts w:ascii="Times New Roman" w:hAnsi="Times New Roman" w:cs="Times New Roman"/>
          <w:b/>
          <w:color w:val="auto"/>
          <w:sz w:val="24"/>
          <w:szCs w:val="24"/>
        </w:rPr>
      </w:pPr>
      <w:bookmarkStart w:id="119" w:name="_Toc525897854"/>
      <w:r w:rsidRPr="00AD11B4">
        <w:rPr>
          <w:rFonts w:ascii="Times New Roman" w:hAnsi="Times New Roman" w:cs="Times New Roman"/>
          <w:b/>
          <w:color w:val="auto"/>
          <w:sz w:val="24"/>
          <w:szCs w:val="24"/>
        </w:rPr>
        <w:t>4.5 Discussion</w:t>
      </w:r>
      <w:bookmarkEnd w:id="119"/>
    </w:p>
    <w:p w:rsidR="00AD11B4" w:rsidRDefault="00841287" w:rsidP="00E21B72">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C700A8">
        <w:rPr>
          <w:rFonts w:ascii="Times New Roman" w:hAnsi="Times New Roman" w:cs="Times New Roman"/>
          <w:sz w:val="24"/>
          <w:szCs w:val="24"/>
        </w:rPr>
        <w:t>he prim</w:t>
      </w:r>
      <w:r>
        <w:rPr>
          <w:rFonts w:ascii="Times New Roman" w:hAnsi="Times New Roman" w:cs="Times New Roman"/>
          <w:sz w:val="24"/>
          <w:szCs w:val="24"/>
        </w:rPr>
        <w:t>ary objectives of developing this</w:t>
      </w:r>
      <w:r w:rsidR="00C700A8">
        <w:rPr>
          <w:rFonts w:ascii="Times New Roman" w:hAnsi="Times New Roman" w:cs="Times New Roman"/>
          <w:sz w:val="24"/>
          <w:szCs w:val="24"/>
        </w:rPr>
        <w:t xml:space="preserve"> application</w:t>
      </w:r>
      <w:r>
        <w:rPr>
          <w:rFonts w:ascii="Times New Roman" w:hAnsi="Times New Roman" w:cs="Times New Roman"/>
          <w:sz w:val="24"/>
          <w:szCs w:val="24"/>
        </w:rPr>
        <w:t xml:space="preserve"> was realized</w:t>
      </w:r>
      <w:r w:rsidR="00C700A8">
        <w:rPr>
          <w:rFonts w:ascii="Times New Roman" w:hAnsi="Times New Roman" w:cs="Times New Roman"/>
          <w:sz w:val="24"/>
          <w:szCs w:val="24"/>
        </w:rPr>
        <w:t xml:space="preserve">. I was able to design the login system that authenticate users before they are allowed into the system. </w:t>
      </w:r>
      <w:r w:rsidR="00E21B72">
        <w:rPr>
          <w:rFonts w:ascii="Times New Roman" w:hAnsi="Times New Roman" w:cs="Times New Roman"/>
          <w:sz w:val="24"/>
          <w:szCs w:val="24"/>
        </w:rPr>
        <w:t>Hypertext Markup L</w:t>
      </w:r>
      <w:r w:rsidR="00C700A8">
        <w:rPr>
          <w:rFonts w:ascii="Times New Roman" w:hAnsi="Times New Roman" w:cs="Times New Roman"/>
          <w:sz w:val="24"/>
          <w:szCs w:val="24"/>
        </w:rPr>
        <w:t>anguage (HTML) was used to ma</w:t>
      </w:r>
      <w:r w:rsidR="00E21B72">
        <w:rPr>
          <w:rFonts w:ascii="Times New Roman" w:hAnsi="Times New Roman" w:cs="Times New Roman"/>
          <w:sz w:val="24"/>
          <w:szCs w:val="24"/>
        </w:rPr>
        <w:t>rk</w:t>
      </w:r>
      <w:r w:rsidR="00C700A8">
        <w:rPr>
          <w:rFonts w:ascii="Times New Roman" w:hAnsi="Times New Roman" w:cs="Times New Roman"/>
          <w:sz w:val="24"/>
          <w:szCs w:val="24"/>
        </w:rPr>
        <w:t xml:space="preserve"> up the form tags and Cascading Style Sheet (CSS)</w:t>
      </w:r>
      <w:r w:rsidR="00E21B72">
        <w:rPr>
          <w:rFonts w:ascii="Times New Roman" w:hAnsi="Times New Roman" w:cs="Times New Roman"/>
          <w:sz w:val="24"/>
          <w:szCs w:val="24"/>
        </w:rPr>
        <w:t xml:space="preserve"> was used to style it. JavaScript was used to handle user</w:t>
      </w:r>
      <w:r w:rsidR="006615F5">
        <w:rPr>
          <w:rFonts w:ascii="Times New Roman" w:hAnsi="Times New Roman" w:cs="Times New Roman"/>
          <w:sz w:val="24"/>
          <w:szCs w:val="24"/>
        </w:rPr>
        <w:t>’s</w:t>
      </w:r>
      <w:r w:rsidR="00E21B72">
        <w:rPr>
          <w:rFonts w:ascii="Times New Roman" w:hAnsi="Times New Roman" w:cs="Times New Roman"/>
          <w:sz w:val="24"/>
          <w:szCs w:val="24"/>
        </w:rPr>
        <w:t xml:space="preserve"> input errors and hypertext pre-processor (PHP) was used to validate the user’s information from the database.</w:t>
      </w:r>
    </w:p>
    <w:p w:rsidR="00E21B72" w:rsidRDefault="00E21B72" w:rsidP="00E21B72">
      <w:pPr>
        <w:spacing w:line="480" w:lineRule="auto"/>
        <w:jc w:val="both"/>
        <w:rPr>
          <w:rFonts w:ascii="Times New Roman" w:hAnsi="Times New Roman" w:cs="Times New Roman"/>
          <w:sz w:val="24"/>
          <w:szCs w:val="24"/>
        </w:rPr>
      </w:pPr>
      <w:r>
        <w:rPr>
          <w:rFonts w:ascii="Times New Roman" w:hAnsi="Times New Roman" w:cs="Times New Roman"/>
          <w:sz w:val="24"/>
          <w:szCs w:val="24"/>
        </w:rPr>
        <w:t>Next I was able to design a page that enable the system users to assign tasks. This page was designed using the HTML, CSS, JavaScript and PHP. The</w:t>
      </w:r>
      <w:r w:rsidR="00926F5D">
        <w:rPr>
          <w:rFonts w:ascii="Times New Roman" w:hAnsi="Times New Roman" w:cs="Times New Roman"/>
          <w:sz w:val="24"/>
          <w:szCs w:val="24"/>
        </w:rPr>
        <w:t xml:space="preserve"> page was first marked up with</w:t>
      </w:r>
      <w:r>
        <w:rPr>
          <w:rFonts w:ascii="Times New Roman" w:hAnsi="Times New Roman" w:cs="Times New Roman"/>
          <w:sz w:val="24"/>
          <w:szCs w:val="24"/>
        </w:rPr>
        <w:t xml:space="preserve"> HTML then it was styled with the CSS, JavaScript </w:t>
      </w:r>
      <w:r w:rsidR="00926F5D">
        <w:rPr>
          <w:rFonts w:ascii="Times New Roman" w:hAnsi="Times New Roman" w:cs="Times New Roman"/>
          <w:sz w:val="24"/>
          <w:szCs w:val="24"/>
        </w:rPr>
        <w:t>was used to handle errors and PHP was used to fetch user information and save task assigned to the database.</w:t>
      </w:r>
    </w:p>
    <w:p w:rsidR="00926F5D" w:rsidRDefault="00926F5D" w:rsidP="00E21B7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Also, I designed an interface that allows employee to report their daily activity. The page contains a table which carry the summary of the report and the status whether it has been submitted or not. The user </w:t>
      </w:r>
      <w:r w:rsidR="00B55BE7">
        <w:rPr>
          <w:rFonts w:ascii="Times New Roman" w:hAnsi="Times New Roman" w:cs="Times New Roman"/>
          <w:sz w:val="24"/>
          <w:szCs w:val="24"/>
        </w:rPr>
        <w:t>can click</w:t>
      </w:r>
      <w:r>
        <w:rPr>
          <w:rFonts w:ascii="Times New Roman" w:hAnsi="Times New Roman" w:cs="Times New Roman"/>
          <w:sz w:val="24"/>
          <w:szCs w:val="24"/>
        </w:rPr>
        <w:t xml:space="preserve"> on the view button to view reports, edit report before submis</w:t>
      </w:r>
      <w:r w:rsidR="00B55BE7">
        <w:rPr>
          <w:rFonts w:ascii="Times New Roman" w:hAnsi="Times New Roman" w:cs="Times New Roman"/>
          <w:sz w:val="24"/>
          <w:szCs w:val="24"/>
        </w:rPr>
        <w:t>sion. The page also contains form inputs that allow the employees to state their key challenges and their recommendations.</w:t>
      </w:r>
    </w:p>
    <w:p w:rsidR="004F0FDF" w:rsidRDefault="00B55BE7" w:rsidP="00E177F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Most import</w:t>
      </w:r>
      <w:r w:rsidR="00167875">
        <w:rPr>
          <w:rFonts w:ascii="Times New Roman" w:hAnsi="Times New Roman" w:cs="Times New Roman"/>
          <w:sz w:val="24"/>
          <w:szCs w:val="24"/>
        </w:rPr>
        <w:t>antly, I was able to design a well-structured database that</w:t>
      </w:r>
      <w:r w:rsidR="00167875" w:rsidRPr="00B55BE7">
        <w:rPr>
          <w:rFonts w:ascii="Times New Roman" w:hAnsi="Times New Roman" w:cs="Times New Roman"/>
          <w:sz w:val="24"/>
          <w:szCs w:val="24"/>
        </w:rPr>
        <w:t xml:space="preserve"> will provide an immediate storage and retrieval of data a</w:t>
      </w:r>
      <w:r w:rsidR="00167875">
        <w:rPr>
          <w:rFonts w:ascii="Times New Roman" w:hAnsi="Times New Roman" w:cs="Times New Roman"/>
          <w:sz w:val="24"/>
          <w:szCs w:val="24"/>
        </w:rPr>
        <w:t>nd information. The database was designed with phpMyAdmin version 10 and was named daily report. The database has 18 tables and 3 views.</w:t>
      </w:r>
    </w:p>
    <w:p w:rsidR="005443AD" w:rsidRDefault="004F0FDF" w:rsidP="004F0FDF">
      <w:pPr>
        <w:rPr>
          <w:rFonts w:ascii="Times New Roman" w:hAnsi="Times New Roman" w:cs="Times New Roman"/>
          <w:sz w:val="24"/>
          <w:szCs w:val="24"/>
        </w:rPr>
      </w:pPr>
      <w:r>
        <w:rPr>
          <w:rFonts w:ascii="Times New Roman" w:hAnsi="Times New Roman" w:cs="Times New Roman"/>
          <w:sz w:val="24"/>
          <w:szCs w:val="24"/>
        </w:rPr>
        <w:br w:type="page"/>
      </w:r>
    </w:p>
    <w:p w:rsidR="00167875" w:rsidRPr="00E177FA" w:rsidRDefault="005443AD" w:rsidP="00E177FA">
      <w:pPr>
        <w:pStyle w:val="Heading2"/>
        <w:spacing w:line="360" w:lineRule="auto"/>
        <w:jc w:val="center"/>
        <w:rPr>
          <w:rFonts w:ascii="Times New Roman" w:hAnsi="Times New Roman" w:cs="Times New Roman"/>
          <w:b/>
          <w:color w:val="auto"/>
          <w:sz w:val="24"/>
          <w:szCs w:val="24"/>
        </w:rPr>
      </w:pPr>
      <w:bookmarkStart w:id="120" w:name="_Toc525897855"/>
      <w:r>
        <w:rPr>
          <w:rFonts w:ascii="Times New Roman" w:hAnsi="Times New Roman" w:cs="Times New Roman"/>
          <w:b/>
          <w:color w:val="auto"/>
          <w:sz w:val="24"/>
          <w:szCs w:val="24"/>
        </w:rPr>
        <w:lastRenderedPageBreak/>
        <w:t>CHA</w:t>
      </w:r>
      <w:r w:rsidR="00167875" w:rsidRPr="00E177FA">
        <w:rPr>
          <w:rFonts w:ascii="Times New Roman" w:hAnsi="Times New Roman" w:cs="Times New Roman"/>
          <w:b/>
          <w:color w:val="auto"/>
          <w:sz w:val="24"/>
          <w:szCs w:val="24"/>
        </w:rPr>
        <w:t>PTER FIVE</w:t>
      </w:r>
      <w:bookmarkEnd w:id="120"/>
    </w:p>
    <w:p w:rsidR="00167875" w:rsidRPr="00E177FA" w:rsidRDefault="00167875" w:rsidP="00E177FA">
      <w:pPr>
        <w:pStyle w:val="Heading2"/>
        <w:spacing w:line="360" w:lineRule="auto"/>
        <w:jc w:val="center"/>
        <w:rPr>
          <w:rFonts w:ascii="Times New Roman" w:hAnsi="Times New Roman" w:cs="Times New Roman"/>
          <w:b/>
          <w:color w:val="auto"/>
          <w:sz w:val="24"/>
          <w:szCs w:val="24"/>
        </w:rPr>
      </w:pPr>
      <w:bookmarkStart w:id="121" w:name="_Toc525897856"/>
      <w:r w:rsidRPr="00E177FA">
        <w:rPr>
          <w:rFonts w:ascii="Times New Roman" w:hAnsi="Times New Roman" w:cs="Times New Roman"/>
          <w:b/>
          <w:color w:val="auto"/>
          <w:sz w:val="24"/>
          <w:szCs w:val="24"/>
        </w:rPr>
        <w:t>SUMMARY, CONCLUSION AND RECOMMENDATION</w:t>
      </w:r>
      <w:bookmarkEnd w:id="121"/>
    </w:p>
    <w:p w:rsidR="005C0946" w:rsidRDefault="005D5EE3" w:rsidP="00167875">
      <w:pPr>
        <w:pStyle w:val="Heading2"/>
        <w:spacing w:line="360" w:lineRule="auto"/>
        <w:jc w:val="both"/>
        <w:rPr>
          <w:rFonts w:ascii="Times New Roman" w:hAnsi="Times New Roman" w:cs="Times New Roman"/>
          <w:b/>
          <w:color w:val="auto"/>
          <w:sz w:val="24"/>
          <w:szCs w:val="24"/>
        </w:rPr>
      </w:pPr>
      <w:bookmarkStart w:id="122" w:name="_Toc525897857"/>
      <w:r>
        <w:rPr>
          <w:rFonts w:ascii="Times New Roman" w:hAnsi="Times New Roman" w:cs="Times New Roman"/>
          <w:b/>
          <w:color w:val="auto"/>
          <w:sz w:val="24"/>
          <w:szCs w:val="24"/>
        </w:rPr>
        <w:t>5</w:t>
      </w:r>
      <w:r w:rsidR="00167875" w:rsidRPr="00167875">
        <w:rPr>
          <w:rFonts w:ascii="Times New Roman" w:hAnsi="Times New Roman" w:cs="Times New Roman"/>
          <w:b/>
          <w:color w:val="auto"/>
          <w:sz w:val="24"/>
          <w:szCs w:val="24"/>
        </w:rPr>
        <w:t xml:space="preserve">.1 </w:t>
      </w:r>
      <w:r w:rsidR="00D72219">
        <w:rPr>
          <w:rFonts w:ascii="Times New Roman" w:hAnsi="Times New Roman" w:cs="Times New Roman"/>
          <w:b/>
          <w:color w:val="auto"/>
          <w:sz w:val="24"/>
          <w:szCs w:val="24"/>
        </w:rPr>
        <w:t>Introduction</w:t>
      </w:r>
      <w:bookmarkEnd w:id="122"/>
    </w:p>
    <w:p w:rsidR="00D72219" w:rsidRDefault="00D72219" w:rsidP="00D72219">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presents the summary of what has been discussed so far in the documentation of the project application. It contains the conclusion and the recommendation.</w:t>
      </w:r>
    </w:p>
    <w:p w:rsidR="00167875" w:rsidRPr="00D72219" w:rsidRDefault="005D5EE3" w:rsidP="00D72219">
      <w:pPr>
        <w:pStyle w:val="Heading2"/>
        <w:spacing w:line="360" w:lineRule="auto"/>
        <w:jc w:val="both"/>
        <w:rPr>
          <w:rFonts w:ascii="Times New Roman" w:hAnsi="Times New Roman" w:cs="Times New Roman"/>
          <w:b/>
          <w:color w:val="000000" w:themeColor="text1"/>
          <w:sz w:val="24"/>
          <w:szCs w:val="24"/>
        </w:rPr>
      </w:pPr>
      <w:bookmarkStart w:id="123" w:name="_Toc525897858"/>
      <w:r>
        <w:rPr>
          <w:rFonts w:ascii="Times New Roman" w:hAnsi="Times New Roman" w:cs="Times New Roman"/>
          <w:b/>
          <w:color w:val="000000" w:themeColor="text1"/>
          <w:sz w:val="24"/>
          <w:szCs w:val="24"/>
        </w:rPr>
        <w:t>5</w:t>
      </w:r>
      <w:r w:rsidR="005C0946" w:rsidRPr="00D72219">
        <w:rPr>
          <w:rFonts w:ascii="Times New Roman" w:hAnsi="Times New Roman" w:cs="Times New Roman"/>
          <w:b/>
          <w:color w:val="000000" w:themeColor="text1"/>
          <w:sz w:val="24"/>
          <w:szCs w:val="24"/>
        </w:rPr>
        <w:t xml:space="preserve">.2 </w:t>
      </w:r>
      <w:r w:rsidR="00D72219">
        <w:rPr>
          <w:rFonts w:ascii="Times New Roman" w:hAnsi="Times New Roman" w:cs="Times New Roman"/>
          <w:b/>
          <w:color w:val="000000" w:themeColor="text1"/>
          <w:sz w:val="24"/>
          <w:szCs w:val="24"/>
        </w:rPr>
        <w:t>Summary</w:t>
      </w:r>
      <w:bookmarkEnd w:id="123"/>
    </w:p>
    <w:p w:rsidR="002A66B4" w:rsidRDefault="002A66B4" w:rsidP="002A66B4">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w:t>
      </w:r>
      <w:r w:rsidR="006D5A94">
        <w:rPr>
          <w:rFonts w:ascii="Times New Roman" w:hAnsi="Times New Roman" w:cs="Times New Roman"/>
          <w:sz w:val="24"/>
          <w:szCs w:val="24"/>
        </w:rPr>
        <w:t xml:space="preserve"> focused on the design and implementation of</w:t>
      </w:r>
      <w:r>
        <w:rPr>
          <w:rFonts w:ascii="Times New Roman" w:hAnsi="Times New Roman" w:cs="Times New Roman"/>
          <w:sz w:val="24"/>
          <w:szCs w:val="24"/>
        </w:rPr>
        <w:t xml:space="preserve"> web based</w:t>
      </w:r>
      <w:r w:rsidR="006D5A94">
        <w:rPr>
          <w:rFonts w:ascii="Times New Roman" w:hAnsi="Times New Roman" w:cs="Times New Roman"/>
          <w:sz w:val="24"/>
          <w:szCs w:val="24"/>
        </w:rPr>
        <w:t xml:space="preserve"> employee daily report manger</w:t>
      </w:r>
      <w:r>
        <w:rPr>
          <w:rFonts w:ascii="Times New Roman" w:hAnsi="Times New Roman" w:cs="Times New Roman"/>
          <w:sz w:val="24"/>
          <w:szCs w:val="24"/>
        </w:rPr>
        <w:t>. The application was developed to help employees keep track of their daily activities in their work place. This system also helps the employers monitor the activities of their employees. The application was built using the Hypertext Markup Language (HTML), Cascading Style Sheet (CSS) and JavaScript as the client side Scripting language. Hypertext Pre-processor</w:t>
      </w:r>
      <w:r w:rsidR="00AE18F5">
        <w:rPr>
          <w:rFonts w:ascii="Times New Roman" w:hAnsi="Times New Roman" w:cs="Times New Roman"/>
          <w:sz w:val="24"/>
          <w:szCs w:val="24"/>
        </w:rPr>
        <w:t xml:space="preserve"> (PHP)</w:t>
      </w:r>
      <w:r>
        <w:rPr>
          <w:rFonts w:ascii="Times New Roman" w:hAnsi="Times New Roman" w:cs="Times New Roman"/>
          <w:sz w:val="24"/>
          <w:szCs w:val="24"/>
        </w:rPr>
        <w:t xml:space="preserve"> was used as the server side language.   </w:t>
      </w:r>
    </w:p>
    <w:p w:rsidR="00C43146" w:rsidRDefault="002A66B4" w:rsidP="002A66B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F769D">
        <w:rPr>
          <w:rFonts w:ascii="Times New Roman" w:hAnsi="Times New Roman" w:cs="Times New Roman"/>
          <w:sz w:val="24"/>
          <w:szCs w:val="24"/>
        </w:rPr>
        <w:t>system contains major component</w:t>
      </w:r>
      <w:r w:rsidR="00C43146">
        <w:rPr>
          <w:rFonts w:ascii="Times New Roman" w:hAnsi="Times New Roman" w:cs="Times New Roman"/>
          <w:sz w:val="24"/>
          <w:szCs w:val="24"/>
        </w:rPr>
        <w:t xml:space="preserve">s like the </w:t>
      </w:r>
      <w:r w:rsidR="008F769D">
        <w:rPr>
          <w:rFonts w:ascii="Times New Roman" w:hAnsi="Times New Roman" w:cs="Times New Roman"/>
          <w:sz w:val="24"/>
          <w:szCs w:val="24"/>
        </w:rPr>
        <w:t>report page where user write reports, the task page where use</w:t>
      </w:r>
      <w:r w:rsidR="00C43146">
        <w:rPr>
          <w:rFonts w:ascii="Times New Roman" w:hAnsi="Times New Roman" w:cs="Times New Roman"/>
          <w:sz w:val="24"/>
          <w:szCs w:val="24"/>
        </w:rPr>
        <w:t xml:space="preserve">r can </w:t>
      </w:r>
      <w:r w:rsidR="008F769D">
        <w:rPr>
          <w:rFonts w:ascii="Times New Roman" w:hAnsi="Times New Roman" w:cs="Times New Roman"/>
          <w:sz w:val="24"/>
          <w:szCs w:val="24"/>
        </w:rPr>
        <w:t>assign tasks or view task assigned to him.</w:t>
      </w:r>
    </w:p>
    <w:p w:rsidR="00C43146" w:rsidRDefault="005D5EE3" w:rsidP="00C43146">
      <w:pPr>
        <w:pStyle w:val="Heading2"/>
        <w:spacing w:line="360" w:lineRule="auto"/>
        <w:jc w:val="both"/>
        <w:rPr>
          <w:rFonts w:ascii="Times New Roman" w:hAnsi="Times New Roman" w:cs="Times New Roman"/>
          <w:b/>
          <w:color w:val="auto"/>
          <w:sz w:val="24"/>
          <w:szCs w:val="24"/>
        </w:rPr>
      </w:pPr>
      <w:bookmarkStart w:id="124" w:name="_Toc525897859"/>
      <w:r>
        <w:rPr>
          <w:rFonts w:ascii="Times New Roman" w:hAnsi="Times New Roman" w:cs="Times New Roman"/>
          <w:b/>
          <w:color w:val="auto"/>
          <w:sz w:val="24"/>
          <w:szCs w:val="24"/>
        </w:rPr>
        <w:t>5</w:t>
      </w:r>
      <w:r w:rsidR="00C43146" w:rsidRPr="00C43146">
        <w:rPr>
          <w:rFonts w:ascii="Times New Roman" w:hAnsi="Times New Roman" w:cs="Times New Roman"/>
          <w:b/>
          <w:color w:val="auto"/>
          <w:sz w:val="24"/>
          <w:szCs w:val="24"/>
        </w:rPr>
        <w:t>.3 Conclusion</w:t>
      </w:r>
      <w:bookmarkEnd w:id="124"/>
    </w:p>
    <w:p w:rsidR="00C43146" w:rsidRDefault="00C43146" w:rsidP="00C43146">
      <w:pPr>
        <w:spacing w:line="480" w:lineRule="auto"/>
        <w:jc w:val="both"/>
        <w:rPr>
          <w:rFonts w:ascii="Times New Roman" w:hAnsi="Times New Roman" w:cs="Times New Roman"/>
          <w:sz w:val="24"/>
          <w:szCs w:val="24"/>
        </w:rPr>
      </w:pPr>
      <w:r>
        <w:rPr>
          <w:rFonts w:ascii="Times New Roman" w:hAnsi="Times New Roman" w:cs="Times New Roman"/>
          <w:sz w:val="24"/>
          <w:szCs w:val="24"/>
        </w:rPr>
        <w:t>In conclusion,</w:t>
      </w:r>
      <w:r w:rsidR="002C5614">
        <w:rPr>
          <w:rFonts w:ascii="Times New Roman" w:hAnsi="Times New Roman" w:cs="Times New Roman"/>
          <w:sz w:val="24"/>
          <w:szCs w:val="24"/>
        </w:rPr>
        <w:t xml:space="preserve"> web based emp</w:t>
      </w:r>
      <w:r w:rsidR="00EB663E">
        <w:rPr>
          <w:rFonts w:ascii="Times New Roman" w:hAnsi="Times New Roman" w:cs="Times New Roman"/>
          <w:sz w:val="24"/>
          <w:szCs w:val="24"/>
        </w:rPr>
        <w:t>loyee</w:t>
      </w:r>
      <w:r w:rsidR="00AE18F5">
        <w:rPr>
          <w:rFonts w:ascii="Times New Roman" w:hAnsi="Times New Roman" w:cs="Times New Roman"/>
          <w:sz w:val="24"/>
          <w:szCs w:val="24"/>
        </w:rPr>
        <w:t xml:space="preserve"> daily report</w:t>
      </w:r>
      <w:r w:rsidR="00EB663E">
        <w:rPr>
          <w:rFonts w:ascii="Times New Roman" w:hAnsi="Times New Roman" w:cs="Times New Roman"/>
          <w:sz w:val="24"/>
          <w:szCs w:val="24"/>
        </w:rPr>
        <w:t xml:space="preserve"> manager is very easy project that can be develop and implemented, and actualize when given adequate time without haste. </w:t>
      </w:r>
      <w:r w:rsidR="0086107D">
        <w:rPr>
          <w:rFonts w:ascii="Times New Roman" w:hAnsi="Times New Roman" w:cs="Times New Roman"/>
          <w:sz w:val="24"/>
          <w:szCs w:val="24"/>
        </w:rPr>
        <w:t>The</w:t>
      </w:r>
      <w:r w:rsidR="00F939B1">
        <w:rPr>
          <w:rFonts w:ascii="Times New Roman" w:hAnsi="Times New Roman" w:cs="Times New Roman"/>
          <w:sz w:val="24"/>
          <w:szCs w:val="24"/>
        </w:rPr>
        <w:t xml:space="preserve"> objectives of this project were achieved and the system that has been designed will enable the management perform more efficiently. </w:t>
      </w:r>
    </w:p>
    <w:p w:rsidR="00EB663E" w:rsidRDefault="005D5EE3" w:rsidP="00EB663E">
      <w:pPr>
        <w:pStyle w:val="Heading2"/>
        <w:spacing w:line="360" w:lineRule="auto"/>
        <w:jc w:val="both"/>
        <w:rPr>
          <w:rFonts w:ascii="Times New Roman" w:hAnsi="Times New Roman" w:cs="Times New Roman"/>
          <w:b/>
          <w:color w:val="auto"/>
          <w:sz w:val="24"/>
          <w:szCs w:val="24"/>
        </w:rPr>
      </w:pPr>
      <w:bookmarkStart w:id="125" w:name="_Toc525897860"/>
      <w:r>
        <w:rPr>
          <w:rFonts w:ascii="Times New Roman" w:hAnsi="Times New Roman" w:cs="Times New Roman"/>
          <w:b/>
          <w:color w:val="auto"/>
          <w:sz w:val="24"/>
          <w:szCs w:val="24"/>
        </w:rPr>
        <w:t>5.4</w:t>
      </w:r>
      <w:r w:rsidR="00EB663E" w:rsidRPr="00EB663E">
        <w:rPr>
          <w:rFonts w:ascii="Times New Roman" w:hAnsi="Times New Roman" w:cs="Times New Roman"/>
          <w:b/>
          <w:color w:val="auto"/>
          <w:sz w:val="24"/>
          <w:szCs w:val="24"/>
        </w:rPr>
        <w:t xml:space="preserve"> Recommendation</w:t>
      </w:r>
      <w:r w:rsidR="00841287">
        <w:rPr>
          <w:rFonts w:ascii="Times New Roman" w:hAnsi="Times New Roman" w:cs="Times New Roman"/>
          <w:b/>
          <w:color w:val="auto"/>
          <w:sz w:val="24"/>
          <w:szCs w:val="24"/>
        </w:rPr>
        <w:t>s</w:t>
      </w:r>
      <w:bookmarkEnd w:id="125"/>
    </w:p>
    <w:p w:rsidR="00EB663E" w:rsidRDefault="005D5EE3" w:rsidP="00EB663E">
      <w:pPr>
        <w:spacing w:line="480" w:lineRule="auto"/>
        <w:jc w:val="both"/>
        <w:rPr>
          <w:rFonts w:ascii="Times New Roman" w:hAnsi="Times New Roman" w:cs="Times New Roman"/>
          <w:sz w:val="24"/>
          <w:szCs w:val="24"/>
        </w:rPr>
      </w:pPr>
      <w:r>
        <w:rPr>
          <w:rFonts w:ascii="Times New Roman" w:hAnsi="Times New Roman" w:cs="Times New Roman"/>
          <w:sz w:val="24"/>
          <w:szCs w:val="24"/>
        </w:rPr>
        <w:t>Based on this project, I recommend the following:</w:t>
      </w:r>
    </w:p>
    <w:p w:rsidR="005D5EE3" w:rsidRDefault="005D5EE3" w:rsidP="005D5EE3">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project should be implemented by the organization that is designed for as </w:t>
      </w:r>
      <w:r w:rsidR="00AE18F5">
        <w:rPr>
          <w:rFonts w:ascii="Times New Roman" w:hAnsi="Times New Roman" w:cs="Times New Roman"/>
          <w:sz w:val="24"/>
          <w:szCs w:val="24"/>
        </w:rPr>
        <w:t xml:space="preserve">it </w:t>
      </w:r>
      <w:r>
        <w:rPr>
          <w:rFonts w:ascii="Times New Roman" w:hAnsi="Times New Roman" w:cs="Times New Roman"/>
          <w:sz w:val="24"/>
          <w:szCs w:val="24"/>
        </w:rPr>
        <w:t>is very important for both the employees and the employers to keep track of their activities.</w:t>
      </w:r>
    </w:p>
    <w:p w:rsidR="005D5EE3" w:rsidRDefault="005D5EE3" w:rsidP="005D5EE3">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 recommend the improve</w:t>
      </w:r>
      <w:r w:rsidR="00AE18F5">
        <w:rPr>
          <w:rFonts w:ascii="Times New Roman" w:hAnsi="Times New Roman" w:cs="Times New Roman"/>
          <w:sz w:val="24"/>
          <w:szCs w:val="24"/>
        </w:rPr>
        <w:t>ment of the application as</w:t>
      </w:r>
      <w:r>
        <w:rPr>
          <w:rFonts w:ascii="Times New Roman" w:hAnsi="Times New Roman" w:cs="Times New Roman"/>
          <w:sz w:val="24"/>
          <w:szCs w:val="24"/>
        </w:rPr>
        <w:t xml:space="preserve"> there</w:t>
      </w:r>
      <w:r w:rsidR="00AE18F5">
        <w:rPr>
          <w:rFonts w:ascii="Times New Roman" w:hAnsi="Times New Roman" w:cs="Times New Roman"/>
          <w:sz w:val="24"/>
          <w:szCs w:val="24"/>
        </w:rPr>
        <w:t xml:space="preserve"> are</w:t>
      </w:r>
      <w:r>
        <w:rPr>
          <w:rFonts w:ascii="Times New Roman" w:hAnsi="Times New Roman" w:cs="Times New Roman"/>
          <w:sz w:val="24"/>
          <w:szCs w:val="24"/>
        </w:rPr>
        <w:t xml:space="preserve"> several features that can be added to the system such as the time tracking</w:t>
      </w:r>
      <w:r w:rsidR="00856A6B">
        <w:rPr>
          <w:rFonts w:ascii="Times New Roman" w:hAnsi="Times New Roman" w:cs="Times New Roman"/>
          <w:sz w:val="24"/>
          <w:szCs w:val="24"/>
        </w:rPr>
        <w:t xml:space="preserve"> to track the number of hours each employee spend at work</w:t>
      </w:r>
      <w:r>
        <w:rPr>
          <w:rFonts w:ascii="Times New Roman" w:hAnsi="Times New Roman" w:cs="Times New Roman"/>
          <w:sz w:val="24"/>
          <w:szCs w:val="24"/>
        </w:rPr>
        <w:t xml:space="preserve"> and</w:t>
      </w:r>
      <w:r w:rsidR="00856A6B">
        <w:rPr>
          <w:rFonts w:ascii="Times New Roman" w:hAnsi="Times New Roman" w:cs="Times New Roman"/>
          <w:sz w:val="24"/>
          <w:szCs w:val="24"/>
        </w:rPr>
        <w:t xml:space="preserve"> scheduling features to help employee organize his or her work.</w:t>
      </w:r>
    </w:p>
    <w:p w:rsidR="00856A6B" w:rsidRDefault="00856A6B" w:rsidP="005D5EE3">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I also recommend that the user of the system should use the basic system requirement listed in chapter four of this project documentation.</w:t>
      </w:r>
    </w:p>
    <w:p w:rsidR="00856A6B" w:rsidRDefault="00856A6B" w:rsidP="00856A6B">
      <w:pPr>
        <w:spacing w:line="480" w:lineRule="auto"/>
        <w:jc w:val="both"/>
        <w:rPr>
          <w:rFonts w:ascii="Times New Roman" w:hAnsi="Times New Roman" w:cs="Times New Roman"/>
          <w:sz w:val="24"/>
          <w:szCs w:val="24"/>
        </w:rPr>
      </w:pPr>
    </w:p>
    <w:p w:rsidR="00856A6B" w:rsidRDefault="00856A6B" w:rsidP="00856A6B">
      <w:r>
        <w:br w:type="page"/>
      </w:r>
    </w:p>
    <w:p w:rsidR="00856A6B" w:rsidRDefault="00856A6B" w:rsidP="005049E3">
      <w:pPr>
        <w:pStyle w:val="Heading1"/>
        <w:spacing w:line="360" w:lineRule="auto"/>
        <w:jc w:val="center"/>
        <w:rPr>
          <w:rFonts w:ascii="Times New Roman" w:hAnsi="Times New Roman" w:cs="Times New Roman"/>
          <w:b/>
          <w:color w:val="000000" w:themeColor="text1"/>
          <w:sz w:val="24"/>
          <w:szCs w:val="24"/>
        </w:rPr>
      </w:pPr>
      <w:bookmarkStart w:id="126" w:name="_Toc525897861"/>
      <w:r w:rsidRPr="00856A6B">
        <w:rPr>
          <w:rFonts w:ascii="Times New Roman" w:hAnsi="Times New Roman" w:cs="Times New Roman"/>
          <w:b/>
          <w:color w:val="000000" w:themeColor="text1"/>
          <w:sz w:val="24"/>
          <w:szCs w:val="24"/>
        </w:rPr>
        <w:lastRenderedPageBreak/>
        <w:t>R</w:t>
      </w:r>
      <w:r w:rsidR="005049E3">
        <w:rPr>
          <w:rFonts w:ascii="Times New Roman" w:hAnsi="Times New Roman" w:cs="Times New Roman"/>
          <w:b/>
          <w:color w:val="000000" w:themeColor="text1"/>
          <w:sz w:val="24"/>
          <w:szCs w:val="24"/>
        </w:rPr>
        <w:t>EFERENCE</w:t>
      </w:r>
      <w:bookmarkEnd w:id="126"/>
    </w:p>
    <w:p w:rsidR="00856A6B" w:rsidRDefault="00856A6B" w:rsidP="00856A6B">
      <w:pPr>
        <w:spacing w:line="240" w:lineRule="auto"/>
        <w:jc w:val="both"/>
        <w:rPr>
          <w:rFonts w:ascii="Times New Roman" w:hAnsi="Times New Roman" w:cs="Times New Roman"/>
          <w:sz w:val="24"/>
          <w:szCs w:val="24"/>
        </w:rPr>
      </w:pPr>
      <w:r>
        <w:rPr>
          <w:rFonts w:ascii="Times New Roman" w:hAnsi="Times New Roman" w:cs="Times New Roman"/>
          <w:sz w:val="24"/>
          <w:szCs w:val="24"/>
        </w:rPr>
        <w:t>Business Dictionary, (2018), Employee. [online] Available:</w:t>
      </w:r>
    </w:p>
    <w:p w:rsidR="00BC4783" w:rsidRDefault="00856A6B" w:rsidP="00674DD5">
      <w:pPr>
        <w:spacing w:line="240" w:lineRule="auto"/>
        <w:ind w:firstLine="720"/>
        <w:jc w:val="both"/>
        <w:rPr>
          <w:rFonts w:ascii="Times New Roman" w:hAnsi="Times New Roman" w:cs="Times New Roman"/>
          <w:sz w:val="24"/>
          <w:szCs w:val="24"/>
        </w:rPr>
      </w:pPr>
      <w:r w:rsidRPr="00666274">
        <w:rPr>
          <w:rFonts w:ascii="Times New Roman" w:hAnsi="Times New Roman" w:cs="Times New Roman"/>
          <w:sz w:val="24"/>
          <w:szCs w:val="24"/>
        </w:rPr>
        <w:t>http://www.businessdictionary.com/definition/employee.html</w:t>
      </w:r>
      <w:r w:rsidRPr="00F0002F">
        <w:rPr>
          <w:rFonts w:ascii="Times New Roman" w:hAnsi="Times New Roman" w:cs="Times New Roman"/>
          <w:sz w:val="24"/>
          <w:szCs w:val="24"/>
        </w:rPr>
        <w:t>.</w:t>
      </w:r>
    </w:p>
    <w:p w:rsidR="00674DD5" w:rsidRDefault="00856A6B" w:rsidP="00674DD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(Ap</w:t>
      </w:r>
      <w:r w:rsidR="00BC4783">
        <w:rPr>
          <w:rFonts w:ascii="Times New Roman" w:hAnsi="Times New Roman" w:cs="Times New Roman"/>
          <w:sz w:val="24"/>
          <w:szCs w:val="24"/>
        </w:rPr>
        <w:t xml:space="preserve">ril 26, </w:t>
      </w:r>
      <w:r>
        <w:rPr>
          <w:rFonts w:ascii="Times New Roman" w:hAnsi="Times New Roman" w:cs="Times New Roman"/>
          <w:sz w:val="24"/>
          <w:szCs w:val="24"/>
        </w:rPr>
        <w:t>2018).</w:t>
      </w:r>
    </w:p>
    <w:p w:rsidR="00BE38B9" w:rsidRDefault="00BE38B9" w:rsidP="00BE38B9">
      <w:pPr>
        <w:spacing w:line="240" w:lineRule="auto"/>
        <w:rPr>
          <w:rFonts w:ascii="Times New Roman" w:hAnsi="Times New Roman" w:cs="Times New Roman"/>
          <w:sz w:val="24"/>
          <w:szCs w:val="24"/>
        </w:rPr>
      </w:pPr>
      <w:r w:rsidRPr="00E63E2E">
        <w:rPr>
          <w:rFonts w:ascii="Times New Roman" w:hAnsi="Times New Roman" w:cs="Times New Roman"/>
          <w:sz w:val="24"/>
          <w:szCs w:val="24"/>
        </w:rPr>
        <w:t>Cameron, M., &amp; Goldman, Y.</w:t>
      </w:r>
      <w:r>
        <w:rPr>
          <w:rFonts w:ascii="Times New Roman" w:hAnsi="Times New Roman" w:cs="Times New Roman"/>
          <w:sz w:val="24"/>
          <w:szCs w:val="24"/>
        </w:rPr>
        <w:t>,</w:t>
      </w:r>
      <w:r w:rsidRPr="00E63E2E">
        <w:rPr>
          <w:rFonts w:ascii="Times New Roman" w:hAnsi="Times New Roman" w:cs="Times New Roman"/>
          <w:sz w:val="24"/>
          <w:szCs w:val="24"/>
        </w:rPr>
        <w:t xml:space="preserve"> (2013</w:t>
      </w:r>
      <w:r>
        <w:rPr>
          <w:rFonts w:ascii="Times New Roman" w:hAnsi="Times New Roman" w:cs="Times New Roman"/>
          <w:sz w:val="24"/>
          <w:szCs w:val="24"/>
        </w:rPr>
        <w:t>). Design o</w:t>
      </w:r>
      <w:r w:rsidRPr="00E63E2E">
        <w:rPr>
          <w:rFonts w:ascii="Times New Roman" w:hAnsi="Times New Roman" w:cs="Times New Roman"/>
          <w:sz w:val="24"/>
          <w:szCs w:val="24"/>
        </w:rPr>
        <w:t>f an</w:t>
      </w:r>
      <w:r>
        <w:rPr>
          <w:rFonts w:ascii="Times New Roman" w:hAnsi="Times New Roman" w:cs="Times New Roman"/>
          <w:sz w:val="24"/>
          <w:szCs w:val="24"/>
        </w:rPr>
        <w:t xml:space="preserve"> Automated Employee</w:t>
      </w:r>
    </w:p>
    <w:p w:rsidR="00BE38B9" w:rsidRDefault="00BE38B9" w:rsidP="00BE38B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63E2E">
        <w:rPr>
          <w:rFonts w:ascii="Times New Roman" w:hAnsi="Times New Roman" w:cs="Times New Roman"/>
          <w:sz w:val="24"/>
          <w:szCs w:val="24"/>
        </w:rPr>
        <w:t xml:space="preserve">Scheduling System. San Luis Obispo: Faculty </w:t>
      </w:r>
      <w:r>
        <w:rPr>
          <w:rFonts w:ascii="Times New Roman" w:hAnsi="Times New Roman" w:cs="Times New Roman"/>
          <w:sz w:val="24"/>
          <w:szCs w:val="24"/>
        </w:rPr>
        <w:t>of California Polytechnic</w:t>
      </w:r>
    </w:p>
    <w:p w:rsidR="00BE38B9" w:rsidRDefault="00BE38B9" w:rsidP="00BE38B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State </w:t>
      </w:r>
      <w:r w:rsidRPr="00E63E2E">
        <w:rPr>
          <w:rFonts w:ascii="Times New Roman" w:hAnsi="Times New Roman" w:cs="Times New Roman"/>
          <w:sz w:val="24"/>
          <w:szCs w:val="24"/>
        </w:rPr>
        <w:t>University.</w:t>
      </w:r>
    </w:p>
    <w:p w:rsidR="00BC4783" w:rsidRDefault="00BC4783" w:rsidP="00BC47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Elmasiri, R., and Navathe, </w:t>
      </w:r>
      <w:r w:rsidRPr="00674DD5">
        <w:rPr>
          <w:rFonts w:ascii="Times New Roman" w:hAnsi="Times New Roman" w:cs="Times New Roman"/>
          <w:sz w:val="24"/>
          <w:szCs w:val="24"/>
        </w:rPr>
        <w:t>S. (2007). Fundamental of dat</w:t>
      </w:r>
      <w:r>
        <w:rPr>
          <w:rFonts w:ascii="Times New Roman" w:hAnsi="Times New Roman" w:cs="Times New Roman"/>
          <w:sz w:val="24"/>
          <w:szCs w:val="24"/>
        </w:rPr>
        <w:t>abase System (6th Ed),</w:t>
      </w:r>
    </w:p>
    <w:p w:rsidR="00BC4783" w:rsidRDefault="00BC4783" w:rsidP="00BC478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Boston: </w:t>
      </w:r>
      <w:r w:rsidRPr="00674DD5">
        <w:rPr>
          <w:rFonts w:ascii="Times New Roman" w:hAnsi="Times New Roman" w:cs="Times New Roman"/>
          <w:sz w:val="24"/>
          <w:szCs w:val="24"/>
        </w:rPr>
        <w:t>Rights and contacts Department., pp. 199.</w:t>
      </w:r>
    </w:p>
    <w:p w:rsidR="00674DD5" w:rsidRDefault="00674DD5" w:rsidP="00674DD5">
      <w:pPr>
        <w:spacing w:after="0" w:line="240" w:lineRule="auto"/>
        <w:jc w:val="both"/>
        <w:rPr>
          <w:rFonts w:ascii="Times New Roman" w:hAnsi="Times New Roman" w:cs="Times New Roman"/>
          <w:sz w:val="24"/>
          <w:szCs w:val="24"/>
        </w:rPr>
      </w:pPr>
      <w:r w:rsidRPr="00674DD5">
        <w:rPr>
          <w:rFonts w:ascii="Times New Roman" w:hAnsi="Times New Roman" w:cs="Times New Roman"/>
          <w:sz w:val="24"/>
          <w:szCs w:val="24"/>
        </w:rPr>
        <w:t>Elmasiri, R., and Navathe, S. (2007). Fundament</w:t>
      </w:r>
      <w:r>
        <w:rPr>
          <w:rFonts w:ascii="Times New Roman" w:hAnsi="Times New Roman" w:cs="Times New Roman"/>
          <w:sz w:val="24"/>
          <w:szCs w:val="24"/>
        </w:rPr>
        <w:t>al of database System (6th Ed),</w:t>
      </w:r>
    </w:p>
    <w:p w:rsidR="00674DD5" w:rsidRPr="00674DD5" w:rsidRDefault="00674DD5" w:rsidP="00674DD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674DD5">
        <w:rPr>
          <w:rFonts w:ascii="Times New Roman" w:hAnsi="Times New Roman" w:cs="Times New Roman"/>
          <w:sz w:val="24"/>
          <w:szCs w:val="24"/>
        </w:rPr>
        <w:t>Bost</w:t>
      </w:r>
      <w:r>
        <w:rPr>
          <w:rFonts w:ascii="Times New Roman" w:hAnsi="Times New Roman" w:cs="Times New Roman"/>
          <w:sz w:val="24"/>
          <w:szCs w:val="24"/>
        </w:rPr>
        <w:t xml:space="preserve">on: </w:t>
      </w:r>
      <w:r w:rsidRPr="00674DD5">
        <w:rPr>
          <w:rFonts w:ascii="Times New Roman" w:hAnsi="Times New Roman" w:cs="Times New Roman"/>
          <w:sz w:val="24"/>
          <w:szCs w:val="24"/>
        </w:rPr>
        <w:t>Rights and contacts Department., pp. 309</w:t>
      </w:r>
    </w:p>
    <w:p w:rsidR="00674DD5" w:rsidRPr="00674DD5" w:rsidRDefault="00674DD5" w:rsidP="00674DD5">
      <w:pPr>
        <w:spacing w:line="240" w:lineRule="auto"/>
        <w:jc w:val="both"/>
        <w:rPr>
          <w:rFonts w:ascii="Times New Roman" w:hAnsi="Times New Roman" w:cs="Times New Roman"/>
          <w:sz w:val="24"/>
          <w:szCs w:val="24"/>
        </w:rPr>
      </w:pPr>
    </w:p>
    <w:p w:rsidR="00BE38B9" w:rsidRDefault="00856A6B" w:rsidP="00BE38B9">
      <w:pPr>
        <w:spacing w:line="240" w:lineRule="auto"/>
        <w:rPr>
          <w:rFonts w:ascii="Times New Roman" w:hAnsi="Times New Roman" w:cs="Times New Roman"/>
          <w:sz w:val="24"/>
          <w:szCs w:val="24"/>
        </w:rPr>
      </w:pPr>
      <w:r>
        <w:rPr>
          <w:rFonts w:ascii="Times New Roman" w:hAnsi="Times New Roman" w:cs="Times New Roman"/>
          <w:sz w:val="24"/>
          <w:szCs w:val="24"/>
        </w:rPr>
        <w:t xml:space="preserve">Employee New Zealand, (2018), Employment New Zealand. [online] </w:t>
      </w:r>
      <w:r w:rsidR="00BE38B9">
        <w:rPr>
          <w:rFonts w:ascii="Times New Roman" w:hAnsi="Times New Roman" w:cs="Times New Roman"/>
          <w:sz w:val="24"/>
          <w:szCs w:val="24"/>
        </w:rPr>
        <w:t>Available:</w:t>
      </w:r>
    </w:p>
    <w:p w:rsidR="00BC4783" w:rsidRDefault="00BE38B9" w:rsidP="00BE38B9">
      <w:pPr>
        <w:spacing w:line="240" w:lineRule="auto"/>
        <w:ind w:firstLine="720"/>
        <w:rPr>
          <w:rFonts w:ascii="Times New Roman" w:hAnsi="Times New Roman" w:cs="Times New Roman"/>
          <w:sz w:val="24"/>
          <w:szCs w:val="24"/>
        </w:rPr>
      </w:pPr>
      <w:r>
        <w:t xml:space="preserve">  </w:t>
      </w:r>
      <w:r w:rsidR="00856A6B" w:rsidRPr="00666274">
        <w:rPr>
          <w:rFonts w:ascii="Times New Roman" w:hAnsi="Times New Roman" w:cs="Times New Roman"/>
          <w:sz w:val="24"/>
          <w:szCs w:val="24"/>
        </w:rPr>
        <w:t>https://www.employment.govt.nz/starting-employment/who-is-an-employee</w:t>
      </w:r>
      <w:r w:rsidR="00856A6B">
        <w:rPr>
          <w:rFonts w:ascii="Times New Roman" w:hAnsi="Times New Roman" w:cs="Times New Roman"/>
          <w:sz w:val="24"/>
          <w:szCs w:val="24"/>
        </w:rPr>
        <w:t>.</w:t>
      </w:r>
    </w:p>
    <w:p w:rsidR="00856A6B" w:rsidRDefault="00856A6B" w:rsidP="00BE38B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E38B9">
        <w:rPr>
          <w:rFonts w:ascii="Times New Roman" w:hAnsi="Times New Roman" w:cs="Times New Roman"/>
          <w:sz w:val="24"/>
          <w:szCs w:val="24"/>
        </w:rPr>
        <w:t xml:space="preserve">   </w:t>
      </w:r>
      <w:r>
        <w:rPr>
          <w:rFonts w:ascii="Times New Roman" w:hAnsi="Times New Roman" w:cs="Times New Roman"/>
          <w:sz w:val="24"/>
          <w:szCs w:val="24"/>
        </w:rPr>
        <w:t>(June 21,2018).</w:t>
      </w:r>
    </w:p>
    <w:p w:rsidR="00BE38B9" w:rsidRDefault="00856A6B" w:rsidP="00BE38B9">
      <w:pPr>
        <w:spacing w:after="0" w:line="240" w:lineRule="auto"/>
        <w:rPr>
          <w:rFonts w:ascii="Times New Roman" w:hAnsi="Times New Roman" w:cs="Times New Roman"/>
          <w:sz w:val="24"/>
          <w:szCs w:val="24"/>
        </w:rPr>
      </w:pPr>
      <w:r w:rsidRPr="00E63E2E">
        <w:rPr>
          <w:rFonts w:ascii="Times New Roman" w:hAnsi="Times New Roman" w:cs="Times New Roman"/>
          <w:sz w:val="24"/>
          <w:szCs w:val="24"/>
        </w:rPr>
        <w:t>Smith, M. P. (2010, June). Automated Employee Sc</w:t>
      </w:r>
      <w:r w:rsidR="00BE38B9">
        <w:rPr>
          <w:rFonts w:ascii="Times New Roman" w:hAnsi="Times New Roman" w:cs="Times New Roman"/>
          <w:sz w:val="24"/>
          <w:szCs w:val="24"/>
        </w:rPr>
        <w:t>heduling System. [online]</w:t>
      </w:r>
    </w:p>
    <w:p w:rsidR="00BE38B9" w:rsidRDefault="00BE38B9" w:rsidP="00BE38B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Available</w:t>
      </w:r>
    </w:p>
    <w:p w:rsidR="00856A6B" w:rsidRPr="00E63E2E" w:rsidRDefault="00856A6B" w:rsidP="00BE38B9">
      <w:pPr>
        <w:spacing w:after="0" w:line="480" w:lineRule="auto"/>
        <w:ind w:firstLine="720"/>
        <w:rPr>
          <w:rFonts w:ascii="Times New Roman" w:hAnsi="Times New Roman" w:cs="Times New Roman"/>
          <w:sz w:val="24"/>
          <w:szCs w:val="24"/>
        </w:rPr>
      </w:pPr>
      <w:r w:rsidRPr="00E63E2E">
        <w:rPr>
          <w:rFonts w:ascii="Times New Roman" w:hAnsi="Times New Roman" w:cs="Times New Roman"/>
          <w:sz w:val="24"/>
          <w:szCs w:val="24"/>
        </w:rPr>
        <w:t xml:space="preserve">calpoly.edu: </w:t>
      </w:r>
      <w:r w:rsidR="00BE38B9" w:rsidRPr="00666274">
        <w:rPr>
          <w:rFonts w:ascii="Times New Roman" w:hAnsi="Times New Roman" w:cs="Times New Roman"/>
          <w:sz w:val="24"/>
          <w:szCs w:val="24"/>
        </w:rPr>
        <w:t>http://digitalcommons.calpoly.edu/cscsp/8/</w:t>
      </w:r>
      <w:r w:rsidR="00BE38B9">
        <w:rPr>
          <w:rFonts w:ascii="Times New Roman" w:hAnsi="Times New Roman" w:cs="Times New Roman"/>
          <w:sz w:val="24"/>
          <w:szCs w:val="24"/>
        </w:rPr>
        <w:t>. (April 30, 2018).</w:t>
      </w:r>
    </w:p>
    <w:p w:rsidR="00BE38B9" w:rsidRDefault="00856A6B" w:rsidP="00BE38B9">
      <w:pPr>
        <w:pStyle w:val="Bibliography"/>
        <w:spacing w:after="0" w:line="240" w:lineRule="auto"/>
        <w:ind w:left="720" w:hanging="720"/>
        <w:rPr>
          <w:rFonts w:ascii="Times New Roman" w:hAnsi="Times New Roman" w:cs="Times New Roman"/>
          <w:noProof/>
          <w:sz w:val="24"/>
          <w:szCs w:val="24"/>
        </w:rPr>
      </w:pPr>
      <w:r w:rsidRPr="00881869">
        <w:rPr>
          <w:rFonts w:ascii="Times New Roman" w:hAnsi="Times New Roman" w:cs="Times New Roman"/>
          <w:noProof/>
          <w:sz w:val="24"/>
          <w:szCs w:val="24"/>
        </w:rPr>
        <w:t>Ilo, P. I., &amp; Ifijeh, G. I.</w:t>
      </w:r>
      <w:r>
        <w:rPr>
          <w:rFonts w:ascii="Times New Roman" w:hAnsi="Times New Roman" w:cs="Times New Roman"/>
          <w:noProof/>
          <w:sz w:val="24"/>
          <w:szCs w:val="24"/>
        </w:rPr>
        <w:t>,</w:t>
      </w:r>
      <w:r w:rsidRPr="00881869">
        <w:rPr>
          <w:rFonts w:ascii="Times New Roman" w:hAnsi="Times New Roman" w:cs="Times New Roman"/>
          <w:noProof/>
          <w:sz w:val="24"/>
          <w:szCs w:val="24"/>
        </w:rPr>
        <w:t xml:space="preserve"> (2010). Impac</w:t>
      </w:r>
      <w:r>
        <w:rPr>
          <w:rFonts w:ascii="Times New Roman" w:hAnsi="Times New Roman" w:cs="Times New Roman"/>
          <w:noProof/>
          <w:sz w:val="24"/>
          <w:szCs w:val="24"/>
        </w:rPr>
        <w:t xml:space="preserve">t of the Internet on Final Year </w:t>
      </w:r>
      <w:r w:rsidRPr="00881869">
        <w:rPr>
          <w:rFonts w:ascii="Times New Roman" w:hAnsi="Times New Roman" w:cs="Times New Roman"/>
          <w:noProof/>
          <w:sz w:val="24"/>
          <w:szCs w:val="24"/>
        </w:rPr>
        <w:t>Students,</w:t>
      </w:r>
    </w:p>
    <w:p w:rsidR="00BE38B9" w:rsidRDefault="00856A6B" w:rsidP="00BE38B9">
      <w:pPr>
        <w:pStyle w:val="Bibliography"/>
        <w:spacing w:after="0" w:line="240" w:lineRule="auto"/>
        <w:ind w:left="720"/>
        <w:rPr>
          <w:rFonts w:ascii="Times New Roman" w:hAnsi="Times New Roman" w:cs="Times New Roman"/>
          <w:iCs/>
          <w:noProof/>
          <w:sz w:val="24"/>
          <w:szCs w:val="24"/>
        </w:rPr>
      </w:pPr>
      <w:r w:rsidRPr="00881869">
        <w:rPr>
          <w:rFonts w:ascii="Times New Roman" w:hAnsi="Times New Roman" w:cs="Times New Roman"/>
          <w:noProof/>
          <w:sz w:val="24"/>
          <w:szCs w:val="24"/>
        </w:rPr>
        <w:t xml:space="preserve">Research: Case Study of Convenat University, Ota, Nigeria. </w:t>
      </w:r>
      <w:r w:rsidR="00BE38B9">
        <w:rPr>
          <w:rFonts w:ascii="Times New Roman" w:hAnsi="Times New Roman" w:cs="Times New Roman"/>
          <w:iCs/>
          <w:noProof/>
          <w:sz w:val="24"/>
          <w:szCs w:val="24"/>
        </w:rPr>
        <w:t>Library</w:t>
      </w:r>
    </w:p>
    <w:p w:rsidR="00856A6B" w:rsidRPr="00BE38B9" w:rsidRDefault="00BE38B9" w:rsidP="00BE38B9">
      <w:pPr>
        <w:pStyle w:val="Bibliography"/>
        <w:spacing w:after="0" w:line="480" w:lineRule="auto"/>
        <w:ind w:left="720"/>
        <w:rPr>
          <w:rFonts w:ascii="Times New Roman" w:hAnsi="Times New Roman" w:cs="Times New Roman"/>
          <w:iCs/>
          <w:noProof/>
          <w:sz w:val="24"/>
          <w:szCs w:val="24"/>
        </w:rPr>
      </w:pPr>
      <w:r>
        <w:rPr>
          <w:rFonts w:ascii="Times New Roman" w:hAnsi="Times New Roman" w:cs="Times New Roman"/>
          <w:iCs/>
          <w:noProof/>
          <w:sz w:val="24"/>
          <w:szCs w:val="24"/>
        </w:rPr>
        <w:t>Philosophy and</w:t>
      </w:r>
      <w:r w:rsidR="00856A6B" w:rsidRPr="00317C08">
        <w:rPr>
          <w:rFonts w:ascii="Times New Roman" w:hAnsi="Times New Roman" w:cs="Times New Roman"/>
          <w:iCs/>
          <w:noProof/>
          <w:sz w:val="24"/>
          <w:szCs w:val="24"/>
        </w:rPr>
        <w:t>practice</w:t>
      </w:r>
      <w:r w:rsidR="00856A6B">
        <w:rPr>
          <w:rFonts w:ascii="Times New Roman" w:hAnsi="Times New Roman" w:cs="Times New Roman"/>
          <w:iCs/>
          <w:noProof/>
          <w:sz w:val="24"/>
          <w:szCs w:val="24"/>
        </w:rPr>
        <w:t xml:space="preserve"> (e-journal)</w:t>
      </w:r>
      <w:r w:rsidR="00856A6B" w:rsidRPr="00317C08">
        <w:rPr>
          <w:rFonts w:ascii="Times New Roman" w:hAnsi="Times New Roman" w:cs="Times New Roman"/>
          <w:noProof/>
          <w:sz w:val="24"/>
          <w:szCs w:val="24"/>
        </w:rPr>
        <w:t xml:space="preserve">, </w:t>
      </w:r>
      <w:r w:rsidR="00856A6B">
        <w:rPr>
          <w:rFonts w:ascii="Times New Roman" w:hAnsi="Times New Roman" w:cs="Times New Roman"/>
          <w:noProof/>
          <w:sz w:val="24"/>
          <w:szCs w:val="24"/>
        </w:rPr>
        <w:t xml:space="preserve">pp </w:t>
      </w:r>
      <w:r w:rsidR="00856A6B" w:rsidRPr="00317C08">
        <w:rPr>
          <w:rFonts w:ascii="Times New Roman" w:hAnsi="Times New Roman" w:cs="Times New Roman"/>
          <w:noProof/>
          <w:sz w:val="24"/>
          <w:szCs w:val="24"/>
        </w:rPr>
        <w:t>7-27.</w:t>
      </w:r>
    </w:p>
    <w:p w:rsidR="00BE38B9" w:rsidRDefault="00856A6B" w:rsidP="00BE38B9">
      <w:pPr>
        <w:spacing w:line="240" w:lineRule="auto"/>
        <w:jc w:val="both"/>
        <w:rPr>
          <w:rFonts w:ascii="Times New Roman" w:hAnsi="Times New Roman" w:cs="Times New Roman"/>
          <w:sz w:val="24"/>
          <w:szCs w:val="24"/>
        </w:rPr>
      </w:pPr>
      <w:r>
        <w:rPr>
          <w:rFonts w:ascii="Times New Roman" w:hAnsi="Times New Roman" w:cs="Times New Roman"/>
          <w:noProof/>
          <w:sz w:val="24"/>
          <w:szCs w:val="24"/>
        </w:rPr>
        <w:t>Ndegwa, A., (2016</w:t>
      </w:r>
      <w:r w:rsidRPr="00FF6B65">
        <w:rPr>
          <w:rFonts w:ascii="Times New Roman" w:hAnsi="Times New Roman" w:cs="Times New Roman"/>
          <w:noProof/>
          <w:sz w:val="24"/>
          <w:szCs w:val="24"/>
        </w:rPr>
        <w:t xml:space="preserve">). </w:t>
      </w:r>
      <w:r w:rsidRPr="00FF6B65">
        <w:rPr>
          <w:rFonts w:ascii="Times New Roman" w:hAnsi="Times New Roman" w:cs="Times New Roman"/>
          <w:iCs/>
          <w:noProof/>
          <w:sz w:val="24"/>
          <w:szCs w:val="24"/>
        </w:rPr>
        <w:t>What is a Web Apllication</w:t>
      </w:r>
      <w:r>
        <w:rPr>
          <w:rFonts w:ascii="Times New Roman" w:hAnsi="Times New Roman" w:cs="Times New Roman"/>
          <w:noProof/>
          <w:sz w:val="24"/>
          <w:szCs w:val="24"/>
        </w:rPr>
        <w:t>.</w:t>
      </w:r>
      <w:r>
        <w:rPr>
          <w:rFonts w:ascii="Times New Roman" w:hAnsi="Times New Roman" w:cs="Times New Roman"/>
          <w:sz w:val="24"/>
          <w:szCs w:val="24"/>
        </w:rPr>
        <w:t xml:space="preserve"> [online] Available:</w:t>
      </w:r>
    </w:p>
    <w:p w:rsidR="00856A6B" w:rsidRPr="00624F4E" w:rsidRDefault="00BE38B9" w:rsidP="00BE38B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56A6B" w:rsidRPr="00666274">
        <w:rPr>
          <w:rFonts w:ascii="Times New Roman" w:hAnsi="Times New Roman" w:cs="Times New Roman"/>
          <w:noProof/>
          <w:sz w:val="24"/>
          <w:szCs w:val="24"/>
        </w:rPr>
        <w:t>www.maxcdn.com/one/visual-glossary/web-application/</w:t>
      </w:r>
      <w:r w:rsidR="00856A6B">
        <w:rPr>
          <w:rFonts w:ascii="Times New Roman" w:hAnsi="Times New Roman" w:cs="Times New Roman"/>
          <w:noProof/>
          <w:sz w:val="24"/>
          <w:szCs w:val="24"/>
        </w:rPr>
        <w:t>. (May 31, 2016)</w:t>
      </w:r>
    </w:p>
    <w:p w:rsidR="00856A6B" w:rsidRDefault="00856A6B" w:rsidP="00856A6B">
      <w:pPr>
        <w:spacing w:line="240" w:lineRule="auto"/>
        <w:jc w:val="both"/>
        <w:rPr>
          <w:rFonts w:ascii="Times New Roman" w:hAnsi="Times New Roman" w:cs="Times New Roman"/>
          <w:sz w:val="24"/>
          <w:szCs w:val="24"/>
        </w:rPr>
      </w:pPr>
      <w:r>
        <w:rPr>
          <w:rFonts w:ascii="Times New Roman" w:hAnsi="Times New Roman" w:cs="Times New Roman"/>
          <w:sz w:val="24"/>
          <w:szCs w:val="24"/>
        </w:rPr>
        <w:t>Skyler, Heather, (2018),</w:t>
      </w:r>
      <w:r w:rsidRPr="00B413E3">
        <w:t xml:space="preserve"> </w:t>
      </w:r>
      <w:r w:rsidRPr="00B413E3">
        <w:rPr>
          <w:rFonts w:ascii="Times New Roman" w:hAnsi="Times New Roman" w:cs="Times New Roman"/>
          <w:sz w:val="24"/>
          <w:szCs w:val="24"/>
        </w:rPr>
        <w:t>How to Write a Daily Report.</w:t>
      </w:r>
      <w:r>
        <w:rPr>
          <w:rFonts w:ascii="Times New Roman" w:hAnsi="Times New Roman" w:cs="Times New Roman"/>
          <w:sz w:val="24"/>
          <w:szCs w:val="24"/>
        </w:rPr>
        <w:t xml:space="preserve"> [online] Available:</w:t>
      </w:r>
    </w:p>
    <w:p w:rsidR="00856A6B" w:rsidRDefault="00856A6B" w:rsidP="00856A6B">
      <w:pPr>
        <w:spacing w:line="240" w:lineRule="auto"/>
        <w:ind w:firstLine="720"/>
        <w:jc w:val="both"/>
        <w:rPr>
          <w:rFonts w:ascii="Times New Roman" w:hAnsi="Times New Roman" w:cs="Times New Roman"/>
          <w:sz w:val="24"/>
          <w:szCs w:val="24"/>
        </w:rPr>
      </w:pPr>
      <w:r w:rsidRPr="00666274">
        <w:rPr>
          <w:rFonts w:ascii="Times New Roman" w:hAnsi="Times New Roman" w:cs="Times New Roman"/>
          <w:sz w:val="24"/>
          <w:szCs w:val="24"/>
        </w:rPr>
        <w:t>https://bizfluent.com/how-5093085-write-daily-report.html</w:t>
      </w:r>
      <w:r>
        <w:rPr>
          <w:rFonts w:ascii="Times New Roman" w:hAnsi="Times New Roman" w:cs="Times New Roman"/>
          <w:sz w:val="24"/>
          <w:szCs w:val="24"/>
        </w:rPr>
        <w:t>. (April 26,2018).</w:t>
      </w:r>
    </w:p>
    <w:p w:rsidR="00856A6B" w:rsidRPr="00EA4F67" w:rsidRDefault="00856A6B" w:rsidP="00856A6B">
      <w:pPr>
        <w:pStyle w:val="Bibliography"/>
        <w:spacing w:line="240" w:lineRule="auto"/>
        <w:ind w:left="720" w:hanging="720"/>
        <w:rPr>
          <w:rFonts w:ascii="Times New Roman" w:hAnsi="Times New Roman" w:cs="Times New Roman"/>
          <w:noProof/>
          <w:sz w:val="24"/>
          <w:szCs w:val="24"/>
        </w:rPr>
      </w:pPr>
      <w:r w:rsidRPr="00EA4F67">
        <w:rPr>
          <w:rFonts w:ascii="Times New Roman" w:hAnsi="Times New Roman" w:cs="Times New Roman"/>
          <w:noProof/>
          <w:sz w:val="24"/>
          <w:szCs w:val="24"/>
        </w:rPr>
        <w:t>Srikantaiah, T. K., &amp; Xiaojy, D. (1998). The Internet and Its Impact on Developing countries:</w:t>
      </w:r>
      <w:r>
        <w:rPr>
          <w:rFonts w:ascii="Times New Roman" w:hAnsi="Times New Roman" w:cs="Times New Roman"/>
          <w:noProof/>
          <w:sz w:val="24"/>
          <w:szCs w:val="24"/>
        </w:rPr>
        <w:t xml:space="preserve"> examples from China and India. Asian Libraries</w:t>
      </w:r>
      <w:r w:rsidRPr="00EA4F67">
        <w:rPr>
          <w:rFonts w:ascii="Times New Roman" w:hAnsi="Times New Roman" w:cs="Times New Roman"/>
          <w:iCs/>
          <w:noProof/>
          <w:sz w:val="24"/>
          <w:szCs w:val="24"/>
        </w:rPr>
        <w:t>,</w:t>
      </w:r>
      <w:r w:rsidRPr="00EA4F67">
        <w:rPr>
          <w:rFonts w:ascii="Times New Roman" w:hAnsi="Times New Roman" w:cs="Times New Roman"/>
          <w:noProof/>
          <w:sz w:val="24"/>
          <w:szCs w:val="24"/>
        </w:rPr>
        <w:t xml:space="preserve"> pp 199 - 209</w:t>
      </w:r>
      <w:r>
        <w:rPr>
          <w:rFonts w:ascii="Times New Roman" w:hAnsi="Times New Roman" w:cs="Times New Roman"/>
          <w:noProof/>
          <w:sz w:val="24"/>
          <w:szCs w:val="24"/>
        </w:rPr>
        <w:t>.</w:t>
      </w:r>
    </w:p>
    <w:p w:rsidR="00BE38B9" w:rsidRDefault="00856A6B" w:rsidP="00BE38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(2017), </w:t>
      </w:r>
      <w:r w:rsidRPr="00B413E3">
        <w:rPr>
          <w:rFonts w:ascii="Times New Roman" w:hAnsi="Times New Roman" w:cs="Times New Roman"/>
          <w:sz w:val="24"/>
          <w:szCs w:val="24"/>
        </w:rPr>
        <w:t>Employees Daily Reporting of Accomplishments – Best Practices</w:t>
      </w:r>
      <w:r w:rsidR="00BE38B9">
        <w:rPr>
          <w:rFonts w:ascii="Times New Roman" w:hAnsi="Times New Roman" w:cs="Times New Roman"/>
          <w:sz w:val="24"/>
          <w:szCs w:val="24"/>
        </w:rPr>
        <w:t>.</w:t>
      </w:r>
    </w:p>
    <w:p w:rsidR="00856A6B" w:rsidRDefault="00856A6B" w:rsidP="00BE38B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[online] Available:</w:t>
      </w:r>
    </w:p>
    <w:p w:rsidR="00856A6B" w:rsidRDefault="00856A6B" w:rsidP="00BE38B9">
      <w:pPr>
        <w:spacing w:after="0" w:line="480" w:lineRule="auto"/>
        <w:ind w:firstLine="720"/>
        <w:jc w:val="both"/>
        <w:rPr>
          <w:rFonts w:ascii="Times New Roman" w:hAnsi="Times New Roman" w:cs="Times New Roman"/>
          <w:sz w:val="24"/>
          <w:szCs w:val="24"/>
        </w:rPr>
      </w:pPr>
      <w:r w:rsidRPr="00666274">
        <w:rPr>
          <w:rFonts w:ascii="Times New Roman" w:hAnsi="Times New Roman" w:cs="Times New Roman"/>
          <w:sz w:val="24"/>
          <w:szCs w:val="24"/>
        </w:rPr>
        <w:t>https://status.net/articles/employees-daily-reporting/</w:t>
      </w:r>
      <w:r w:rsidRPr="00B413E3">
        <w:rPr>
          <w:rFonts w:ascii="Times New Roman" w:hAnsi="Times New Roman" w:cs="Times New Roman"/>
          <w:sz w:val="24"/>
          <w:szCs w:val="24"/>
        </w:rPr>
        <w:t>.</w:t>
      </w:r>
      <w:r>
        <w:rPr>
          <w:rFonts w:ascii="Times New Roman" w:hAnsi="Times New Roman" w:cs="Times New Roman"/>
          <w:sz w:val="24"/>
          <w:szCs w:val="24"/>
        </w:rPr>
        <w:t xml:space="preserve"> (April 26, 2018).</w:t>
      </w:r>
    </w:p>
    <w:p w:rsidR="00856A6B" w:rsidRDefault="00856A6B" w:rsidP="00856A6B">
      <w:pPr>
        <w:spacing w:line="240" w:lineRule="auto"/>
        <w:jc w:val="both"/>
        <w:rPr>
          <w:rFonts w:ascii="Times New Roman" w:hAnsi="Times New Roman" w:cs="Times New Roman"/>
          <w:sz w:val="24"/>
          <w:szCs w:val="24"/>
        </w:rPr>
      </w:pPr>
      <w:r w:rsidRPr="00F66A7C">
        <w:rPr>
          <w:rFonts w:ascii="Times New Roman" w:hAnsi="Times New Roman" w:cs="Times New Roman"/>
          <w:sz w:val="24"/>
          <w:szCs w:val="24"/>
        </w:rPr>
        <w:t>Wikipedia</w:t>
      </w:r>
      <w:r>
        <w:rPr>
          <w:rFonts w:ascii="Times New Roman" w:hAnsi="Times New Roman" w:cs="Times New Roman"/>
          <w:sz w:val="24"/>
          <w:szCs w:val="24"/>
        </w:rPr>
        <w:t xml:space="preserve">, (2018), </w:t>
      </w:r>
      <w:r w:rsidR="00BE38B9">
        <w:rPr>
          <w:rFonts w:ascii="Times New Roman" w:hAnsi="Times New Roman" w:cs="Times New Roman"/>
          <w:sz w:val="24"/>
          <w:szCs w:val="24"/>
        </w:rPr>
        <w:t xml:space="preserve">web </w:t>
      </w:r>
      <w:r w:rsidRPr="00F66A7C">
        <w:rPr>
          <w:rFonts w:ascii="Times New Roman" w:hAnsi="Times New Roman" w:cs="Times New Roman"/>
          <w:sz w:val="24"/>
          <w:szCs w:val="24"/>
        </w:rPr>
        <w:t>application</w:t>
      </w:r>
      <w:r>
        <w:rPr>
          <w:rFonts w:ascii="Times New Roman" w:hAnsi="Times New Roman" w:cs="Times New Roman"/>
          <w:sz w:val="24"/>
          <w:szCs w:val="24"/>
        </w:rPr>
        <w:t>. [online] Available:</w:t>
      </w:r>
    </w:p>
    <w:p w:rsidR="00856A6B" w:rsidRDefault="00856A6B" w:rsidP="00856A6B">
      <w:pPr>
        <w:spacing w:line="240" w:lineRule="auto"/>
        <w:jc w:val="both"/>
        <w:rPr>
          <w:rFonts w:ascii="Times New Roman" w:hAnsi="Times New Roman" w:cs="Times New Roman"/>
          <w:sz w:val="24"/>
          <w:szCs w:val="24"/>
        </w:rPr>
      </w:pPr>
      <w:r w:rsidRPr="00666274">
        <w:rPr>
          <w:rFonts w:ascii="Times New Roman" w:hAnsi="Times New Roman" w:cs="Times New Roman"/>
          <w:sz w:val="24"/>
          <w:szCs w:val="24"/>
        </w:rPr>
        <w:t>https://en.wikipedia.org/wiki/Web_application</w:t>
      </w:r>
      <w:r>
        <w:rPr>
          <w:rFonts w:ascii="Times New Roman" w:hAnsi="Times New Roman" w:cs="Times New Roman"/>
          <w:sz w:val="24"/>
          <w:szCs w:val="24"/>
        </w:rPr>
        <w:t>. (April 26, 2018).</w:t>
      </w:r>
    </w:p>
    <w:p w:rsidR="00856A6B" w:rsidRPr="0082586B" w:rsidRDefault="004D5878" w:rsidP="0082586B">
      <w:pPr>
        <w:pStyle w:val="Heading1"/>
        <w:jc w:val="center"/>
        <w:rPr>
          <w:rFonts w:ascii="Times New Roman" w:hAnsi="Times New Roman" w:cs="Times New Roman"/>
          <w:b/>
          <w:color w:val="auto"/>
          <w:sz w:val="24"/>
          <w:szCs w:val="24"/>
        </w:rPr>
      </w:pPr>
      <w:bookmarkStart w:id="127" w:name="_Toc525897862"/>
      <w:r w:rsidRPr="0082586B">
        <w:rPr>
          <w:rFonts w:ascii="Times New Roman" w:hAnsi="Times New Roman" w:cs="Times New Roman"/>
          <w:b/>
          <w:color w:val="auto"/>
          <w:sz w:val="24"/>
          <w:szCs w:val="24"/>
        </w:rPr>
        <w:lastRenderedPageBreak/>
        <w:t>APPENDIX</w:t>
      </w:r>
      <w:bookmarkEnd w:id="127"/>
    </w:p>
    <w:p w:rsidR="004D5878" w:rsidRDefault="004D5878" w:rsidP="004D5878">
      <w:pPr>
        <w:spacing w:line="360" w:lineRule="auto"/>
        <w:rPr>
          <w:rFonts w:ascii="Times New Roman" w:hAnsi="Times New Roman" w:cs="Times New Roman"/>
          <w:b/>
          <w:sz w:val="24"/>
          <w:szCs w:val="24"/>
        </w:rPr>
      </w:pPr>
      <w:r>
        <w:rPr>
          <w:rFonts w:ascii="Times New Roman" w:hAnsi="Times New Roman" w:cs="Times New Roman"/>
          <w:b/>
          <w:sz w:val="24"/>
          <w:szCs w:val="24"/>
        </w:rPr>
        <w:t>// In</w:t>
      </w:r>
      <w:r w:rsidR="00EE7CC2">
        <w:rPr>
          <w:rFonts w:ascii="Times New Roman" w:hAnsi="Times New Roman" w:cs="Times New Roman"/>
          <w:b/>
          <w:sz w:val="24"/>
          <w:szCs w:val="24"/>
        </w:rPr>
        <w:t>dex.php</w:t>
      </w:r>
    </w:p>
    <w:p w:rsidR="00EE7CC2" w:rsidRPr="00EE7CC2" w:rsidRDefault="00EE7CC2" w:rsidP="00EE7CC2">
      <w:pPr>
        <w:spacing w:after="0" w:line="240" w:lineRule="auto"/>
        <w:rPr>
          <w:rFonts w:ascii="Times New Roman" w:hAnsi="Times New Roman" w:cs="Times New Roman"/>
        </w:rPr>
      </w:pPr>
      <w:r w:rsidRPr="00EE7CC2">
        <w:rPr>
          <w:rFonts w:ascii="Times New Roman" w:hAnsi="Times New Roman" w:cs="Times New Roman"/>
        </w:rPr>
        <w:t>&lt;?php</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require_once 'models/init.php';</w:t>
      </w:r>
    </w:p>
    <w:p w:rsidR="00EE7CC2" w:rsidRPr="00EE7CC2" w:rsidRDefault="00EE7CC2" w:rsidP="00EE7CC2">
      <w:pPr>
        <w:spacing w:after="0" w:line="240" w:lineRule="auto"/>
        <w:rPr>
          <w:rFonts w:ascii="Times New Roman" w:hAnsi="Times New Roman" w:cs="Times New Roman"/>
        </w:rPr>
      </w:pPr>
      <w:r w:rsidRPr="00EE7CC2">
        <w:rPr>
          <w:rFonts w:ascii="Times New Roman" w:hAnsi="Times New Roman" w:cs="Times New Roman"/>
        </w:rPr>
        <w:t>?&gt;</w:t>
      </w:r>
    </w:p>
    <w:p w:rsidR="00EE7CC2" w:rsidRPr="00EE7CC2" w:rsidRDefault="00EE7CC2" w:rsidP="00EE7CC2">
      <w:pPr>
        <w:spacing w:after="0" w:line="240" w:lineRule="auto"/>
        <w:rPr>
          <w:rFonts w:ascii="Times New Roman" w:hAnsi="Times New Roman" w:cs="Times New Roman"/>
        </w:rPr>
      </w:pPr>
      <w:r w:rsidRPr="00EE7CC2">
        <w:rPr>
          <w:rFonts w:ascii="Times New Roman" w:hAnsi="Times New Roman" w:cs="Times New Roman"/>
        </w:rPr>
        <w:t>&lt;!DOCTYPE html&gt;</w:t>
      </w:r>
    </w:p>
    <w:p w:rsidR="00EE7CC2" w:rsidRPr="00EE7CC2" w:rsidRDefault="00EE7CC2" w:rsidP="00EE7CC2">
      <w:pPr>
        <w:spacing w:after="0" w:line="240" w:lineRule="auto"/>
        <w:rPr>
          <w:rFonts w:ascii="Times New Roman" w:hAnsi="Times New Roman" w:cs="Times New Roman"/>
        </w:rPr>
      </w:pPr>
      <w:r w:rsidRPr="00EE7CC2">
        <w:rPr>
          <w:rFonts w:ascii="Times New Roman" w:hAnsi="Times New Roman" w:cs="Times New Roman"/>
        </w:rPr>
        <w:t>&lt;html&gt;</w:t>
      </w:r>
    </w:p>
    <w:p w:rsidR="00EE7CC2" w:rsidRPr="00EE7CC2" w:rsidRDefault="00EE7CC2" w:rsidP="00EE7CC2">
      <w:pPr>
        <w:spacing w:after="0" w:line="240" w:lineRule="auto"/>
        <w:rPr>
          <w:rFonts w:ascii="Times New Roman" w:hAnsi="Times New Roman" w:cs="Times New Roman"/>
        </w:rPr>
      </w:pPr>
      <w:r w:rsidRPr="00EE7CC2">
        <w:rPr>
          <w:rFonts w:ascii="Times New Roman" w:hAnsi="Times New Roman" w:cs="Times New Roman"/>
        </w:rPr>
        <w:t>&lt;head&gt;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EE7CC2">
        <w:rPr>
          <w:rFonts w:ascii="Times New Roman" w:hAnsi="Times New Roman" w:cs="Times New Roman"/>
        </w:rPr>
        <w:t>&lt;meta charset="UTF-8"&gt;</w:t>
      </w:r>
    </w:p>
    <w:p w:rsidR="00EE7CC2" w:rsidRPr="00EE7CC2" w:rsidRDefault="00EE7CC2" w:rsidP="00EE7CC2">
      <w:pPr>
        <w:spacing w:after="0" w:line="240" w:lineRule="auto"/>
        <w:ind w:firstLine="720"/>
        <w:rPr>
          <w:rFonts w:ascii="Times New Roman" w:hAnsi="Times New Roman" w:cs="Times New Roman"/>
        </w:rPr>
      </w:pPr>
      <w:r w:rsidRPr="00EE7CC2">
        <w:rPr>
          <w:rFonts w:ascii="Times New Roman" w:hAnsi="Times New Roman" w:cs="Times New Roman"/>
        </w:rPr>
        <w:t>&lt;title&gt;Login | Employee Daily Report Manager&lt;/title&gt;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ab/>
      </w:r>
      <w:r w:rsidRPr="00EE7CC2">
        <w:rPr>
          <w:rFonts w:ascii="Times New Roman" w:hAnsi="Times New Roman" w:cs="Times New Roman"/>
        </w:rPr>
        <w:t>&lt;meta name="description" content=""&gt;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ab/>
      </w:r>
      <w:r w:rsidRPr="00EE7CC2">
        <w:rPr>
          <w:rFonts w:ascii="Times New Roman" w:hAnsi="Times New Roman" w:cs="Times New Roman"/>
        </w:rPr>
        <w:t>&lt;meta http-equiv="Cache-Control" content="no-cache, no-store, must-revalidate"/&gt;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ab/>
      </w:r>
      <w:r w:rsidRPr="00EE7CC2">
        <w:rPr>
          <w:rFonts w:ascii="Times New Roman" w:hAnsi="Times New Roman" w:cs="Times New Roman"/>
        </w:rPr>
        <w:t>&lt;meta http-equiv="Pragma" content="no-cache"/&gt;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ab/>
      </w:r>
      <w:r w:rsidRPr="00EE7CC2">
        <w:rPr>
          <w:rFonts w:ascii="Times New Roman" w:hAnsi="Times New Roman" w:cs="Times New Roman"/>
        </w:rPr>
        <w:t>&lt;meta http-equiv="Expires" content="0"/&gt;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ab/>
      </w:r>
      <w:r w:rsidRPr="00EE7CC2">
        <w:rPr>
          <w:rFonts w:ascii="Times New Roman" w:hAnsi="Times New Roman" w:cs="Times New Roman"/>
        </w:rPr>
        <w:t>&lt;?php include_once("incs/src_links.php"); ?&gt;</w:t>
      </w:r>
    </w:p>
    <w:p w:rsidR="00EE7CC2" w:rsidRDefault="00EE7CC2" w:rsidP="00EE7CC2">
      <w:pPr>
        <w:spacing w:after="0" w:line="240" w:lineRule="auto"/>
        <w:rPr>
          <w:rFonts w:ascii="Times New Roman" w:hAnsi="Times New Roman" w:cs="Times New Roman"/>
        </w:rPr>
      </w:pPr>
      <w:r>
        <w:rPr>
          <w:rFonts w:ascii="Times New Roman" w:hAnsi="Times New Roman" w:cs="Times New Roman"/>
        </w:rPr>
        <w:t>&lt;/head&gt;</w:t>
      </w:r>
    </w:p>
    <w:p w:rsidR="00EE7CC2" w:rsidRPr="00EE7CC2" w:rsidRDefault="00EE7CC2" w:rsidP="00EE7CC2">
      <w:pPr>
        <w:spacing w:after="0" w:line="240" w:lineRule="auto"/>
        <w:rPr>
          <w:rFonts w:ascii="Times New Roman" w:hAnsi="Times New Roman" w:cs="Times New Roman"/>
        </w:rPr>
      </w:pPr>
      <w:r w:rsidRPr="00EE7CC2">
        <w:rPr>
          <w:rFonts w:ascii="Times New Roman" w:hAnsi="Times New Roman" w:cs="Times New Roman"/>
        </w:rPr>
        <w:t>&lt;body class="bg_gray"&gt;</w:t>
      </w:r>
    </w:p>
    <w:p w:rsidR="00EE7CC2" w:rsidRDefault="00EE7CC2" w:rsidP="00EE7CC2">
      <w:pPr>
        <w:spacing w:after="0" w:line="240" w:lineRule="auto"/>
        <w:rPr>
          <w:rFonts w:ascii="Times New Roman" w:hAnsi="Times New Roman" w:cs="Times New Roman"/>
        </w:rPr>
      </w:pPr>
      <w:r>
        <w:rPr>
          <w:rFonts w:ascii="Times New Roman" w:hAnsi="Times New Roman" w:cs="Times New Roman"/>
        </w:rPr>
        <w:t xml:space="preserve">        </w:t>
      </w:r>
      <w:r w:rsidRPr="00EE7CC2">
        <w:rPr>
          <w:rFonts w:ascii="Times New Roman" w:hAnsi="Times New Roman" w:cs="Times New Roman"/>
        </w:rPr>
        <w:t>&lt;!-- page</w:t>
      </w:r>
      <w:r>
        <w:rPr>
          <w:rFonts w:ascii="Times New Roman" w:hAnsi="Times New Roman" w:cs="Times New Roman"/>
        </w:rPr>
        <w:t>_container --&gt;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 xml:space="preserve">        </w:t>
      </w:r>
      <w:r w:rsidRPr="00EE7CC2">
        <w:rPr>
          <w:rFonts w:ascii="Times New Roman" w:hAnsi="Times New Roman" w:cs="Times New Roman"/>
        </w:rPr>
        <w:t>&lt;div class="page_container"&gt;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ab/>
      </w:r>
      <w:r w:rsidRPr="00EE7CC2">
        <w:rPr>
          <w:rFonts w:ascii="Times New Roman" w:hAnsi="Times New Roman" w:cs="Times New Roman"/>
        </w:rPr>
        <w:t>&lt;div class="prompt_msg"&gt;&lt;/div&gt;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ab/>
        <w:t xml:space="preserve"> </w:t>
      </w:r>
      <w:r w:rsidRPr="00EE7CC2">
        <w:rPr>
          <w:rFonts w:ascii="Times New Roman" w:hAnsi="Times New Roman" w:cs="Times New Roman"/>
        </w:rPr>
        <w:t>&lt;!-- display_table --&gt;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ab/>
      </w:r>
      <w:r w:rsidRPr="00EE7CC2">
        <w:rPr>
          <w:rFonts w:ascii="Times New Roman" w:hAnsi="Times New Roman" w:cs="Times New Roman"/>
        </w:rPr>
        <w:t>&lt;div class="display_table"&gt;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ab/>
      </w:r>
      <w:r w:rsidRPr="00EE7CC2">
        <w:rPr>
          <w:rFonts w:ascii="Times New Roman" w:hAnsi="Times New Roman" w:cs="Times New Roman"/>
        </w:rPr>
        <w:t>&lt;!-- display_table_cell --&gt;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ab/>
      </w:r>
      <w:r w:rsidRPr="00EE7CC2">
        <w:rPr>
          <w:rFonts w:ascii="Times New Roman" w:hAnsi="Times New Roman" w:cs="Times New Roman"/>
        </w:rPr>
        <w:t>&lt;div class="display_table_cell"&gt;</w:t>
      </w:r>
    </w:p>
    <w:p w:rsidR="00EE7CC2" w:rsidRDefault="00EE7CC2" w:rsidP="00EE7CC2">
      <w:pPr>
        <w:spacing w:after="0" w:line="240" w:lineRule="auto"/>
        <w:rPr>
          <w:rFonts w:ascii="Times New Roman" w:hAnsi="Times New Roman" w:cs="Times New Roman"/>
        </w:rPr>
      </w:pPr>
      <w:r>
        <w:rPr>
          <w:rFonts w:ascii="Times New Roman" w:hAnsi="Times New Roman" w:cs="Times New Roman"/>
        </w:rPr>
        <w:tab/>
        <w:t>&lt;!-- access_screen --&gt;</w:t>
      </w:r>
    </w:p>
    <w:p w:rsidR="00EE7CC2" w:rsidRDefault="00EE7CC2" w:rsidP="00EE7CC2">
      <w:pPr>
        <w:spacing w:after="0" w:line="240" w:lineRule="auto"/>
        <w:rPr>
          <w:rFonts w:ascii="Times New Roman" w:hAnsi="Times New Roman" w:cs="Times New Roman"/>
        </w:rPr>
      </w:pPr>
      <w:r>
        <w:rPr>
          <w:rFonts w:ascii="Times New Roman" w:hAnsi="Times New Roman" w:cs="Times New Roman"/>
        </w:rPr>
        <w:t xml:space="preserve">          &lt;div class="access_screen"&gt;</w:t>
      </w:r>
    </w:p>
    <w:p w:rsidR="00EE7CC2" w:rsidRDefault="00EE7CC2" w:rsidP="00EE7CC2">
      <w:pPr>
        <w:spacing w:after="0" w:line="240" w:lineRule="auto"/>
        <w:rPr>
          <w:rFonts w:ascii="Times New Roman" w:hAnsi="Times New Roman" w:cs="Times New Roman"/>
        </w:rPr>
      </w:pPr>
      <w:r>
        <w:rPr>
          <w:rFonts w:ascii="Times New Roman" w:hAnsi="Times New Roman" w:cs="Times New Roman"/>
        </w:rPr>
        <w:t xml:space="preserve">              &lt;!-- access_screen_logo --&gt;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 xml:space="preserve">   &lt;span style="font</w:t>
      </w:r>
      <w:r w:rsidRPr="00EE7CC2">
        <w:rPr>
          <w:rFonts w:ascii="Times New Roman" w:hAnsi="Times New Roman" w:cs="Times New Roman"/>
        </w:rPr>
        <w:t>size:30px;padding:10px;"&gt;User Login&lt;/span&gt;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 xml:space="preserve">        </w:t>
      </w:r>
      <w:r w:rsidRPr="00EE7CC2">
        <w:rPr>
          <w:rFonts w:ascii="Times New Roman" w:hAnsi="Times New Roman" w:cs="Times New Roman"/>
        </w:rPr>
        <w:t>&lt;div class="access_screen_logo"&gt;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ab/>
      </w:r>
      <w:r w:rsidRPr="00EE7CC2">
        <w:rPr>
          <w:rFonts w:ascii="Times New Roman" w:hAnsi="Times New Roman" w:cs="Times New Roman"/>
        </w:rPr>
        <w:t>&lt;i class="fa fa-lock" style="font-size:54px;color:#34675c;"&gt;&lt;/i&gt;</w:t>
      </w:r>
    </w:p>
    <w:p w:rsidR="00EE7CC2" w:rsidRPr="00EE7CC2" w:rsidRDefault="00EE7CC2" w:rsidP="00EE7CC2">
      <w:pPr>
        <w:spacing w:after="0" w:line="240" w:lineRule="auto"/>
        <w:rPr>
          <w:rFonts w:ascii="Times New Roman" w:hAnsi="Times New Roman" w:cs="Times New Roman"/>
        </w:rPr>
      </w:pPr>
      <w:r w:rsidRPr="00EE7CC2">
        <w:rPr>
          <w:rFonts w:ascii="Times New Roman" w:hAnsi="Times New Roman" w:cs="Times New Roman"/>
        </w:rPr>
        <w:t>&lt;a href="./"&gt;</w:t>
      </w:r>
    </w:p>
    <w:p w:rsidR="00EE7CC2" w:rsidRPr="00EE7CC2" w:rsidRDefault="00EE7CC2" w:rsidP="00EE7CC2">
      <w:pPr>
        <w:spacing w:after="0" w:line="240" w:lineRule="auto"/>
        <w:rPr>
          <w:rFonts w:ascii="Times New Roman" w:hAnsi="Times New Roman" w:cs="Times New Roman"/>
        </w:rPr>
      </w:pPr>
      <w:r>
        <w:rPr>
          <w:rFonts w:ascii="Times New Roman" w:hAnsi="Times New Roman" w:cs="Times New Roman"/>
        </w:rPr>
        <w:tab/>
      </w:r>
      <w:r w:rsidRPr="00EE7CC2">
        <w:rPr>
          <w:rFonts w:ascii="Times New Roman" w:hAnsi="Times New Roman" w:cs="Times New Roman"/>
        </w:rPr>
        <w:t>&lt;img src="imgs/logo.png"&gt;</w:t>
      </w:r>
    </w:p>
    <w:p w:rsidR="00EE7CC2" w:rsidRDefault="00EE7CC2" w:rsidP="00EE7CC2">
      <w:pPr>
        <w:spacing w:after="0" w:line="240" w:lineRule="auto"/>
        <w:rPr>
          <w:rFonts w:ascii="Times New Roman" w:hAnsi="Times New Roman" w:cs="Times New Roman"/>
        </w:rPr>
      </w:pPr>
      <w:r>
        <w:rPr>
          <w:rFonts w:ascii="Times New Roman" w:hAnsi="Times New Roman" w:cs="Times New Roman"/>
        </w:rPr>
        <w:tab/>
        <w:t>&lt;span&gt;Employee report manger Manager&lt;/span&gt;</w:t>
      </w:r>
    </w:p>
    <w:p w:rsidR="00EE7CC2" w:rsidRDefault="00EE7CC2" w:rsidP="00EE7CC2">
      <w:pPr>
        <w:spacing w:after="0" w:line="240" w:lineRule="auto"/>
        <w:rPr>
          <w:rFonts w:ascii="Times New Roman" w:hAnsi="Times New Roman" w:cs="Times New Roman"/>
        </w:rPr>
      </w:pPr>
      <w:r>
        <w:rPr>
          <w:rFonts w:ascii="Times New Roman" w:hAnsi="Times New Roman" w:cs="Times New Roman"/>
        </w:rPr>
        <w:t xml:space="preserve">&lt;/a&gt; </w:t>
      </w:r>
    </w:p>
    <w:p w:rsidR="00EE7CC2" w:rsidRDefault="00EE7CC2" w:rsidP="00EE7CC2">
      <w:pPr>
        <w:spacing w:after="0" w:line="240" w:lineRule="auto"/>
        <w:rPr>
          <w:rFonts w:ascii="Times New Roman" w:hAnsi="Times New Roman" w:cs="Times New Roman"/>
        </w:rPr>
      </w:pPr>
      <w:r>
        <w:rPr>
          <w:rFonts w:ascii="Times New Roman" w:hAnsi="Times New Roman" w:cs="Times New Roman"/>
        </w:rPr>
        <w:t>&lt;/div&gt;</w:t>
      </w:r>
    </w:p>
    <w:p w:rsidR="00EE7CC2" w:rsidRPr="00EE7CC2" w:rsidRDefault="00EE7CC2" w:rsidP="00EE7CC2">
      <w:pPr>
        <w:spacing w:after="0" w:line="240" w:lineRule="auto"/>
        <w:ind w:left="720"/>
        <w:rPr>
          <w:rFonts w:ascii="Times New Roman" w:hAnsi="Times New Roman" w:cs="Times New Roman"/>
        </w:rPr>
      </w:pPr>
      <w:r w:rsidRPr="00EE7CC2">
        <w:rPr>
          <w:rFonts w:ascii="Times New Roman" w:hAnsi="Times New Roman" w:cs="Times New Roman"/>
        </w:rPr>
        <w:t>&lt;!-- /access_screen_logo --&gt;</w:t>
      </w:r>
    </w:p>
    <w:p w:rsidR="00EE7CC2" w:rsidRPr="00EE7CC2" w:rsidRDefault="00EE7CC2" w:rsidP="00EE7CC2">
      <w:pPr>
        <w:spacing w:after="0" w:line="240" w:lineRule="auto"/>
        <w:ind w:left="720"/>
        <w:rPr>
          <w:rFonts w:ascii="Times New Roman" w:hAnsi="Times New Roman" w:cs="Times New Roman"/>
        </w:rPr>
      </w:pPr>
      <w:r>
        <w:rPr>
          <w:rFonts w:ascii="Times New Roman" w:hAnsi="Times New Roman" w:cs="Times New Roman"/>
        </w:rPr>
        <w:t xml:space="preserve"> </w:t>
      </w:r>
      <w:r w:rsidRPr="00EE7CC2">
        <w:rPr>
          <w:rFonts w:ascii="Times New Roman" w:hAnsi="Times New Roman" w:cs="Times New Roman"/>
        </w:rPr>
        <w:t>&lt;!-- access_screen_form --&gt;</w:t>
      </w:r>
    </w:p>
    <w:p w:rsidR="00EE7CC2" w:rsidRPr="00EE7CC2" w:rsidRDefault="00EE7CC2" w:rsidP="00EE7CC2">
      <w:pPr>
        <w:spacing w:after="0" w:line="240" w:lineRule="auto"/>
        <w:ind w:left="720"/>
        <w:rPr>
          <w:rFonts w:ascii="Times New Roman" w:hAnsi="Times New Roman" w:cs="Times New Roman"/>
        </w:rPr>
      </w:pPr>
      <w:r>
        <w:rPr>
          <w:rFonts w:ascii="Times New Roman" w:hAnsi="Times New Roman" w:cs="Times New Roman"/>
        </w:rPr>
        <w:t xml:space="preserve"> </w:t>
      </w:r>
      <w:r w:rsidRPr="00EE7CC2">
        <w:rPr>
          <w:rFonts w:ascii="Times New Roman" w:hAnsi="Times New Roman" w:cs="Times New Roman"/>
        </w:rPr>
        <w:t>&lt;form action="javascript;" class="access_screen_form" id="login_form" data-controller="user" form-type="login"&gt;</w:t>
      </w:r>
    </w:p>
    <w:p w:rsidR="00EE7CC2" w:rsidRPr="00EE7CC2" w:rsidRDefault="00EE7CC2" w:rsidP="00EE7CC2">
      <w:pPr>
        <w:spacing w:after="0" w:line="240" w:lineRule="auto"/>
        <w:ind w:left="720"/>
        <w:rPr>
          <w:rFonts w:ascii="Times New Roman" w:hAnsi="Times New Roman" w:cs="Times New Roman"/>
        </w:rPr>
      </w:pPr>
      <w:r w:rsidRPr="00EE7CC2">
        <w:rPr>
          <w:rFonts w:ascii="Times New Roman" w:hAnsi="Times New Roman" w:cs="Times New Roman"/>
        </w:rPr>
        <w:t>&lt;input type="hidden" id="action" name="action" value=</w:t>
      </w:r>
      <w:r>
        <w:rPr>
          <w:rFonts w:ascii="Times New Roman" w:hAnsi="Times New Roman" w:cs="Times New Roman"/>
        </w:rPr>
        <w:t xml:space="preserve"> </w:t>
      </w:r>
      <w:r w:rsidRPr="00EE7CC2">
        <w:rPr>
          <w:rFonts w:ascii="Times New Roman" w:hAnsi="Times New Roman" w:cs="Times New Roman"/>
        </w:rPr>
        <w:t>"login"&gt;</w:t>
      </w:r>
    </w:p>
    <w:p w:rsidR="00EE7CC2" w:rsidRPr="00EE7CC2" w:rsidRDefault="00EE7CC2" w:rsidP="00EE7CC2">
      <w:pPr>
        <w:spacing w:after="0" w:line="240" w:lineRule="auto"/>
        <w:ind w:left="720"/>
        <w:rPr>
          <w:rFonts w:ascii="Times New Roman" w:hAnsi="Times New Roman" w:cs="Times New Roman"/>
        </w:rPr>
      </w:pPr>
      <w:r w:rsidRPr="00EE7CC2">
        <w:rPr>
          <w:rFonts w:ascii="Times New Roman" w:hAnsi="Times New Roman" w:cs="Times New Roman"/>
        </w:rPr>
        <w:t>&lt;!-- form_group --&gt;</w:t>
      </w:r>
    </w:p>
    <w:p w:rsidR="00EE7CC2" w:rsidRPr="00EE7CC2" w:rsidRDefault="00EE7CC2" w:rsidP="00EE7CC2">
      <w:pPr>
        <w:spacing w:after="0" w:line="240" w:lineRule="auto"/>
        <w:ind w:left="720"/>
        <w:rPr>
          <w:rFonts w:ascii="Times New Roman" w:hAnsi="Times New Roman" w:cs="Times New Roman"/>
        </w:rPr>
      </w:pPr>
      <w:r>
        <w:rPr>
          <w:rFonts w:ascii="Times New Roman" w:hAnsi="Times New Roman" w:cs="Times New Roman"/>
        </w:rPr>
        <w:t xml:space="preserve"> </w:t>
      </w:r>
      <w:r w:rsidRPr="00EE7CC2">
        <w:rPr>
          <w:rFonts w:ascii="Times New Roman" w:hAnsi="Times New Roman" w:cs="Times New Roman"/>
        </w:rPr>
        <w:t>&lt;div class="form_group"&gt;</w:t>
      </w:r>
    </w:p>
    <w:p w:rsidR="00EE7CC2" w:rsidRDefault="00EE7CC2" w:rsidP="00EE7CC2">
      <w:pPr>
        <w:spacing w:after="0" w:line="240" w:lineRule="auto"/>
        <w:ind w:left="720"/>
        <w:rPr>
          <w:rFonts w:ascii="Times New Roman" w:hAnsi="Times New Roman" w:cs="Times New Roman"/>
        </w:rPr>
      </w:pPr>
      <w:r w:rsidRPr="00EE7CC2">
        <w:rPr>
          <w:rFonts w:ascii="Times New Roman" w:hAnsi="Times New Roman" w:cs="Times New Roman"/>
        </w:rPr>
        <w:t>&lt;input type="text" class="form_val required" name="phone_email" placehold</w:t>
      </w:r>
      <w:r>
        <w:rPr>
          <w:rFonts w:ascii="Times New Roman" w:hAnsi="Times New Roman" w:cs="Times New Roman"/>
        </w:rPr>
        <w:t>er="Phone Number or Email"&gt;</w:t>
      </w:r>
    </w:p>
    <w:p w:rsidR="00EE7CC2" w:rsidRPr="00EE7CC2" w:rsidRDefault="00EE7CC2" w:rsidP="00EE7CC2">
      <w:pPr>
        <w:spacing w:after="0" w:line="240" w:lineRule="auto"/>
        <w:rPr>
          <w:rFonts w:ascii="Times New Roman" w:hAnsi="Times New Roman" w:cs="Times New Roman"/>
        </w:rPr>
      </w:pPr>
      <w:r w:rsidRPr="00EE7CC2">
        <w:rPr>
          <w:rFonts w:ascii="Times New Roman" w:hAnsi="Times New Roman" w:cs="Times New Roman"/>
        </w:rPr>
        <w:t>&lt;/div&gt;</w:t>
      </w:r>
    </w:p>
    <w:p w:rsidR="00EE7CC2" w:rsidRPr="00EE7CC2" w:rsidRDefault="00EE7CC2" w:rsidP="00C54898">
      <w:pPr>
        <w:spacing w:after="0" w:line="240" w:lineRule="auto"/>
        <w:ind w:left="720"/>
        <w:rPr>
          <w:rFonts w:ascii="Times New Roman" w:hAnsi="Times New Roman" w:cs="Times New Roman"/>
        </w:rPr>
      </w:pPr>
      <w:r w:rsidRPr="00EE7CC2">
        <w:rPr>
          <w:rFonts w:ascii="Times New Roman" w:hAnsi="Times New Roman" w:cs="Times New Roman"/>
        </w:rPr>
        <w:t>&lt;!-- /form_group --&gt;</w:t>
      </w:r>
    </w:p>
    <w:p w:rsidR="00EE7CC2" w:rsidRPr="00EE7CC2" w:rsidRDefault="00EE7CC2" w:rsidP="00C54898">
      <w:pPr>
        <w:spacing w:after="0" w:line="240" w:lineRule="auto"/>
        <w:ind w:left="720"/>
        <w:rPr>
          <w:rFonts w:ascii="Times New Roman" w:hAnsi="Times New Roman" w:cs="Times New Roman"/>
        </w:rPr>
      </w:pPr>
      <w:r w:rsidRPr="00EE7CC2">
        <w:rPr>
          <w:rFonts w:ascii="Times New Roman" w:hAnsi="Times New Roman" w:cs="Times New Roman"/>
        </w:rPr>
        <w:t>&lt;!-- form_group --&gt;</w:t>
      </w:r>
    </w:p>
    <w:p w:rsidR="00C54898" w:rsidRDefault="00EE7CC2" w:rsidP="00C54898">
      <w:pPr>
        <w:spacing w:after="0" w:line="240" w:lineRule="auto"/>
        <w:ind w:left="720"/>
        <w:rPr>
          <w:rFonts w:ascii="Times New Roman" w:hAnsi="Times New Roman" w:cs="Times New Roman"/>
        </w:rPr>
      </w:pPr>
      <w:r w:rsidRPr="00EE7CC2">
        <w:rPr>
          <w:rFonts w:ascii="Times New Roman" w:hAnsi="Times New Roman" w:cs="Times New Roman"/>
        </w:rPr>
        <w:t>&lt;div class="form_group"&gt;</w:t>
      </w:r>
    </w:p>
    <w:p w:rsidR="00C54898" w:rsidRDefault="00EE7CC2" w:rsidP="00C54898">
      <w:pPr>
        <w:spacing w:after="0" w:line="240" w:lineRule="auto"/>
        <w:ind w:left="720"/>
        <w:rPr>
          <w:rFonts w:ascii="Times New Roman" w:hAnsi="Times New Roman" w:cs="Times New Roman"/>
        </w:rPr>
      </w:pPr>
      <w:r w:rsidRPr="00EE7CC2">
        <w:rPr>
          <w:rFonts w:ascii="Times New Roman" w:hAnsi="Times New Roman" w:cs="Times New Roman"/>
        </w:rPr>
        <w:lastRenderedPageBreak/>
        <w:t>&lt;input type="password" class="form_val required" name="pa</w:t>
      </w:r>
      <w:r w:rsidR="00C54898">
        <w:rPr>
          <w:rFonts w:ascii="Times New Roman" w:hAnsi="Times New Roman" w:cs="Times New Roman"/>
        </w:rPr>
        <w:t>ssword" placeholder="Password"&gt;</w:t>
      </w:r>
    </w:p>
    <w:p w:rsidR="00C54898" w:rsidRDefault="00C54898" w:rsidP="00EE7CC2">
      <w:pPr>
        <w:spacing w:after="0" w:line="240" w:lineRule="auto"/>
        <w:rPr>
          <w:rFonts w:ascii="Times New Roman" w:hAnsi="Times New Roman" w:cs="Times New Roman"/>
        </w:rPr>
      </w:pPr>
      <w:r>
        <w:rPr>
          <w:rFonts w:ascii="Times New Roman" w:hAnsi="Times New Roman" w:cs="Times New Roman"/>
        </w:rPr>
        <w:t>&lt;/div&gt;</w:t>
      </w:r>
    </w:p>
    <w:p w:rsidR="00EE7CC2" w:rsidRPr="00EE7CC2" w:rsidRDefault="00EE7CC2" w:rsidP="00EE7CC2">
      <w:pPr>
        <w:spacing w:after="0" w:line="240" w:lineRule="auto"/>
        <w:rPr>
          <w:rFonts w:ascii="Times New Roman" w:hAnsi="Times New Roman" w:cs="Times New Roman"/>
        </w:rPr>
      </w:pPr>
      <w:r w:rsidRPr="00EE7CC2">
        <w:rPr>
          <w:rFonts w:ascii="Times New Roman" w:hAnsi="Times New Roman" w:cs="Times New Roman"/>
        </w:rPr>
        <w:t xml:space="preserve"> &lt;!-- /form_group --&gt;</w:t>
      </w:r>
    </w:p>
    <w:p w:rsidR="00C54898" w:rsidRDefault="00C54898" w:rsidP="00EE7CC2">
      <w:pPr>
        <w:spacing w:after="0" w:line="240" w:lineRule="auto"/>
        <w:rPr>
          <w:rFonts w:ascii="Times New Roman" w:hAnsi="Times New Roman" w:cs="Times New Roman"/>
        </w:rPr>
      </w:pPr>
      <w:r>
        <w:rPr>
          <w:rFonts w:ascii="Times New Roman" w:hAnsi="Times New Roman" w:cs="Times New Roman"/>
        </w:rPr>
        <w:t xml:space="preserve">   &lt;!-- form_action --&gt;</w:t>
      </w:r>
    </w:p>
    <w:p w:rsidR="00EE7CC2" w:rsidRPr="00EE7CC2" w:rsidRDefault="00C54898" w:rsidP="00C54898">
      <w:pPr>
        <w:spacing w:after="0" w:line="240" w:lineRule="auto"/>
        <w:rPr>
          <w:rFonts w:ascii="Times New Roman" w:hAnsi="Times New Roman" w:cs="Times New Roman"/>
        </w:rPr>
      </w:pPr>
      <w:r>
        <w:rPr>
          <w:rFonts w:ascii="Times New Roman" w:hAnsi="Times New Roman" w:cs="Times New Roman"/>
        </w:rPr>
        <w:t xml:space="preserve">     </w:t>
      </w:r>
      <w:r w:rsidR="00EE7CC2" w:rsidRPr="00EE7CC2">
        <w:rPr>
          <w:rFonts w:ascii="Times New Roman" w:hAnsi="Times New Roman" w:cs="Times New Roman"/>
        </w:rPr>
        <w:t>&lt;div class="form_action"&gt;</w:t>
      </w:r>
    </w:p>
    <w:p w:rsidR="00C54898" w:rsidRDefault="00C54898" w:rsidP="00C54898">
      <w:pPr>
        <w:spacing w:after="0" w:line="240" w:lineRule="auto"/>
        <w:ind w:left="720"/>
        <w:rPr>
          <w:rFonts w:ascii="Times New Roman" w:hAnsi="Times New Roman" w:cs="Times New Roman"/>
        </w:rPr>
      </w:pPr>
      <w:r>
        <w:rPr>
          <w:rFonts w:ascii="Times New Roman" w:hAnsi="Times New Roman" w:cs="Times New Roman"/>
        </w:rPr>
        <w:t xml:space="preserve">   &lt;button type="button" </w:t>
      </w:r>
      <w:r w:rsidR="00EE7CC2" w:rsidRPr="00EE7CC2">
        <w:rPr>
          <w:rFonts w:ascii="Times New Roman" w:hAnsi="Times New Roman" w:cs="Times New Roman"/>
        </w:rPr>
        <w:t>class="button full</w:t>
      </w:r>
      <w:r>
        <w:rPr>
          <w:rFonts w:ascii="Times New Roman" w:hAnsi="Times New Roman" w:cs="Times New Roman"/>
        </w:rPr>
        <w:t xml:space="preserve">_button primary_button process" data-form="login_form" </w:t>
      </w:r>
      <w:r w:rsidR="00EE7CC2" w:rsidRPr="00EE7CC2">
        <w:rPr>
          <w:rFonts w:ascii="Times New Roman" w:hAnsi="Times New Roman" w:cs="Times New Roman"/>
        </w:rPr>
        <w:t>id="login_form_but</w:t>
      </w:r>
      <w:r>
        <w:rPr>
          <w:rFonts w:ascii="Times New Roman" w:hAnsi="Times New Roman" w:cs="Times New Roman"/>
        </w:rPr>
        <w:t xml:space="preserve">ton" </w:t>
      </w:r>
      <w:r w:rsidR="00EE7CC2" w:rsidRPr="00EE7CC2">
        <w:rPr>
          <w:rFonts w:ascii="Times New Roman" w:hAnsi="Times New Roman" w:cs="Times New Roman"/>
        </w:rPr>
        <w:t>onclick="javascript:process</w:t>
      </w:r>
      <w:r>
        <w:rPr>
          <w:rFonts w:ascii="Times New Roman" w:hAnsi="Times New Roman" w:cs="Times New Roman"/>
        </w:rPr>
        <w:t>Form('login_form', 'Sign in')" &gt;Sign in &lt;/button&gt;</w:t>
      </w:r>
    </w:p>
    <w:p w:rsidR="00EE7CC2" w:rsidRPr="00EE7CC2" w:rsidRDefault="00C54898" w:rsidP="00EE7CC2">
      <w:pPr>
        <w:spacing w:after="0" w:line="240" w:lineRule="auto"/>
        <w:rPr>
          <w:rFonts w:ascii="Times New Roman" w:hAnsi="Times New Roman" w:cs="Times New Roman"/>
        </w:rPr>
      </w:pPr>
      <w:r>
        <w:rPr>
          <w:rFonts w:ascii="Times New Roman" w:hAnsi="Times New Roman" w:cs="Times New Roman"/>
        </w:rPr>
        <w:t xml:space="preserve">      </w:t>
      </w:r>
      <w:r w:rsidR="00EE7CC2" w:rsidRPr="00EE7CC2">
        <w:rPr>
          <w:rFonts w:ascii="Times New Roman" w:hAnsi="Times New Roman" w:cs="Times New Roman"/>
        </w:rPr>
        <w:t>&lt;/div&gt;</w:t>
      </w:r>
    </w:p>
    <w:p w:rsidR="00C54898" w:rsidRDefault="00C54898" w:rsidP="00EE7CC2">
      <w:pPr>
        <w:spacing w:after="0" w:line="240" w:lineRule="auto"/>
        <w:rPr>
          <w:rFonts w:ascii="Times New Roman" w:hAnsi="Times New Roman" w:cs="Times New Roman"/>
        </w:rPr>
      </w:pPr>
      <w:r>
        <w:rPr>
          <w:rFonts w:ascii="Times New Roman" w:hAnsi="Times New Roman" w:cs="Times New Roman"/>
        </w:rPr>
        <w:t xml:space="preserve">       &lt;!-- /form_action --&gt;</w:t>
      </w:r>
    </w:p>
    <w:p w:rsidR="00EE7CC2" w:rsidRPr="00EE7CC2" w:rsidRDefault="00EE7CC2" w:rsidP="00EE7CC2">
      <w:pPr>
        <w:spacing w:after="0" w:line="240" w:lineRule="auto"/>
        <w:rPr>
          <w:rFonts w:ascii="Times New Roman" w:hAnsi="Times New Roman" w:cs="Times New Roman"/>
        </w:rPr>
      </w:pPr>
      <w:r w:rsidRPr="00EE7CC2">
        <w:rPr>
          <w:rFonts w:ascii="Times New Roman" w:hAnsi="Times New Roman" w:cs="Times New Roman"/>
        </w:rPr>
        <w:t>&lt;/form&gt;</w:t>
      </w:r>
    </w:p>
    <w:p w:rsidR="00EE7CC2" w:rsidRPr="00EE7CC2" w:rsidRDefault="00EE7CC2" w:rsidP="00C54898">
      <w:pPr>
        <w:spacing w:after="0" w:line="240" w:lineRule="auto"/>
        <w:ind w:left="720"/>
        <w:rPr>
          <w:rFonts w:ascii="Times New Roman" w:hAnsi="Times New Roman" w:cs="Times New Roman"/>
        </w:rPr>
      </w:pPr>
      <w:r w:rsidRPr="00EE7CC2">
        <w:rPr>
          <w:rFonts w:ascii="Times New Roman" w:hAnsi="Times New Roman" w:cs="Times New Roman"/>
        </w:rPr>
        <w:t>&lt;!-- /access_screen_form --&gt;</w:t>
      </w:r>
    </w:p>
    <w:p w:rsidR="00C54898" w:rsidRDefault="00C54898" w:rsidP="00C54898">
      <w:pPr>
        <w:spacing w:after="0" w:line="240" w:lineRule="auto"/>
        <w:ind w:left="720"/>
        <w:rPr>
          <w:rFonts w:ascii="Times New Roman" w:hAnsi="Times New Roman" w:cs="Times New Roman"/>
        </w:rPr>
      </w:pPr>
      <w:r>
        <w:rPr>
          <w:rFonts w:ascii="Times New Roman" w:hAnsi="Times New Roman" w:cs="Times New Roman"/>
        </w:rPr>
        <w:t>&lt;!-- access_screen_footer --&gt;</w:t>
      </w:r>
    </w:p>
    <w:p w:rsidR="00C54898" w:rsidRDefault="00EE7CC2" w:rsidP="00C54898">
      <w:pPr>
        <w:spacing w:after="0" w:line="240" w:lineRule="auto"/>
        <w:ind w:left="720"/>
        <w:rPr>
          <w:rFonts w:ascii="Times New Roman" w:hAnsi="Times New Roman" w:cs="Times New Roman"/>
        </w:rPr>
      </w:pPr>
      <w:r w:rsidRPr="00EE7CC2">
        <w:rPr>
          <w:rFonts w:ascii="Times New Roman" w:hAnsi="Times New Roman" w:cs="Times New Roman"/>
        </w:rPr>
        <w:t>&lt;div class="acce</w:t>
      </w:r>
      <w:r w:rsidR="00C54898">
        <w:rPr>
          <w:rFonts w:ascii="Times New Roman" w:hAnsi="Times New Roman" w:cs="Times New Roman"/>
        </w:rPr>
        <w:t>ss_screen_footer align_center"&gt;</w:t>
      </w:r>
    </w:p>
    <w:p w:rsidR="00C54898" w:rsidRDefault="00EE7CC2" w:rsidP="00C54898">
      <w:pPr>
        <w:spacing w:after="0" w:line="240" w:lineRule="auto"/>
        <w:ind w:left="720"/>
        <w:rPr>
          <w:rFonts w:ascii="Times New Roman" w:hAnsi="Times New Roman" w:cs="Times New Roman"/>
        </w:rPr>
      </w:pPr>
      <w:r w:rsidRPr="00EE7CC2">
        <w:rPr>
          <w:rFonts w:ascii="Times New Roman" w:hAnsi="Times New Roman" w:cs="Times New Roman"/>
        </w:rPr>
        <w:t>&lt;a class="" href="password-</w:t>
      </w:r>
      <w:r w:rsidR="00C54898">
        <w:rPr>
          <w:rFonts w:ascii="Times New Roman" w:hAnsi="Times New Roman" w:cs="Times New Roman"/>
        </w:rPr>
        <w:t>reset.php"&gt;Forgot Password?&lt;/a&gt;</w:t>
      </w:r>
    </w:p>
    <w:p w:rsidR="00C54898" w:rsidRDefault="00C54898" w:rsidP="00C54898">
      <w:pPr>
        <w:spacing w:after="0" w:line="240" w:lineRule="auto"/>
        <w:ind w:left="720"/>
        <w:rPr>
          <w:rFonts w:ascii="Times New Roman" w:hAnsi="Times New Roman" w:cs="Times New Roman"/>
        </w:rPr>
      </w:pPr>
      <w:r>
        <w:rPr>
          <w:rFonts w:ascii="Times New Roman" w:hAnsi="Times New Roman" w:cs="Times New Roman"/>
        </w:rPr>
        <w:t>&lt;/div&gt;</w:t>
      </w:r>
    </w:p>
    <w:p w:rsidR="00C54898" w:rsidRDefault="00C54898" w:rsidP="00C54898">
      <w:pPr>
        <w:spacing w:after="0" w:line="240" w:lineRule="auto"/>
        <w:ind w:left="720"/>
        <w:rPr>
          <w:rFonts w:ascii="Times New Roman" w:hAnsi="Times New Roman" w:cs="Times New Roman"/>
        </w:rPr>
      </w:pPr>
      <w:r>
        <w:rPr>
          <w:rFonts w:ascii="Times New Roman" w:hAnsi="Times New Roman" w:cs="Times New Roman"/>
        </w:rPr>
        <w:t>&lt;!-- /access_screen_footer --&gt;</w:t>
      </w:r>
    </w:p>
    <w:p w:rsidR="00C54898" w:rsidRDefault="00C54898" w:rsidP="00C54898">
      <w:pPr>
        <w:spacing w:after="0" w:line="240" w:lineRule="auto"/>
        <w:ind w:left="720"/>
        <w:rPr>
          <w:rFonts w:ascii="Times New Roman" w:hAnsi="Times New Roman" w:cs="Times New Roman"/>
        </w:rPr>
      </w:pPr>
      <w:r>
        <w:rPr>
          <w:rFonts w:ascii="Times New Roman" w:hAnsi="Times New Roman" w:cs="Times New Roman"/>
        </w:rPr>
        <w:t>&lt;/div&gt;</w:t>
      </w:r>
    </w:p>
    <w:p w:rsidR="00C54898" w:rsidRDefault="00C54898" w:rsidP="00C54898">
      <w:pPr>
        <w:spacing w:after="0" w:line="240" w:lineRule="auto"/>
        <w:ind w:left="720"/>
        <w:rPr>
          <w:rFonts w:ascii="Times New Roman" w:hAnsi="Times New Roman" w:cs="Times New Roman"/>
        </w:rPr>
      </w:pPr>
      <w:r>
        <w:rPr>
          <w:rFonts w:ascii="Times New Roman" w:hAnsi="Times New Roman" w:cs="Times New Roman"/>
        </w:rPr>
        <w:t>&lt;!-- /access_screen --&gt;</w:t>
      </w:r>
    </w:p>
    <w:p w:rsidR="00C54898" w:rsidRDefault="00C54898" w:rsidP="00C54898">
      <w:pPr>
        <w:spacing w:after="0" w:line="240" w:lineRule="auto"/>
        <w:ind w:left="720"/>
        <w:rPr>
          <w:rFonts w:ascii="Times New Roman" w:hAnsi="Times New Roman" w:cs="Times New Roman"/>
        </w:rPr>
      </w:pPr>
      <w:r>
        <w:rPr>
          <w:rFonts w:ascii="Times New Roman" w:hAnsi="Times New Roman" w:cs="Times New Roman"/>
        </w:rPr>
        <w:t>&lt;/div&gt;</w:t>
      </w:r>
    </w:p>
    <w:p w:rsidR="00C54898" w:rsidRDefault="00C54898" w:rsidP="00C54898">
      <w:pPr>
        <w:spacing w:after="0" w:line="240" w:lineRule="auto"/>
        <w:ind w:left="720"/>
        <w:rPr>
          <w:rFonts w:ascii="Times New Roman" w:hAnsi="Times New Roman" w:cs="Times New Roman"/>
        </w:rPr>
      </w:pPr>
      <w:r>
        <w:rPr>
          <w:rFonts w:ascii="Times New Roman" w:hAnsi="Times New Roman" w:cs="Times New Roman"/>
        </w:rPr>
        <w:t>&lt;!-- /display_table_cell --&gt;</w:t>
      </w:r>
    </w:p>
    <w:p w:rsidR="00C54898" w:rsidRDefault="00EE7CC2" w:rsidP="00C54898">
      <w:pPr>
        <w:spacing w:after="0" w:line="240" w:lineRule="auto"/>
        <w:ind w:left="720"/>
        <w:rPr>
          <w:rFonts w:ascii="Times New Roman" w:hAnsi="Times New Roman" w:cs="Times New Roman"/>
        </w:rPr>
      </w:pPr>
      <w:r w:rsidRPr="00EE7CC2">
        <w:rPr>
          <w:rFonts w:ascii="Times New Roman" w:hAnsi="Times New Roman" w:cs="Times New Roman"/>
        </w:rPr>
        <w:t>&lt;/div&gt;</w:t>
      </w:r>
    </w:p>
    <w:p w:rsidR="00C54898" w:rsidRDefault="00C54898" w:rsidP="00C54898">
      <w:pPr>
        <w:spacing w:after="0" w:line="240" w:lineRule="auto"/>
        <w:ind w:left="720"/>
        <w:rPr>
          <w:rFonts w:ascii="Times New Roman" w:hAnsi="Times New Roman" w:cs="Times New Roman"/>
        </w:rPr>
      </w:pPr>
      <w:r>
        <w:rPr>
          <w:rFonts w:ascii="Times New Roman" w:hAnsi="Times New Roman" w:cs="Times New Roman"/>
        </w:rPr>
        <w:t>&lt;!-- /display_table --&gt;</w:t>
      </w:r>
    </w:p>
    <w:p w:rsidR="00C54898" w:rsidRDefault="00C54898" w:rsidP="00C54898">
      <w:pPr>
        <w:spacing w:after="0" w:line="240" w:lineRule="auto"/>
        <w:ind w:left="720"/>
        <w:rPr>
          <w:rFonts w:ascii="Times New Roman" w:hAnsi="Times New Roman" w:cs="Times New Roman"/>
        </w:rPr>
      </w:pPr>
      <w:r>
        <w:rPr>
          <w:rFonts w:ascii="Times New Roman" w:hAnsi="Times New Roman" w:cs="Times New Roman"/>
        </w:rPr>
        <w:t>&lt;/div&gt;</w:t>
      </w:r>
    </w:p>
    <w:p w:rsidR="00C54898" w:rsidRDefault="00C54898" w:rsidP="00C54898">
      <w:pPr>
        <w:spacing w:after="0" w:line="240" w:lineRule="auto"/>
        <w:ind w:left="720"/>
        <w:rPr>
          <w:rFonts w:ascii="Times New Roman" w:hAnsi="Times New Roman" w:cs="Times New Roman"/>
        </w:rPr>
      </w:pPr>
      <w:r>
        <w:rPr>
          <w:rFonts w:ascii="Times New Roman" w:hAnsi="Times New Roman" w:cs="Times New Roman"/>
        </w:rPr>
        <w:t>&lt;!-- /page_container --&gt;</w:t>
      </w:r>
    </w:p>
    <w:p w:rsidR="00C54898" w:rsidRDefault="00C54898" w:rsidP="00EE7CC2">
      <w:pPr>
        <w:spacing w:after="0" w:line="240" w:lineRule="auto"/>
        <w:rPr>
          <w:rFonts w:ascii="Times New Roman" w:hAnsi="Times New Roman" w:cs="Times New Roman"/>
        </w:rPr>
      </w:pPr>
      <w:r>
        <w:rPr>
          <w:rFonts w:ascii="Times New Roman" w:hAnsi="Times New Roman" w:cs="Times New Roman"/>
        </w:rPr>
        <w:t>&lt;/body&gt;</w:t>
      </w:r>
    </w:p>
    <w:p w:rsidR="00EE7CC2" w:rsidRDefault="00EE7CC2" w:rsidP="00EE7CC2">
      <w:pPr>
        <w:spacing w:after="0" w:line="240" w:lineRule="auto"/>
        <w:rPr>
          <w:rFonts w:ascii="Times New Roman" w:hAnsi="Times New Roman" w:cs="Times New Roman"/>
        </w:rPr>
      </w:pPr>
      <w:r w:rsidRPr="00EE7CC2">
        <w:rPr>
          <w:rFonts w:ascii="Times New Roman" w:hAnsi="Times New Roman" w:cs="Times New Roman"/>
        </w:rPr>
        <w:t>&lt;/html&gt;</w:t>
      </w:r>
    </w:p>
    <w:p w:rsidR="00C54898" w:rsidRDefault="00C54898" w:rsidP="00EE7CC2">
      <w:pPr>
        <w:spacing w:after="0" w:line="240" w:lineRule="auto"/>
        <w:rPr>
          <w:rFonts w:ascii="Times New Roman" w:hAnsi="Times New Roman" w:cs="Times New Roman"/>
        </w:rPr>
      </w:pPr>
    </w:p>
    <w:p w:rsidR="00C54898" w:rsidRDefault="00C54898" w:rsidP="00EE7CC2">
      <w:pPr>
        <w:spacing w:after="0" w:line="240" w:lineRule="auto"/>
        <w:rPr>
          <w:rFonts w:ascii="Times New Roman" w:hAnsi="Times New Roman" w:cs="Times New Roman"/>
        </w:rPr>
      </w:pPr>
    </w:p>
    <w:p w:rsidR="00C54898" w:rsidRPr="00C54898" w:rsidRDefault="00C54898" w:rsidP="00EE7CC2">
      <w:pPr>
        <w:spacing w:after="0" w:line="240" w:lineRule="auto"/>
        <w:rPr>
          <w:rFonts w:ascii="Times New Roman" w:hAnsi="Times New Roman" w:cs="Times New Roman"/>
          <w:b/>
        </w:rPr>
      </w:pPr>
      <w:r w:rsidRPr="00C54898">
        <w:rPr>
          <w:rFonts w:ascii="Times New Roman" w:hAnsi="Times New Roman" w:cs="Times New Roman"/>
          <w:b/>
        </w:rPr>
        <w:t>//Report page</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&lt;?php</w:t>
      </w:r>
    </w:p>
    <w:p w:rsidR="00C54898" w:rsidRPr="00C54898" w:rsidRDefault="00C54898" w:rsidP="00C54898">
      <w:pPr>
        <w:spacing w:after="0" w:line="240" w:lineRule="auto"/>
        <w:rPr>
          <w:rFonts w:ascii="Times New Roman" w:hAnsi="Times New Roman" w:cs="Times New Roman"/>
        </w:rPr>
      </w:pP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include_once("models/init.php");</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include_once("incs/auth.php");</w:t>
      </w:r>
    </w:p>
    <w:p w:rsidR="00C54898" w:rsidRPr="00C54898" w:rsidRDefault="00C54898" w:rsidP="00C54898">
      <w:pPr>
        <w:spacing w:after="0" w:line="240" w:lineRule="auto"/>
        <w:rPr>
          <w:rFonts w:ascii="Times New Roman" w:hAnsi="Times New Roman" w:cs="Times New Roman"/>
        </w:rPr>
      </w:pP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if(!$user-&gt;hasPrivilege("Manage Reports")) {</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ab/>
        <w:t>echo "No permission";</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ab/>
        <w:t>die;</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 xml:space="preserve">} </w:t>
      </w:r>
    </w:p>
    <w:p w:rsidR="00C54898" w:rsidRPr="00C54898" w:rsidRDefault="00C54898" w:rsidP="00C54898">
      <w:pPr>
        <w:spacing w:after="0" w:line="240" w:lineRule="auto"/>
        <w:rPr>
          <w:rFonts w:ascii="Times New Roman" w:hAnsi="Times New Roman" w:cs="Times New Roman"/>
        </w:rPr>
      </w:pP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$today = date("Y-m-d");</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$report = new Report;</w:t>
      </w:r>
    </w:p>
    <w:p w:rsidR="00C54898" w:rsidRPr="00C54898" w:rsidRDefault="00C54898" w:rsidP="00C54898">
      <w:pPr>
        <w:spacing w:after="0" w:line="240" w:lineRule="auto"/>
        <w:rPr>
          <w:rFonts w:ascii="Times New Roman" w:hAnsi="Times New Roman" w:cs="Times New Roman"/>
        </w:rPr>
      </w:pP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$date = new DateTime($today);</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$week = $date-&gt;format("W");</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//$week = $report-&gt;getWeek($today, "sunday");</w:t>
      </w:r>
    </w:p>
    <w:p w:rsidR="00C54898" w:rsidRPr="00C54898" w:rsidRDefault="00C54898" w:rsidP="00C54898">
      <w:pPr>
        <w:spacing w:after="0" w:line="240" w:lineRule="auto"/>
        <w:rPr>
          <w:rFonts w:ascii="Times New Roman" w:hAnsi="Times New Roman" w:cs="Times New Roman"/>
        </w:rPr>
      </w:pP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$dayofweek = date('W', strtotime($today)) == 0 ? 7 : date('w', strtotime($today));</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$year = date('Y', strtotime($today));</w:t>
      </w:r>
    </w:p>
    <w:p w:rsid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$month</w:t>
      </w:r>
      <w:r>
        <w:rPr>
          <w:rFonts w:ascii="Times New Roman" w:hAnsi="Times New Roman" w:cs="Times New Roman"/>
        </w:rPr>
        <w:t xml:space="preserve"> = date('M', strtotime($today));</w:t>
      </w:r>
      <w:r w:rsidRPr="00C54898">
        <w:rPr>
          <w:rFonts w:ascii="Times New Roman" w:hAnsi="Times New Roman" w:cs="Times New Roman"/>
        </w:rPr>
        <w:t>?&gt;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lastRenderedPageBreak/>
        <w:t>&lt;!DOCTYPE html&gt;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&lt;html&gt;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ab/>
        <w:t>&lt;head&gt;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ab/>
      </w:r>
      <w:r w:rsidRPr="00C54898">
        <w:rPr>
          <w:rFonts w:ascii="Times New Roman" w:hAnsi="Times New Roman" w:cs="Times New Roman"/>
        </w:rPr>
        <w:tab/>
        <w:t>&lt;meta charset="UTF-8"&gt;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ab/>
      </w:r>
      <w:r w:rsidRPr="00C54898">
        <w:rPr>
          <w:rFonts w:ascii="Times New Roman" w:hAnsi="Times New Roman" w:cs="Times New Roman"/>
        </w:rPr>
        <w:tab/>
        <w:t>&lt;title&gt;&lt;?php echo $siteTitle; ?&gt;&lt;/title&gt;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ab/>
      </w:r>
      <w:r w:rsidRPr="00C54898">
        <w:rPr>
          <w:rFonts w:ascii="Times New Roman" w:hAnsi="Times New Roman" w:cs="Times New Roman"/>
        </w:rPr>
        <w:tab/>
        <w:t>&lt;meta name="description" content=""&gt;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ab/>
      </w:r>
      <w:r w:rsidRPr="00C54898">
        <w:rPr>
          <w:rFonts w:ascii="Times New Roman" w:hAnsi="Times New Roman" w:cs="Times New Roman"/>
        </w:rPr>
        <w:tab/>
        <w:t>&lt;meta http-equiv="Cache-Control" content="no-cache, no-store, must-revalidate"/&gt;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ab/>
      </w:r>
      <w:r w:rsidRPr="00C54898">
        <w:rPr>
          <w:rFonts w:ascii="Times New Roman" w:hAnsi="Times New Roman" w:cs="Times New Roman"/>
        </w:rPr>
        <w:tab/>
        <w:t>&lt;meta http-equiv="Pragma" content="no-cache"/&gt;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ab/>
      </w:r>
      <w:r w:rsidRPr="00C54898">
        <w:rPr>
          <w:rFonts w:ascii="Times New Roman" w:hAnsi="Times New Roman" w:cs="Times New Roman"/>
        </w:rPr>
        <w:tab/>
        <w:t>&lt;meta http-equiv="Expires" content="0"/&gt;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ab/>
      </w:r>
      <w:r w:rsidRPr="00C54898">
        <w:rPr>
          <w:rFonts w:ascii="Times New Roman" w:hAnsi="Times New Roman" w:cs="Times New Roman"/>
        </w:rPr>
        <w:tab/>
        <w:t>&lt;?php include_once("incs/src_links.php"); ?&gt;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ab/>
      </w:r>
      <w:r w:rsidRPr="00C54898">
        <w:rPr>
          <w:rFonts w:ascii="Times New Roman" w:hAnsi="Times New Roman" w:cs="Times New Roman"/>
        </w:rPr>
        <w:tab/>
        <w:t>&lt;script type="text/javascript"&gt;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ab/>
      </w:r>
      <w:r w:rsidRPr="00C54898">
        <w:rPr>
          <w:rFonts w:ascii="Times New Roman" w:hAnsi="Times New Roman" w:cs="Times New Roman"/>
        </w:rPr>
        <w:tab/>
      </w:r>
      <w:r w:rsidRPr="00C54898">
        <w:rPr>
          <w:rFonts w:ascii="Times New Roman" w:hAnsi="Times New Roman" w:cs="Times New Roman"/>
        </w:rPr>
        <w:tab/>
        <w:t>$(function() {</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ab/>
        <w:t xml:space="preserve">            disableFormButton('report_form', 'report_form_button');</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ab/>
      </w:r>
      <w:r w:rsidRPr="00C54898">
        <w:rPr>
          <w:rFonts w:ascii="Times New Roman" w:hAnsi="Times New Roman" w:cs="Times New Roman"/>
        </w:rPr>
        <w:tab/>
      </w:r>
      <w:r w:rsidRPr="00C54898">
        <w:rPr>
          <w:rFonts w:ascii="Times New Roman" w:hAnsi="Times New Roman" w:cs="Times New Roman"/>
        </w:rPr>
        <w:tab/>
        <w:t>});</w:t>
      </w:r>
    </w:p>
    <w:p w:rsidR="00C54898" w:rsidRDefault="00C54898" w:rsidP="00C54898">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&lt;/script&gt;</w:t>
      </w:r>
    </w:p>
    <w:p w:rsidR="00C54898" w:rsidRDefault="00C54898" w:rsidP="00C54898">
      <w:pPr>
        <w:spacing w:after="0" w:line="240" w:lineRule="auto"/>
        <w:rPr>
          <w:rFonts w:ascii="Times New Roman" w:hAnsi="Times New Roman" w:cs="Times New Roman"/>
        </w:rPr>
      </w:pPr>
      <w:r>
        <w:rPr>
          <w:rFonts w:ascii="Times New Roman" w:hAnsi="Times New Roman" w:cs="Times New Roman"/>
        </w:rPr>
        <w:t>&lt;/head&gt;</w:t>
      </w:r>
    </w:p>
    <w:p w:rsidR="00C54898" w:rsidRDefault="00C54898" w:rsidP="00C54898">
      <w:pPr>
        <w:spacing w:after="0" w:line="240" w:lineRule="auto"/>
        <w:rPr>
          <w:rFonts w:ascii="Times New Roman" w:hAnsi="Times New Roman" w:cs="Times New Roman"/>
        </w:rPr>
      </w:pPr>
      <w:r>
        <w:rPr>
          <w:rFonts w:ascii="Times New Roman" w:hAnsi="Times New Roman" w:cs="Times New Roman"/>
        </w:rPr>
        <w:t>&lt;body&gt;</w:t>
      </w:r>
    </w:p>
    <w:p w:rsidR="00C54898" w:rsidRPr="00C54898" w:rsidRDefault="00C54898" w:rsidP="00C54898">
      <w:pPr>
        <w:spacing w:after="0" w:line="240" w:lineRule="auto"/>
        <w:ind w:firstLine="720"/>
        <w:rPr>
          <w:rFonts w:ascii="Times New Roman" w:hAnsi="Times New Roman" w:cs="Times New Roman"/>
        </w:rPr>
      </w:pPr>
      <w:r w:rsidRPr="00C54898">
        <w:rPr>
          <w:rFonts w:ascii="Times New Roman" w:hAnsi="Times New Roman" w:cs="Times New Roman"/>
        </w:rPr>
        <w:t>&lt;!-- light_overlay --&gt;</w:t>
      </w:r>
    </w:p>
    <w:p w:rsidR="00C54898" w:rsidRPr="00C54898" w:rsidRDefault="00C54898" w:rsidP="00C54898">
      <w:pPr>
        <w:spacing w:after="0" w:line="240" w:lineRule="auto"/>
        <w:rPr>
          <w:rFonts w:ascii="Times New Roman" w:hAnsi="Times New Roman" w:cs="Times New Roman"/>
        </w:rPr>
      </w:pPr>
      <w:r>
        <w:rPr>
          <w:rFonts w:ascii="Times New Roman" w:hAnsi="Times New Roman" w:cs="Times New Roman"/>
        </w:rPr>
        <w:tab/>
      </w:r>
      <w:r w:rsidRPr="00C54898">
        <w:rPr>
          <w:rFonts w:ascii="Times New Roman" w:hAnsi="Times New Roman" w:cs="Times New Roman"/>
        </w:rPr>
        <w:t>&lt;div class="light_overlay"&gt;&lt;/div&gt;</w:t>
      </w:r>
    </w:p>
    <w:p w:rsidR="00C54898" w:rsidRPr="00C54898" w:rsidRDefault="00C54898" w:rsidP="00C54898">
      <w:pPr>
        <w:spacing w:after="0" w:line="240" w:lineRule="auto"/>
        <w:rPr>
          <w:rFonts w:ascii="Times New Roman" w:hAnsi="Times New Roman" w:cs="Times New Roman"/>
        </w:rPr>
      </w:pPr>
      <w:r>
        <w:rPr>
          <w:rFonts w:ascii="Times New Roman" w:hAnsi="Times New Roman" w:cs="Times New Roman"/>
        </w:rPr>
        <w:tab/>
      </w:r>
      <w:r w:rsidRPr="00C54898">
        <w:rPr>
          <w:rFonts w:ascii="Times New Roman" w:hAnsi="Times New Roman" w:cs="Times New Roman"/>
        </w:rPr>
        <w:t>&lt;!-- /light_overlay --&gt;</w:t>
      </w:r>
    </w:p>
    <w:p w:rsidR="00C54898" w:rsidRPr="00C54898" w:rsidRDefault="00C54898" w:rsidP="00C54898">
      <w:pPr>
        <w:spacing w:after="0" w:line="240" w:lineRule="auto"/>
        <w:rPr>
          <w:rFonts w:ascii="Times New Roman" w:hAnsi="Times New Roman" w:cs="Times New Roman"/>
        </w:rPr>
      </w:pPr>
      <w:r>
        <w:rPr>
          <w:rFonts w:ascii="Times New Roman" w:hAnsi="Times New Roman" w:cs="Times New Roman"/>
        </w:rPr>
        <w:tab/>
      </w:r>
      <w:r w:rsidRPr="00C54898">
        <w:rPr>
          <w:rFonts w:ascii="Times New Roman" w:hAnsi="Times New Roman" w:cs="Times New Roman"/>
        </w:rPr>
        <w:t>&lt;!-- page_container --&gt;</w:t>
      </w:r>
    </w:p>
    <w:p w:rsidR="00C54898" w:rsidRPr="00C54898" w:rsidRDefault="00C54898" w:rsidP="00C54898">
      <w:pPr>
        <w:spacing w:after="0" w:line="240" w:lineRule="auto"/>
        <w:rPr>
          <w:rFonts w:ascii="Times New Roman" w:hAnsi="Times New Roman" w:cs="Times New Roman"/>
        </w:rPr>
      </w:pPr>
      <w:r>
        <w:rPr>
          <w:rFonts w:ascii="Times New Roman" w:hAnsi="Times New Roman" w:cs="Times New Roman"/>
        </w:rPr>
        <w:tab/>
      </w:r>
      <w:r w:rsidRPr="00C54898">
        <w:rPr>
          <w:rFonts w:ascii="Times New Roman" w:hAnsi="Times New Roman" w:cs="Times New Roman"/>
        </w:rPr>
        <w:t>&lt;div class="page_container"&gt;</w:t>
      </w:r>
    </w:p>
    <w:p w:rsidR="00C54898" w:rsidRDefault="00C54898" w:rsidP="00C54898">
      <w:pPr>
        <w:spacing w:after="0" w:line="240" w:lineRule="auto"/>
        <w:rPr>
          <w:rFonts w:ascii="Times New Roman" w:hAnsi="Times New Roman" w:cs="Times New Roman"/>
        </w:rPr>
      </w:pPr>
      <w:r>
        <w:rPr>
          <w:rFonts w:ascii="Times New Roman" w:hAnsi="Times New Roman" w:cs="Times New Roman"/>
        </w:rPr>
        <w:tab/>
        <w:t>&lt;!-- aside --&gt;</w:t>
      </w:r>
    </w:p>
    <w:p w:rsidR="00C54898" w:rsidRDefault="00C54898" w:rsidP="00C54898">
      <w:pPr>
        <w:spacing w:after="0" w:line="240" w:lineRule="auto"/>
        <w:ind w:firstLine="720"/>
        <w:rPr>
          <w:rFonts w:ascii="Times New Roman" w:hAnsi="Times New Roman" w:cs="Times New Roman"/>
        </w:rPr>
      </w:pPr>
      <w:r w:rsidRPr="00C54898">
        <w:rPr>
          <w:rFonts w:ascii="Times New Roman" w:hAnsi="Times New Roman" w:cs="Times New Roman"/>
        </w:rPr>
        <w:t>&lt;?php include_once("incs/aside.php"); ?&gt;</w:t>
      </w:r>
    </w:p>
    <w:p w:rsidR="00C54898" w:rsidRDefault="00C54898" w:rsidP="00C54898">
      <w:pPr>
        <w:spacing w:after="0" w:line="240" w:lineRule="auto"/>
        <w:ind w:firstLine="720"/>
        <w:rPr>
          <w:rFonts w:ascii="Times New Roman" w:hAnsi="Times New Roman" w:cs="Times New Roman"/>
        </w:rPr>
      </w:pPr>
      <w:r>
        <w:rPr>
          <w:rFonts w:ascii="Times New Roman" w:hAnsi="Times New Roman" w:cs="Times New Roman"/>
        </w:rPr>
        <w:t>&lt;!-- /aside --&gt;</w:t>
      </w:r>
    </w:p>
    <w:p w:rsidR="00C54898" w:rsidRDefault="00C54898" w:rsidP="00C54898">
      <w:pPr>
        <w:spacing w:after="0" w:line="240" w:lineRule="auto"/>
        <w:ind w:firstLine="720"/>
        <w:rPr>
          <w:rFonts w:ascii="Times New Roman" w:hAnsi="Times New Roman" w:cs="Times New Roman"/>
        </w:rPr>
      </w:pPr>
      <w:r>
        <w:rPr>
          <w:rFonts w:ascii="Times New Roman" w:hAnsi="Times New Roman" w:cs="Times New Roman"/>
        </w:rPr>
        <w:t>&lt;!-- header --&gt;</w:t>
      </w:r>
    </w:p>
    <w:p w:rsidR="00C54898" w:rsidRPr="00C54898" w:rsidRDefault="00C54898" w:rsidP="00C54898">
      <w:pPr>
        <w:spacing w:after="0" w:line="240" w:lineRule="auto"/>
        <w:ind w:firstLine="720"/>
        <w:rPr>
          <w:rFonts w:ascii="Times New Roman" w:hAnsi="Times New Roman" w:cs="Times New Roman"/>
        </w:rPr>
      </w:pPr>
      <w:r w:rsidRPr="00C54898">
        <w:rPr>
          <w:rFonts w:ascii="Times New Roman" w:hAnsi="Times New Roman" w:cs="Times New Roman"/>
        </w:rPr>
        <w:t>&lt;header cleafix&gt;</w:t>
      </w:r>
    </w:p>
    <w:p w:rsidR="00C54898" w:rsidRPr="00C54898" w:rsidRDefault="00C54898" w:rsidP="00C54898">
      <w:pPr>
        <w:spacing w:after="0" w:line="240" w:lineRule="auto"/>
        <w:rPr>
          <w:rFonts w:ascii="Times New Roman" w:hAnsi="Times New Roman" w:cs="Times New Roman"/>
        </w:rPr>
      </w:pPr>
      <w:r>
        <w:rPr>
          <w:rFonts w:ascii="Times New Roman" w:hAnsi="Times New Roman" w:cs="Times New Roman"/>
        </w:rPr>
        <w:tab/>
      </w:r>
      <w:r w:rsidRPr="00C54898">
        <w:rPr>
          <w:rFonts w:ascii="Times New Roman" w:hAnsi="Times New Roman" w:cs="Times New Roman"/>
        </w:rPr>
        <w:t>&lt;div class="mobile_navicon pull_left"&gt;</w:t>
      </w:r>
    </w:p>
    <w:p w:rsidR="00C54898" w:rsidRPr="00C54898" w:rsidRDefault="00C54898" w:rsidP="00C54898">
      <w:pPr>
        <w:spacing w:after="0" w:line="240" w:lineRule="auto"/>
        <w:ind w:firstLine="720"/>
        <w:rPr>
          <w:rFonts w:ascii="Times New Roman" w:hAnsi="Times New Roman" w:cs="Times New Roman"/>
        </w:rPr>
      </w:pPr>
      <w:r w:rsidRPr="00C54898">
        <w:rPr>
          <w:rFonts w:ascii="Times New Roman" w:hAnsi="Times New Roman" w:cs="Times New Roman"/>
        </w:rPr>
        <w:t>&lt;i class="ion ion-navicon"&gt;&lt;/i&gt;</w:t>
      </w:r>
    </w:p>
    <w:p w:rsidR="00C54898" w:rsidRPr="00C54898" w:rsidRDefault="00C54898" w:rsidP="00C54898">
      <w:pPr>
        <w:spacing w:after="0" w:line="240" w:lineRule="auto"/>
        <w:rPr>
          <w:rFonts w:ascii="Times New Roman" w:hAnsi="Times New Roman" w:cs="Times New Roman"/>
        </w:rPr>
      </w:pPr>
      <w:r>
        <w:rPr>
          <w:rFonts w:ascii="Times New Roman" w:hAnsi="Times New Roman" w:cs="Times New Roman"/>
        </w:rPr>
        <w:tab/>
      </w:r>
      <w:r w:rsidRPr="00C54898">
        <w:rPr>
          <w:rFonts w:ascii="Times New Roman" w:hAnsi="Times New Roman" w:cs="Times New Roman"/>
        </w:rPr>
        <w:t>&lt;/div&gt;</w:t>
      </w:r>
    </w:p>
    <w:p w:rsidR="00C54898" w:rsidRPr="00C54898" w:rsidRDefault="00C54898" w:rsidP="00C54898">
      <w:pPr>
        <w:spacing w:after="0" w:line="240" w:lineRule="auto"/>
        <w:rPr>
          <w:rFonts w:ascii="Times New Roman" w:hAnsi="Times New Roman" w:cs="Times New Roman"/>
        </w:rPr>
      </w:pPr>
      <w:r>
        <w:rPr>
          <w:rFonts w:ascii="Times New Roman" w:hAnsi="Times New Roman" w:cs="Times New Roman"/>
        </w:rPr>
        <w:tab/>
        <w:t xml:space="preserve">  </w:t>
      </w:r>
      <w:r w:rsidRPr="00C54898">
        <w:rPr>
          <w:rFonts w:ascii="Times New Roman" w:hAnsi="Times New Roman" w:cs="Times New Roman"/>
        </w:rPr>
        <w:t>&lt;h3 class="page_title clearfix"&gt;</w:t>
      </w:r>
    </w:p>
    <w:p w:rsidR="00133A12" w:rsidRDefault="00C54898" w:rsidP="00C54898">
      <w:pPr>
        <w:spacing w:after="0" w:line="240" w:lineRule="auto"/>
        <w:rPr>
          <w:rFonts w:ascii="Times New Roman" w:hAnsi="Times New Roman" w:cs="Times New Roman"/>
        </w:rPr>
      </w:pPr>
      <w:r>
        <w:rPr>
          <w:rFonts w:ascii="Times New Roman" w:hAnsi="Times New Roman" w:cs="Times New Roman"/>
        </w:rPr>
        <w:tab/>
      </w:r>
      <w:r w:rsidRPr="00C54898">
        <w:rPr>
          <w:rFonts w:ascii="Times New Roman" w:hAnsi="Times New Roman" w:cs="Times New Roman"/>
        </w:rPr>
        <w:t>&lt;span&gt;Week &lt;?php echo $week .", Day</w:t>
      </w:r>
      <w:r w:rsidR="00133A12">
        <w:rPr>
          <w:rFonts w:ascii="Times New Roman" w:hAnsi="Times New Roman" w:cs="Times New Roman"/>
        </w:rPr>
        <w:t xml:space="preserve"> " . $dayofweek;</w:t>
      </w:r>
      <w:r>
        <w:rPr>
          <w:rFonts w:ascii="Times New Roman" w:hAnsi="Times New Roman" w:cs="Times New Roman"/>
        </w:rPr>
        <w:t>?&gt;</w:t>
      </w:r>
    </w:p>
    <w:p w:rsidR="00C54898" w:rsidRPr="00C54898" w:rsidRDefault="00C54898" w:rsidP="00C54898">
      <w:pPr>
        <w:spacing w:after="0" w:line="240" w:lineRule="auto"/>
        <w:rPr>
          <w:rFonts w:ascii="Times New Roman" w:hAnsi="Times New Roman" w:cs="Times New Roman"/>
        </w:rPr>
      </w:pPr>
      <w:r>
        <w:rPr>
          <w:rFonts w:ascii="Times New Roman" w:hAnsi="Times New Roman" w:cs="Times New Roman"/>
        </w:rPr>
        <w:t>&lt;/span&gt;&lt;span</w:t>
      </w:r>
      <w:r w:rsidRPr="00C54898">
        <w:rPr>
          <w:rFonts w:ascii="Times New Roman" w:hAnsi="Times New Roman" w:cs="Times New Roman"/>
        </w:rPr>
        <w:t>class="page_title_date"&gt;&lt;?php echo date("D M d Y") ?&gt;&lt;/span&gt;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&lt;/h3&gt;</w:t>
      </w:r>
    </w:p>
    <w:p w:rsidR="00C54898" w:rsidRPr="00C54898" w:rsidRDefault="00133A12" w:rsidP="00C54898">
      <w:pPr>
        <w:spacing w:after="0" w:line="240" w:lineRule="auto"/>
        <w:rPr>
          <w:rFonts w:ascii="Times New Roman" w:hAnsi="Times New Roman" w:cs="Times New Roman"/>
        </w:rPr>
      </w:pPr>
      <w:r>
        <w:rPr>
          <w:rFonts w:ascii="Times New Roman" w:hAnsi="Times New Roman" w:cs="Times New Roman"/>
        </w:rPr>
        <w:t xml:space="preserve"> </w:t>
      </w:r>
      <w:r w:rsidR="00C54898" w:rsidRPr="00C54898">
        <w:rPr>
          <w:rFonts w:ascii="Times New Roman" w:hAnsi="Times New Roman" w:cs="Times New Roman"/>
        </w:rPr>
        <w:t>&lt;!-- header_widgets --&gt;</w:t>
      </w:r>
    </w:p>
    <w:p w:rsidR="00C54898" w:rsidRPr="00C54898" w:rsidRDefault="00C54898" w:rsidP="00133A12">
      <w:pPr>
        <w:spacing w:after="0" w:line="240" w:lineRule="auto"/>
        <w:ind w:firstLine="720"/>
        <w:rPr>
          <w:rFonts w:ascii="Times New Roman" w:hAnsi="Times New Roman" w:cs="Times New Roman"/>
        </w:rPr>
      </w:pPr>
      <w:r w:rsidRPr="00C54898">
        <w:rPr>
          <w:rFonts w:ascii="Times New Roman" w:hAnsi="Times New Roman" w:cs="Times New Roman"/>
        </w:rPr>
        <w:t>&lt;?php include_once("incs/header_widgets.php"); ?&gt;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ab/>
        <w:t>&lt;!-- header_widgets --&gt;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&lt;/header&gt;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/header --&gt;</w:t>
      </w:r>
    </w:p>
    <w:p w:rsidR="00C54898" w:rsidRPr="00C54898" w:rsidRDefault="00133A12" w:rsidP="00C54898">
      <w:pPr>
        <w:spacing w:after="0" w:line="240" w:lineRule="auto"/>
        <w:rPr>
          <w:rFonts w:ascii="Times New Roman" w:hAnsi="Times New Roman" w:cs="Times New Roman"/>
        </w:rPr>
      </w:pPr>
      <w:r>
        <w:rPr>
          <w:rFonts w:ascii="Times New Roman" w:hAnsi="Times New Roman" w:cs="Times New Roman"/>
        </w:rPr>
        <w:tab/>
      </w:r>
      <w:r w:rsidR="00C54898" w:rsidRPr="00C54898">
        <w:rPr>
          <w:rFonts w:ascii="Times New Roman" w:hAnsi="Times New Roman" w:cs="Times New Roman"/>
        </w:rPr>
        <w:t>&lt;!-- page_content --&gt;</w:t>
      </w:r>
    </w:p>
    <w:p w:rsidR="00C54898" w:rsidRPr="00C54898" w:rsidRDefault="00133A12" w:rsidP="00C54898">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54898" w:rsidRPr="00C54898">
        <w:rPr>
          <w:rFonts w:ascii="Times New Roman" w:hAnsi="Times New Roman" w:cs="Times New Roman"/>
        </w:rPr>
        <w:t>&lt;div class="page_content"&gt;</w:t>
      </w:r>
    </w:p>
    <w:p w:rsidR="00C54898" w:rsidRPr="00C54898" w:rsidRDefault="00133A12" w:rsidP="00C54898">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54898" w:rsidRPr="00C54898">
        <w:rPr>
          <w:rFonts w:ascii="Times New Roman" w:hAnsi="Times New Roman" w:cs="Times New Roman"/>
        </w:rPr>
        <w:t>&lt;div class="prompt_msg"&gt;&lt;/div&gt;</w:t>
      </w:r>
    </w:p>
    <w:p w:rsidR="00C54898" w:rsidRPr="00C54898" w:rsidRDefault="00133A12" w:rsidP="00C54898">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54898" w:rsidRPr="00C54898">
        <w:rPr>
          <w:rFonts w:ascii="Times New Roman" w:hAnsi="Times New Roman" w:cs="Times New Roman"/>
        </w:rPr>
        <w:t>&lt;!-- form_section --&gt;</w:t>
      </w:r>
    </w:p>
    <w:p w:rsidR="00C54898" w:rsidRPr="00C54898" w:rsidRDefault="00133A12" w:rsidP="00C54898">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54898" w:rsidRPr="00C54898">
        <w:rPr>
          <w:rFonts w:ascii="Times New Roman" w:hAnsi="Times New Roman" w:cs="Times New Roman"/>
        </w:rPr>
        <w:t>&lt;div class="form_section"&gt;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ab/>
      </w:r>
      <w:r w:rsidR="00C54898" w:rsidRPr="00C54898">
        <w:rPr>
          <w:rFonts w:ascii="Times New Roman" w:hAnsi="Times New Roman" w:cs="Times New Roman"/>
        </w:rPr>
        <w:t>&lt;form action="javascript:void(0)" class="form_center_auto" id="report_form" data-controller="report" f</w:t>
      </w:r>
      <w:r>
        <w:rPr>
          <w:rFonts w:ascii="Times New Roman" w:hAnsi="Times New Roman" w:cs="Times New Roman"/>
        </w:rPr>
        <w:t>orm-type="create_daily_report"&gt;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&lt;input type="hidden" name="year" value="&lt;?php echo $year; ?&gt;"&gt;</w:t>
      </w:r>
      <w:r w:rsidRPr="00C54898">
        <w:rPr>
          <w:rFonts w:ascii="Times New Roman" w:hAnsi="Times New Roman" w:cs="Times New Roman"/>
        </w:rPr>
        <w:tab/>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&lt;input type="hidden" name="month" value="&lt;?php echo $month; ?&gt;"&gt;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&lt;input type="hidden" name="week" value="&lt;?php echo $week; ?&gt;"&gt;</w:t>
      </w:r>
    </w:p>
    <w:p w:rsidR="00133A12" w:rsidRDefault="00C54898" w:rsidP="00C54898">
      <w:pPr>
        <w:spacing w:after="0" w:line="240" w:lineRule="auto"/>
        <w:rPr>
          <w:rFonts w:ascii="Times New Roman" w:hAnsi="Times New Roman" w:cs="Times New Roman"/>
        </w:rPr>
      </w:pPr>
      <w:r w:rsidRPr="00C54898">
        <w:rPr>
          <w:rFonts w:ascii="Times New Roman" w:hAnsi="Times New Roman" w:cs="Times New Roman"/>
        </w:rPr>
        <w:t>&lt;input type="hidden" name="day" va</w:t>
      </w:r>
      <w:r w:rsidR="00133A12">
        <w:rPr>
          <w:rFonts w:ascii="Times New Roman" w:hAnsi="Times New Roman" w:cs="Times New Roman"/>
        </w:rPr>
        <w:t>lue="&lt;?php echo $dayofweek; ?&gt;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row --&gt;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lastRenderedPageBreak/>
        <w:t>&lt;div class="row"&gt;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column_12 --&gt;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&lt;div class="column_12"&gt;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row --&gt;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&lt;div class="row"&gt;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column_12 --&gt;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&lt;div class="column_12"&gt;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form_group --&gt;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&lt;div class="form_group"&gt;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 row --&gt;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&lt;div class="row no_margin"&gt;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 column_12 --&gt;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&lt;div class="column_12"&gt;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&lt;label&gt;Activity&lt;/label&gt;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&lt;/div&gt;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 /column_12 --&gt;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 column_12 --&gt;</w:t>
      </w:r>
    </w:p>
    <w:p w:rsidR="00133A12" w:rsidRDefault="00C54898" w:rsidP="00C54898">
      <w:pPr>
        <w:spacing w:after="0" w:line="240" w:lineRule="auto"/>
        <w:rPr>
          <w:rFonts w:ascii="Times New Roman" w:hAnsi="Times New Roman" w:cs="Times New Roman"/>
        </w:rPr>
      </w:pPr>
      <w:r w:rsidRPr="00C54898">
        <w:rPr>
          <w:rFonts w:ascii="Times New Roman" w:hAnsi="Times New Roman" w:cs="Times New Roman"/>
        </w:rPr>
        <w:t>&lt;d</w:t>
      </w:r>
      <w:r w:rsidR="00133A12">
        <w:rPr>
          <w:rFonts w:ascii="Times New Roman" w:hAnsi="Times New Roman" w:cs="Times New Roman"/>
        </w:rPr>
        <w:t>iv class="column_12 form_item"&gt;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&lt;textarea class="form_val required" placeholder="e.g. I created my first login page with HTML &amp; CSS" name="activity" id="activity"&gt;&lt;/textarea&gt;</w:t>
      </w:r>
    </w:p>
    <w:p w:rsidR="00133A12" w:rsidRDefault="00C54898" w:rsidP="00C54898">
      <w:pPr>
        <w:spacing w:after="0" w:line="240" w:lineRule="auto"/>
        <w:rPr>
          <w:rFonts w:ascii="Times New Roman" w:hAnsi="Times New Roman" w:cs="Times New Roman"/>
        </w:rPr>
      </w:pPr>
      <w:r w:rsidRPr="00C54898">
        <w:rPr>
          <w:rFonts w:ascii="Times New Roman" w:hAnsi="Times New Roman" w:cs="Times New Roman"/>
        </w:rPr>
        <w:t>&lt;span class="validation_err</w:t>
      </w:r>
      <w:r w:rsidR="00133A12">
        <w:rPr>
          <w:rFonts w:ascii="Times New Roman" w:hAnsi="Times New Roman" w:cs="Times New Roman"/>
        </w:rPr>
        <w:t>or" id="activity_error"&gt;&lt;/span&gt;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&lt;/div&gt;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/column_12 --&gt;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&lt;/div&gt;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/row --&gt;</w:t>
      </w:r>
    </w:p>
    <w:p w:rsidR="00C54898" w:rsidRPr="00C54898" w:rsidRDefault="00133A12" w:rsidP="00C54898">
      <w:pPr>
        <w:spacing w:after="0" w:line="240" w:lineRule="auto"/>
        <w:rPr>
          <w:rFonts w:ascii="Times New Roman" w:hAnsi="Times New Roman" w:cs="Times New Roman"/>
        </w:rPr>
      </w:pPr>
      <w:r>
        <w:rPr>
          <w:rFonts w:ascii="Times New Roman" w:hAnsi="Times New Roman" w:cs="Times New Roman"/>
        </w:rPr>
        <w:t xml:space="preserve">  </w:t>
      </w:r>
      <w:r w:rsidR="00C54898" w:rsidRPr="00C54898">
        <w:rPr>
          <w:rFonts w:ascii="Times New Roman" w:hAnsi="Times New Roman" w:cs="Times New Roman"/>
        </w:rPr>
        <w:t>&lt;/div&gt;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/form_group --&gt;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form_group --&gt;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&lt;div class="form_group"&gt;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 row --&gt;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&lt;div class="row no_margin"&gt;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 column_12 --&gt;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&lt;div class="column_12"&gt;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&lt;label&gt;Milestone&lt;/label&gt;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&lt;/div&gt;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/column_12 --&gt;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column_12 --&gt;</w:t>
      </w:r>
    </w:p>
    <w:p w:rsidR="00133A12" w:rsidRDefault="00C54898" w:rsidP="00C54898">
      <w:pPr>
        <w:spacing w:after="0" w:line="240" w:lineRule="auto"/>
        <w:rPr>
          <w:rFonts w:ascii="Times New Roman" w:hAnsi="Times New Roman" w:cs="Times New Roman"/>
        </w:rPr>
      </w:pPr>
      <w:r w:rsidRPr="00C54898">
        <w:rPr>
          <w:rFonts w:ascii="Times New Roman" w:hAnsi="Times New Roman" w:cs="Times New Roman"/>
        </w:rPr>
        <w:t>&lt;d</w:t>
      </w:r>
      <w:r w:rsidR="00133A12">
        <w:rPr>
          <w:rFonts w:ascii="Times New Roman" w:hAnsi="Times New Roman" w:cs="Times New Roman"/>
        </w:rPr>
        <w:t>iv class="column_12 form_item"&gt;</w:t>
      </w:r>
    </w:p>
    <w:p w:rsidR="00133A12" w:rsidRDefault="00C54898" w:rsidP="00C54898">
      <w:pPr>
        <w:spacing w:after="0" w:line="240" w:lineRule="auto"/>
        <w:rPr>
          <w:rFonts w:ascii="Times New Roman" w:hAnsi="Times New Roman" w:cs="Times New Roman"/>
        </w:rPr>
      </w:pPr>
      <w:r w:rsidRPr="00C54898">
        <w:rPr>
          <w:rFonts w:ascii="Times New Roman" w:hAnsi="Times New Roman" w:cs="Times New Roman"/>
        </w:rPr>
        <w:t>&lt;textarea class="form_val" placeholder="e.g. I am now proficient in Web development" name="milest</w:t>
      </w:r>
      <w:r w:rsidR="00133A12">
        <w:rPr>
          <w:rFonts w:ascii="Times New Roman" w:hAnsi="Times New Roman" w:cs="Times New Roman"/>
        </w:rPr>
        <w:t>one" id="milestone"&gt;&lt;/textarea&gt;</w:t>
      </w:r>
    </w:p>
    <w:p w:rsidR="00133A12" w:rsidRDefault="00C54898" w:rsidP="00C54898">
      <w:pPr>
        <w:spacing w:after="0" w:line="240" w:lineRule="auto"/>
        <w:rPr>
          <w:rFonts w:ascii="Times New Roman" w:hAnsi="Times New Roman" w:cs="Times New Roman"/>
        </w:rPr>
      </w:pPr>
      <w:r w:rsidRPr="00C54898">
        <w:rPr>
          <w:rFonts w:ascii="Times New Roman" w:hAnsi="Times New Roman" w:cs="Times New Roman"/>
        </w:rPr>
        <w:t>&lt;span class="validation_erro</w:t>
      </w:r>
      <w:r w:rsidR="00133A12">
        <w:rPr>
          <w:rFonts w:ascii="Times New Roman" w:hAnsi="Times New Roman" w:cs="Times New Roman"/>
        </w:rPr>
        <w:t>r" id="milestone_error"&gt;&lt;/span&gt;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&lt;/div&gt;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 /column_12 --&gt;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&lt;/div&gt;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 /row --&gt;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&lt;/div&gt;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/form_group --&gt;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&lt;/div&gt;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/column_12 --&gt;</w:t>
      </w:r>
    </w:p>
    <w:p w:rsidR="00133A12" w:rsidRDefault="00C54898" w:rsidP="00C54898">
      <w:pPr>
        <w:spacing w:after="0" w:line="240" w:lineRule="auto"/>
        <w:rPr>
          <w:rFonts w:ascii="Times New Roman" w:hAnsi="Times New Roman" w:cs="Times New Roman"/>
        </w:rPr>
      </w:pPr>
      <w:r w:rsidRPr="00C54898">
        <w:rPr>
          <w:rFonts w:ascii="Times New Roman" w:hAnsi="Times New Roman" w:cs="Times New Roman"/>
        </w:rPr>
        <w:t>&lt;/div&gt;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/row --&gt;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lastRenderedPageBreak/>
        <w:t>&lt;/div&gt;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/column_12 --&gt;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column_12 --&gt;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&lt;div class="column_12"&gt;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form_action --&gt;</w:t>
      </w:r>
    </w:p>
    <w:p w:rsidR="00133A12" w:rsidRDefault="00C54898" w:rsidP="00C54898">
      <w:pPr>
        <w:spacing w:after="0" w:line="240" w:lineRule="auto"/>
        <w:rPr>
          <w:rFonts w:ascii="Times New Roman" w:hAnsi="Times New Roman" w:cs="Times New Roman"/>
        </w:rPr>
      </w:pPr>
      <w:r w:rsidRPr="00C54898">
        <w:rPr>
          <w:rFonts w:ascii="Times New Roman" w:hAnsi="Times New Roman" w:cs="Times New Roman"/>
        </w:rPr>
        <w:t>&lt;div c</w:t>
      </w:r>
      <w:r w:rsidR="00133A12">
        <w:rPr>
          <w:rFonts w:ascii="Times New Roman" w:hAnsi="Times New Roman" w:cs="Times New Roman"/>
        </w:rPr>
        <w:t>lass="form_action"&gt;</w:t>
      </w:r>
    </w:p>
    <w:p w:rsidR="00133A12" w:rsidRDefault="00133A12" w:rsidP="00C54898">
      <w:pPr>
        <w:spacing w:after="0" w:line="240" w:lineRule="auto"/>
        <w:rPr>
          <w:rFonts w:ascii="Times New Roman" w:hAnsi="Times New Roman" w:cs="Times New Roman"/>
        </w:rPr>
      </w:pPr>
      <w:r>
        <w:rPr>
          <w:rFonts w:ascii="Times New Roman" w:hAnsi="Times New Roman" w:cs="Times New Roman"/>
        </w:rPr>
        <w:t xml:space="preserve">&lt;button </w:t>
      </w:r>
      <w:r w:rsidR="00C54898" w:rsidRPr="00C54898">
        <w:rPr>
          <w:rFonts w:ascii="Times New Roman" w:hAnsi="Times New Roman" w:cs="Times New Roman"/>
        </w:rPr>
        <w:t>clas</w:t>
      </w:r>
      <w:r>
        <w:rPr>
          <w:rFonts w:ascii="Times New Roman" w:hAnsi="Times New Roman" w:cs="Times New Roman"/>
        </w:rPr>
        <w:t xml:space="preserve">s="button default_button small" </w:t>
      </w:r>
      <w:r w:rsidR="00C54898" w:rsidRPr="00C54898">
        <w:rPr>
          <w:rFonts w:ascii="Times New Roman" w:hAnsi="Times New Roman" w:cs="Times New Roman"/>
        </w:rPr>
        <w:t>onclick="window.location='&lt;?php echo $baseU</w:t>
      </w:r>
      <w:r>
        <w:rPr>
          <w:rFonts w:ascii="Times New Roman" w:hAnsi="Times New Roman" w:cs="Times New Roman"/>
        </w:rPr>
        <w:t>RL; ?&gt;reports'"&gt;Cancel&lt;/button&gt;</w:t>
      </w:r>
    </w:p>
    <w:p w:rsidR="00C54898" w:rsidRPr="00C54898" w:rsidRDefault="00133A12" w:rsidP="00C54898">
      <w:pPr>
        <w:spacing w:after="0" w:line="240" w:lineRule="auto"/>
        <w:rPr>
          <w:rFonts w:ascii="Times New Roman" w:hAnsi="Times New Roman" w:cs="Times New Roman"/>
        </w:rPr>
      </w:pPr>
      <w:r>
        <w:rPr>
          <w:rFonts w:ascii="Times New Roman" w:hAnsi="Times New Roman" w:cs="Times New Roman"/>
        </w:rPr>
        <w:t xml:space="preserve">&lt;button type="button" </w:t>
      </w:r>
      <w:r w:rsidR="00C54898" w:rsidRPr="00C54898">
        <w:rPr>
          <w:rFonts w:ascii="Times New Roman" w:hAnsi="Times New Roman" w:cs="Times New Roman"/>
        </w:rPr>
        <w:t>class="butto</w:t>
      </w:r>
      <w:r>
        <w:rPr>
          <w:rFonts w:ascii="Times New Roman" w:hAnsi="Times New Roman" w:cs="Times New Roman"/>
        </w:rPr>
        <w:t xml:space="preserve">n primary_button small process" data-form="report_form" id="report_form_button" disabled="disabled" </w:t>
      </w:r>
      <w:r w:rsidR="00C54898" w:rsidRPr="00C54898">
        <w:rPr>
          <w:rFonts w:ascii="Times New Roman" w:hAnsi="Times New Roman" w:cs="Times New Roman"/>
        </w:rPr>
        <w:t>onclick="javascript:processForm('report_form', 'Save')"&gt;Save&lt;/button&gt;</w:t>
      </w:r>
    </w:p>
    <w:p w:rsidR="00133A12" w:rsidRDefault="00C54898" w:rsidP="00C54898">
      <w:pPr>
        <w:spacing w:after="0" w:line="240" w:lineRule="auto"/>
        <w:rPr>
          <w:rFonts w:ascii="Times New Roman" w:hAnsi="Times New Roman" w:cs="Times New Roman"/>
        </w:rPr>
      </w:pPr>
      <w:r w:rsidRPr="00C54898">
        <w:rPr>
          <w:rFonts w:ascii="Times New Roman" w:hAnsi="Times New Roman" w:cs="Times New Roman"/>
        </w:rPr>
        <w:t>&lt;/di</w:t>
      </w:r>
      <w:r w:rsidR="00133A12">
        <w:rPr>
          <w:rFonts w:ascii="Times New Roman" w:hAnsi="Times New Roman" w:cs="Times New Roman"/>
        </w:rPr>
        <w:t>v&gt;</w:t>
      </w:r>
    </w:p>
    <w:p w:rsidR="00C54898" w:rsidRPr="00C54898" w:rsidRDefault="00133A12" w:rsidP="00C54898">
      <w:pPr>
        <w:spacing w:after="0" w:line="240" w:lineRule="auto"/>
        <w:rPr>
          <w:rFonts w:ascii="Times New Roman" w:hAnsi="Times New Roman" w:cs="Times New Roman"/>
        </w:rPr>
      </w:pPr>
      <w:r>
        <w:rPr>
          <w:rFonts w:ascii="Times New Roman" w:hAnsi="Times New Roman" w:cs="Times New Roman"/>
        </w:rPr>
        <w:t xml:space="preserve">  </w:t>
      </w:r>
      <w:r w:rsidR="00C54898" w:rsidRPr="00C54898">
        <w:rPr>
          <w:rFonts w:ascii="Times New Roman" w:hAnsi="Times New Roman" w:cs="Times New Roman"/>
        </w:rPr>
        <w:t>&lt;!-- /form_action --&gt;</w:t>
      </w:r>
    </w:p>
    <w:p w:rsidR="0018730A" w:rsidRDefault="0018730A" w:rsidP="00C54898">
      <w:pPr>
        <w:spacing w:after="0" w:line="240" w:lineRule="auto"/>
        <w:rPr>
          <w:rFonts w:ascii="Times New Roman" w:hAnsi="Times New Roman" w:cs="Times New Roman"/>
        </w:rPr>
      </w:pPr>
      <w:r>
        <w:rPr>
          <w:rFonts w:ascii="Times New Roman" w:hAnsi="Times New Roman" w:cs="Times New Roman"/>
        </w:rPr>
        <w:t>&lt;/div&gt;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/column_12 --&gt;</w:t>
      </w:r>
    </w:p>
    <w:p w:rsidR="00C54898" w:rsidRPr="00C54898" w:rsidRDefault="0018730A" w:rsidP="00C54898">
      <w:pPr>
        <w:spacing w:after="0" w:line="240" w:lineRule="auto"/>
        <w:rPr>
          <w:rFonts w:ascii="Times New Roman" w:hAnsi="Times New Roman" w:cs="Times New Roman"/>
        </w:rPr>
      </w:pPr>
      <w:r>
        <w:rPr>
          <w:rFonts w:ascii="Times New Roman" w:hAnsi="Times New Roman" w:cs="Times New Roman"/>
        </w:rPr>
        <w:t>&lt;</w:t>
      </w:r>
      <w:r w:rsidR="00C54898" w:rsidRPr="00C54898">
        <w:rPr>
          <w:rFonts w:ascii="Times New Roman" w:hAnsi="Times New Roman" w:cs="Times New Roman"/>
        </w:rPr>
        <w:t>/div&gt;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/row --&gt;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&lt;/form&gt;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&lt;/div&gt;</w:t>
      </w:r>
    </w:p>
    <w:p w:rsidR="00C54898" w:rsidRPr="00C54898" w:rsidRDefault="00C54898" w:rsidP="00C54898">
      <w:pPr>
        <w:spacing w:after="0" w:line="240" w:lineRule="auto"/>
        <w:rPr>
          <w:rFonts w:ascii="Times New Roman" w:hAnsi="Times New Roman" w:cs="Times New Roman"/>
        </w:rPr>
      </w:pPr>
      <w:r w:rsidRPr="00C54898">
        <w:rPr>
          <w:rFonts w:ascii="Times New Roman" w:hAnsi="Times New Roman" w:cs="Times New Roman"/>
        </w:rPr>
        <w:t>&lt;!-- /form_section --&gt;</w:t>
      </w:r>
    </w:p>
    <w:p w:rsidR="0018730A" w:rsidRDefault="0018730A" w:rsidP="00C54898">
      <w:pPr>
        <w:spacing w:after="0" w:line="240" w:lineRule="auto"/>
        <w:rPr>
          <w:rFonts w:ascii="Times New Roman" w:hAnsi="Times New Roman" w:cs="Times New Roman"/>
        </w:rPr>
      </w:pPr>
      <w:r>
        <w:rPr>
          <w:rFonts w:ascii="Times New Roman" w:hAnsi="Times New Roman" w:cs="Times New Roman"/>
        </w:rPr>
        <w:t xml:space="preserve"> &lt;/div&gt;</w:t>
      </w:r>
    </w:p>
    <w:p w:rsidR="0018730A" w:rsidRDefault="0018730A" w:rsidP="00C54898">
      <w:pPr>
        <w:spacing w:after="0" w:line="240" w:lineRule="auto"/>
        <w:rPr>
          <w:rFonts w:ascii="Times New Roman" w:hAnsi="Times New Roman" w:cs="Times New Roman"/>
        </w:rPr>
      </w:pPr>
      <w:r>
        <w:rPr>
          <w:rFonts w:ascii="Times New Roman" w:hAnsi="Times New Roman" w:cs="Times New Roman"/>
        </w:rPr>
        <w:t>&lt;/div&gt;</w:t>
      </w:r>
    </w:p>
    <w:p w:rsidR="0018730A" w:rsidRDefault="0018730A" w:rsidP="00C54898">
      <w:pPr>
        <w:spacing w:after="0" w:line="240" w:lineRule="auto"/>
        <w:rPr>
          <w:rFonts w:ascii="Times New Roman" w:hAnsi="Times New Roman" w:cs="Times New Roman"/>
        </w:rPr>
      </w:pPr>
      <w:r>
        <w:rPr>
          <w:rFonts w:ascii="Times New Roman" w:hAnsi="Times New Roman" w:cs="Times New Roman"/>
        </w:rPr>
        <w:t>&lt;!-- /page_container --&gt;</w:t>
      </w:r>
    </w:p>
    <w:p w:rsidR="0018730A" w:rsidRDefault="0018730A" w:rsidP="00C54898">
      <w:pPr>
        <w:spacing w:after="0" w:line="240" w:lineRule="auto"/>
        <w:rPr>
          <w:rFonts w:ascii="Times New Roman" w:hAnsi="Times New Roman" w:cs="Times New Roman"/>
        </w:rPr>
      </w:pPr>
      <w:r>
        <w:rPr>
          <w:rFonts w:ascii="Times New Roman" w:hAnsi="Times New Roman" w:cs="Times New Roman"/>
        </w:rPr>
        <w:t>&lt;/body&gt;</w:t>
      </w:r>
    </w:p>
    <w:p w:rsidR="0018730A" w:rsidRPr="00C54898" w:rsidRDefault="0018730A" w:rsidP="00C54898">
      <w:pPr>
        <w:spacing w:after="0" w:line="240" w:lineRule="auto"/>
        <w:rPr>
          <w:rFonts w:ascii="Times New Roman" w:hAnsi="Times New Roman" w:cs="Times New Roman"/>
        </w:rPr>
      </w:pPr>
    </w:p>
    <w:p w:rsidR="00C54898" w:rsidRPr="00EE7CC2" w:rsidRDefault="00C54898" w:rsidP="00C54898">
      <w:pPr>
        <w:spacing w:after="0" w:line="240" w:lineRule="auto"/>
        <w:rPr>
          <w:rFonts w:ascii="Times New Roman" w:hAnsi="Times New Roman" w:cs="Times New Roman"/>
        </w:rPr>
      </w:pPr>
      <w:r w:rsidRPr="00C54898">
        <w:rPr>
          <w:rFonts w:ascii="Times New Roman" w:hAnsi="Times New Roman" w:cs="Times New Roman"/>
        </w:rPr>
        <w:t>&lt;/html&gt;</w:t>
      </w:r>
    </w:p>
    <w:p w:rsidR="00167875" w:rsidRPr="002A66B4" w:rsidRDefault="00167875" w:rsidP="002A66B4">
      <w:pPr>
        <w:spacing w:line="480" w:lineRule="auto"/>
        <w:jc w:val="both"/>
        <w:rPr>
          <w:rFonts w:ascii="Times New Roman" w:hAnsi="Times New Roman" w:cs="Times New Roman"/>
          <w:sz w:val="24"/>
          <w:szCs w:val="24"/>
        </w:rPr>
      </w:pPr>
      <w:r>
        <w:br w:type="page"/>
      </w:r>
    </w:p>
    <w:sectPr w:rsidR="00167875" w:rsidRPr="002A66B4" w:rsidSect="000250A0">
      <w:pgSz w:w="12240" w:h="15840"/>
      <w:pgMar w:top="1440" w:right="1440" w:bottom="1440"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F08" w:rsidRDefault="00415F08" w:rsidP="00FF0700">
      <w:pPr>
        <w:spacing w:after="0" w:line="240" w:lineRule="auto"/>
      </w:pPr>
      <w:r>
        <w:separator/>
      </w:r>
    </w:p>
  </w:endnote>
  <w:endnote w:type="continuationSeparator" w:id="0">
    <w:p w:rsidR="00415F08" w:rsidRDefault="00415F08" w:rsidP="00FF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394560"/>
      <w:docPartObj>
        <w:docPartGallery w:val="Page Numbers (Bottom of Page)"/>
        <w:docPartUnique/>
      </w:docPartObj>
    </w:sdtPr>
    <w:sdtEndPr>
      <w:rPr>
        <w:noProof/>
      </w:rPr>
    </w:sdtEndPr>
    <w:sdtContent>
      <w:p w:rsidR="00120A84" w:rsidRDefault="00120A84">
        <w:pPr>
          <w:pStyle w:val="Footer"/>
          <w:jc w:val="center"/>
        </w:pPr>
        <w:r>
          <w:fldChar w:fldCharType="begin"/>
        </w:r>
        <w:r>
          <w:instrText xml:space="preserve"> PAGE   \* MERGEFORMAT </w:instrText>
        </w:r>
        <w:r>
          <w:fldChar w:fldCharType="separate"/>
        </w:r>
        <w:r w:rsidR="008C0E25">
          <w:rPr>
            <w:noProof/>
          </w:rPr>
          <w:t>i</w:t>
        </w:r>
        <w:r>
          <w:rPr>
            <w:noProof/>
          </w:rPr>
          <w:fldChar w:fldCharType="end"/>
        </w:r>
      </w:p>
    </w:sdtContent>
  </w:sdt>
  <w:p w:rsidR="00120A84" w:rsidRDefault="00120A8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9198582"/>
      <w:docPartObj>
        <w:docPartGallery w:val="Page Numbers (Bottom of Page)"/>
        <w:docPartUnique/>
      </w:docPartObj>
    </w:sdtPr>
    <w:sdtEndPr>
      <w:rPr>
        <w:noProof/>
      </w:rPr>
    </w:sdtEndPr>
    <w:sdtContent>
      <w:p w:rsidR="00120A84" w:rsidRDefault="00120A84">
        <w:pPr>
          <w:pStyle w:val="Footer"/>
          <w:jc w:val="center"/>
        </w:pPr>
        <w:r>
          <w:fldChar w:fldCharType="begin"/>
        </w:r>
        <w:r>
          <w:instrText xml:space="preserve"> PAGE   \* MERGEFORMAT </w:instrText>
        </w:r>
        <w:r>
          <w:fldChar w:fldCharType="separate"/>
        </w:r>
        <w:r w:rsidR="008C0E25">
          <w:rPr>
            <w:noProof/>
          </w:rPr>
          <w:t>10</w:t>
        </w:r>
        <w:r>
          <w:rPr>
            <w:noProof/>
          </w:rPr>
          <w:fldChar w:fldCharType="end"/>
        </w:r>
      </w:p>
    </w:sdtContent>
  </w:sdt>
  <w:p w:rsidR="00120A84" w:rsidRDefault="00120A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F08" w:rsidRDefault="00415F08" w:rsidP="00FF0700">
      <w:pPr>
        <w:spacing w:after="0" w:line="240" w:lineRule="auto"/>
      </w:pPr>
      <w:r>
        <w:separator/>
      </w:r>
    </w:p>
  </w:footnote>
  <w:footnote w:type="continuationSeparator" w:id="0">
    <w:p w:rsidR="00415F08" w:rsidRDefault="00415F08" w:rsidP="00FF0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6841"/>
    <w:multiLevelType w:val="hybridMultilevel"/>
    <w:tmpl w:val="87F43D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E27591"/>
    <w:multiLevelType w:val="hybridMultilevel"/>
    <w:tmpl w:val="169470F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451ED4"/>
    <w:multiLevelType w:val="hybridMultilevel"/>
    <w:tmpl w:val="E042F60A"/>
    <w:lvl w:ilvl="0" w:tplc="612EA4C6">
      <w:start w:val="1"/>
      <w:numFmt w:val="lowerLetter"/>
      <w:lvlText w:val="%1."/>
      <w:lvlJc w:val="left"/>
      <w:pPr>
        <w:ind w:left="45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54C0D"/>
    <w:multiLevelType w:val="multilevel"/>
    <w:tmpl w:val="AED21EAE"/>
    <w:lvl w:ilvl="0">
      <w:start w:val="4"/>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BFA2836"/>
    <w:multiLevelType w:val="hybridMultilevel"/>
    <w:tmpl w:val="9A04F8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52825"/>
    <w:multiLevelType w:val="hybridMultilevel"/>
    <w:tmpl w:val="B07AE3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77E84"/>
    <w:multiLevelType w:val="hybridMultilevel"/>
    <w:tmpl w:val="E90C036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F7D54"/>
    <w:multiLevelType w:val="hybridMultilevel"/>
    <w:tmpl w:val="9C7A75DA"/>
    <w:lvl w:ilvl="0" w:tplc="04090019">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2D112B0B"/>
    <w:multiLevelType w:val="hybridMultilevel"/>
    <w:tmpl w:val="DE0C0C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A2291"/>
    <w:multiLevelType w:val="hybridMultilevel"/>
    <w:tmpl w:val="64F203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10131"/>
    <w:multiLevelType w:val="multilevel"/>
    <w:tmpl w:val="BCCEC660"/>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F0A3E93"/>
    <w:multiLevelType w:val="hybridMultilevel"/>
    <w:tmpl w:val="A43614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78641A"/>
    <w:multiLevelType w:val="hybridMultilevel"/>
    <w:tmpl w:val="EE804826"/>
    <w:lvl w:ilvl="0" w:tplc="36082D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2D4FDC"/>
    <w:multiLevelType w:val="hybridMultilevel"/>
    <w:tmpl w:val="EDA2F4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65859"/>
    <w:multiLevelType w:val="multilevel"/>
    <w:tmpl w:val="4C56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87480"/>
    <w:multiLevelType w:val="hybridMultilevel"/>
    <w:tmpl w:val="4FBC6C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7B3DD0"/>
    <w:multiLevelType w:val="multilevel"/>
    <w:tmpl w:val="2B0E3F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8953E2"/>
    <w:multiLevelType w:val="hybridMultilevel"/>
    <w:tmpl w:val="801AE25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A2380F"/>
    <w:multiLevelType w:val="hybridMultilevel"/>
    <w:tmpl w:val="C92409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C09FA"/>
    <w:multiLevelType w:val="hybridMultilevel"/>
    <w:tmpl w:val="F4F29C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54E6BE0"/>
    <w:multiLevelType w:val="hybridMultilevel"/>
    <w:tmpl w:val="75F49D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190841"/>
    <w:multiLevelType w:val="hybridMultilevel"/>
    <w:tmpl w:val="8FC63778"/>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5F674159"/>
    <w:multiLevelType w:val="hybridMultilevel"/>
    <w:tmpl w:val="41DE4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7A225C"/>
    <w:multiLevelType w:val="hybridMultilevel"/>
    <w:tmpl w:val="9F2CDE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15094E"/>
    <w:multiLevelType w:val="hybridMultilevel"/>
    <w:tmpl w:val="8C482B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D947DA"/>
    <w:multiLevelType w:val="hybridMultilevel"/>
    <w:tmpl w:val="55A4C9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DF4A86"/>
    <w:multiLevelType w:val="hybridMultilevel"/>
    <w:tmpl w:val="7B3628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D745CD"/>
    <w:multiLevelType w:val="multilevel"/>
    <w:tmpl w:val="151EA0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2"/>
  </w:num>
  <w:num w:numId="3">
    <w:abstractNumId w:val="17"/>
  </w:num>
  <w:num w:numId="4">
    <w:abstractNumId w:val="23"/>
  </w:num>
  <w:num w:numId="5">
    <w:abstractNumId w:val="21"/>
  </w:num>
  <w:num w:numId="6">
    <w:abstractNumId w:val="7"/>
  </w:num>
  <w:num w:numId="7">
    <w:abstractNumId w:val="8"/>
  </w:num>
  <w:num w:numId="8">
    <w:abstractNumId w:val="24"/>
  </w:num>
  <w:num w:numId="9">
    <w:abstractNumId w:val="5"/>
  </w:num>
  <w:num w:numId="10">
    <w:abstractNumId w:val="13"/>
  </w:num>
  <w:num w:numId="11">
    <w:abstractNumId w:val="18"/>
  </w:num>
  <w:num w:numId="12">
    <w:abstractNumId w:val="4"/>
  </w:num>
  <w:num w:numId="13">
    <w:abstractNumId w:val="20"/>
  </w:num>
  <w:num w:numId="14">
    <w:abstractNumId w:val="16"/>
  </w:num>
  <w:num w:numId="15">
    <w:abstractNumId w:val="22"/>
  </w:num>
  <w:num w:numId="16">
    <w:abstractNumId w:val="6"/>
  </w:num>
  <w:num w:numId="17">
    <w:abstractNumId w:val="9"/>
  </w:num>
  <w:num w:numId="18">
    <w:abstractNumId w:val="0"/>
  </w:num>
  <w:num w:numId="19">
    <w:abstractNumId w:val="19"/>
  </w:num>
  <w:num w:numId="20">
    <w:abstractNumId w:val="26"/>
  </w:num>
  <w:num w:numId="21">
    <w:abstractNumId w:val="14"/>
  </w:num>
  <w:num w:numId="22">
    <w:abstractNumId w:val="12"/>
  </w:num>
  <w:num w:numId="23">
    <w:abstractNumId w:val="3"/>
  </w:num>
  <w:num w:numId="24">
    <w:abstractNumId w:val="15"/>
  </w:num>
  <w:num w:numId="25">
    <w:abstractNumId w:val="1"/>
  </w:num>
  <w:num w:numId="26">
    <w:abstractNumId w:val="10"/>
  </w:num>
  <w:num w:numId="27">
    <w:abstractNumId w:val="11"/>
  </w:num>
  <w:num w:numId="28">
    <w:abstractNumId w:val="2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isha Abdulkadir">
    <w15:presenceInfo w15:providerId="Windows Live" w15:userId="c393b9793390dd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48E"/>
    <w:rsid w:val="00010BEB"/>
    <w:rsid w:val="00013F62"/>
    <w:rsid w:val="00017A98"/>
    <w:rsid w:val="000250A0"/>
    <w:rsid w:val="000303AB"/>
    <w:rsid w:val="00034D15"/>
    <w:rsid w:val="00036C20"/>
    <w:rsid w:val="000450E5"/>
    <w:rsid w:val="00047124"/>
    <w:rsid w:val="00064DA0"/>
    <w:rsid w:val="00070DC8"/>
    <w:rsid w:val="00082594"/>
    <w:rsid w:val="0008762B"/>
    <w:rsid w:val="000A23D2"/>
    <w:rsid w:val="000B09CE"/>
    <w:rsid w:val="000C2B0E"/>
    <w:rsid w:val="000C4FF8"/>
    <w:rsid w:val="000E3390"/>
    <w:rsid w:val="000F67CB"/>
    <w:rsid w:val="0010726D"/>
    <w:rsid w:val="0011189F"/>
    <w:rsid w:val="00120A84"/>
    <w:rsid w:val="001260B7"/>
    <w:rsid w:val="00133A12"/>
    <w:rsid w:val="0013598B"/>
    <w:rsid w:val="00135D9D"/>
    <w:rsid w:val="001527A7"/>
    <w:rsid w:val="00167875"/>
    <w:rsid w:val="00176652"/>
    <w:rsid w:val="001814D9"/>
    <w:rsid w:val="00185C17"/>
    <w:rsid w:val="0018730A"/>
    <w:rsid w:val="00194B0C"/>
    <w:rsid w:val="001B7629"/>
    <w:rsid w:val="001D09ED"/>
    <w:rsid w:val="001D7494"/>
    <w:rsid w:val="001E1273"/>
    <w:rsid w:val="001E57A5"/>
    <w:rsid w:val="001F4218"/>
    <w:rsid w:val="00203880"/>
    <w:rsid w:val="00204935"/>
    <w:rsid w:val="00210BC3"/>
    <w:rsid w:val="00214A61"/>
    <w:rsid w:val="0022316F"/>
    <w:rsid w:val="002423EA"/>
    <w:rsid w:val="002A4E91"/>
    <w:rsid w:val="002A66B4"/>
    <w:rsid w:val="002B7025"/>
    <w:rsid w:val="002C1E50"/>
    <w:rsid w:val="002C5614"/>
    <w:rsid w:val="002D4358"/>
    <w:rsid w:val="002E1758"/>
    <w:rsid w:val="002E245D"/>
    <w:rsid w:val="002E429E"/>
    <w:rsid w:val="002F29FD"/>
    <w:rsid w:val="002F35F2"/>
    <w:rsid w:val="002F4BDE"/>
    <w:rsid w:val="002F5D59"/>
    <w:rsid w:val="002F7BC7"/>
    <w:rsid w:val="0030601E"/>
    <w:rsid w:val="0031714F"/>
    <w:rsid w:val="003174E6"/>
    <w:rsid w:val="00317C08"/>
    <w:rsid w:val="00320299"/>
    <w:rsid w:val="00325457"/>
    <w:rsid w:val="00353574"/>
    <w:rsid w:val="00354B54"/>
    <w:rsid w:val="0036300C"/>
    <w:rsid w:val="00366981"/>
    <w:rsid w:val="00372115"/>
    <w:rsid w:val="00380C83"/>
    <w:rsid w:val="00381E59"/>
    <w:rsid w:val="003826C7"/>
    <w:rsid w:val="00391F2C"/>
    <w:rsid w:val="003B06C6"/>
    <w:rsid w:val="003B4A61"/>
    <w:rsid w:val="003E38B0"/>
    <w:rsid w:val="003F4761"/>
    <w:rsid w:val="004056E8"/>
    <w:rsid w:val="00412952"/>
    <w:rsid w:val="00415F08"/>
    <w:rsid w:val="00421989"/>
    <w:rsid w:val="00440D1E"/>
    <w:rsid w:val="00451BFA"/>
    <w:rsid w:val="00452D2F"/>
    <w:rsid w:val="00457922"/>
    <w:rsid w:val="00462D60"/>
    <w:rsid w:val="0047246A"/>
    <w:rsid w:val="0049143D"/>
    <w:rsid w:val="00491E51"/>
    <w:rsid w:val="00494B53"/>
    <w:rsid w:val="00495A6E"/>
    <w:rsid w:val="004B75E3"/>
    <w:rsid w:val="004D5680"/>
    <w:rsid w:val="004D5878"/>
    <w:rsid w:val="004E4FA9"/>
    <w:rsid w:val="004E5D73"/>
    <w:rsid w:val="004F0FDF"/>
    <w:rsid w:val="004F1752"/>
    <w:rsid w:val="004F1A93"/>
    <w:rsid w:val="004F3C10"/>
    <w:rsid w:val="004F684B"/>
    <w:rsid w:val="005049E3"/>
    <w:rsid w:val="00512839"/>
    <w:rsid w:val="00516A04"/>
    <w:rsid w:val="0052059C"/>
    <w:rsid w:val="00520EC2"/>
    <w:rsid w:val="005235F2"/>
    <w:rsid w:val="00527DEC"/>
    <w:rsid w:val="005336CC"/>
    <w:rsid w:val="0054218F"/>
    <w:rsid w:val="00543CCE"/>
    <w:rsid w:val="005443AD"/>
    <w:rsid w:val="0054500A"/>
    <w:rsid w:val="005615C0"/>
    <w:rsid w:val="005624EC"/>
    <w:rsid w:val="005709D2"/>
    <w:rsid w:val="00574D61"/>
    <w:rsid w:val="0057533C"/>
    <w:rsid w:val="005873F1"/>
    <w:rsid w:val="00592869"/>
    <w:rsid w:val="00594A1A"/>
    <w:rsid w:val="005A37C5"/>
    <w:rsid w:val="005A39B0"/>
    <w:rsid w:val="005B0351"/>
    <w:rsid w:val="005B1744"/>
    <w:rsid w:val="005B2046"/>
    <w:rsid w:val="005B4D85"/>
    <w:rsid w:val="005B61FD"/>
    <w:rsid w:val="005C0946"/>
    <w:rsid w:val="005C09D4"/>
    <w:rsid w:val="005C2442"/>
    <w:rsid w:val="005C4610"/>
    <w:rsid w:val="005C47E0"/>
    <w:rsid w:val="005C67E7"/>
    <w:rsid w:val="005C7B2D"/>
    <w:rsid w:val="005D1FF9"/>
    <w:rsid w:val="005D492F"/>
    <w:rsid w:val="005D5EE3"/>
    <w:rsid w:val="005F345D"/>
    <w:rsid w:val="005F71CF"/>
    <w:rsid w:val="006037C8"/>
    <w:rsid w:val="00610FEA"/>
    <w:rsid w:val="006200F8"/>
    <w:rsid w:val="00624F4E"/>
    <w:rsid w:val="00630576"/>
    <w:rsid w:val="00637A46"/>
    <w:rsid w:val="00641212"/>
    <w:rsid w:val="006615F5"/>
    <w:rsid w:val="00666274"/>
    <w:rsid w:val="00671372"/>
    <w:rsid w:val="006716DE"/>
    <w:rsid w:val="00671DE7"/>
    <w:rsid w:val="00674DD5"/>
    <w:rsid w:val="0067685E"/>
    <w:rsid w:val="0068025B"/>
    <w:rsid w:val="00683ECA"/>
    <w:rsid w:val="006950C2"/>
    <w:rsid w:val="0069653A"/>
    <w:rsid w:val="006B54BC"/>
    <w:rsid w:val="006C5476"/>
    <w:rsid w:val="006D25A6"/>
    <w:rsid w:val="006D5A94"/>
    <w:rsid w:val="006E209E"/>
    <w:rsid w:val="006F020B"/>
    <w:rsid w:val="006F633E"/>
    <w:rsid w:val="00707AF9"/>
    <w:rsid w:val="00723B36"/>
    <w:rsid w:val="007357AE"/>
    <w:rsid w:val="007377C0"/>
    <w:rsid w:val="00740FC7"/>
    <w:rsid w:val="007451D0"/>
    <w:rsid w:val="007468C3"/>
    <w:rsid w:val="00752335"/>
    <w:rsid w:val="007859F6"/>
    <w:rsid w:val="007863C8"/>
    <w:rsid w:val="0079084B"/>
    <w:rsid w:val="007909C1"/>
    <w:rsid w:val="0079304E"/>
    <w:rsid w:val="00797900"/>
    <w:rsid w:val="007A033F"/>
    <w:rsid w:val="007A1865"/>
    <w:rsid w:val="007B04F7"/>
    <w:rsid w:val="007B22D2"/>
    <w:rsid w:val="007B5610"/>
    <w:rsid w:val="007B7042"/>
    <w:rsid w:val="007D11F8"/>
    <w:rsid w:val="007E6AC4"/>
    <w:rsid w:val="007F236D"/>
    <w:rsid w:val="0082586B"/>
    <w:rsid w:val="00830075"/>
    <w:rsid w:val="008326DD"/>
    <w:rsid w:val="0083716B"/>
    <w:rsid w:val="00841287"/>
    <w:rsid w:val="00851918"/>
    <w:rsid w:val="00851EF8"/>
    <w:rsid w:val="00855BDA"/>
    <w:rsid w:val="00856A6B"/>
    <w:rsid w:val="0086107D"/>
    <w:rsid w:val="00866DCE"/>
    <w:rsid w:val="008705B3"/>
    <w:rsid w:val="008729E2"/>
    <w:rsid w:val="00872C81"/>
    <w:rsid w:val="00873F97"/>
    <w:rsid w:val="00875DDC"/>
    <w:rsid w:val="00881869"/>
    <w:rsid w:val="008818E9"/>
    <w:rsid w:val="0088730F"/>
    <w:rsid w:val="008B33A6"/>
    <w:rsid w:val="008B57C1"/>
    <w:rsid w:val="008B6F2B"/>
    <w:rsid w:val="008C0E25"/>
    <w:rsid w:val="008D3318"/>
    <w:rsid w:val="008E5F18"/>
    <w:rsid w:val="008E7711"/>
    <w:rsid w:val="008F769D"/>
    <w:rsid w:val="008F7844"/>
    <w:rsid w:val="00900D65"/>
    <w:rsid w:val="00913EEF"/>
    <w:rsid w:val="0092156A"/>
    <w:rsid w:val="00924CA0"/>
    <w:rsid w:val="00924D4B"/>
    <w:rsid w:val="00926F5D"/>
    <w:rsid w:val="009421D3"/>
    <w:rsid w:val="009531EF"/>
    <w:rsid w:val="00962404"/>
    <w:rsid w:val="00963005"/>
    <w:rsid w:val="00966D2D"/>
    <w:rsid w:val="009671DE"/>
    <w:rsid w:val="00974091"/>
    <w:rsid w:val="009771C4"/>
    <w:rsid w:val="00980050"/>
    <w:rsid w:val="00984CE0"/>
    <w:rsid w:val="009906BB"/>
    <w:rsid w:val="00991C69"/>
    <w:rsid w:val="00993AFC"/>
    <w:rsid w:val="009B2522"/>
    <w:rsid w:val="009C22C2"/>
    <w:rsid w:val="009C2F4E"/>
    <w:rsid w:val="009C5166"/>
    <w:rsid w:val="009D0AFA"/>
    <w:rsid w:val="009D6A05"/>
    <w:rsid w:val="009F03D5"/>
    <w:rsid w:val="009F1F1F"/>
    <w:rsid w:val="00A04269"/>
    <w:rsid w:val="00A074F0"/>
    <w:rsid w:val="00A120C3"/>
    <w:rsid w:val="00A12809"/>
    <w:rsid w:val="00A14175"/>
    <w:rsid w:val="00A2434E"/>
    <w:rsid w:val="00A337DC"/>
    <w:rsid w:val="00A35809"/>
    <w:rsid w:val="00A35F1B"/>
    <w:rsid w:val="00A62505"/>
    <w:rsid w:val="00A74C38"/>
    <w:rsid w:val="00A832E2"/>
    <w:rsid w:val="00A93C17"/>
    <w:rsid w:val="00A96DD1"/>
    <w:rsid w:val="00AA41D2"/>
    <w:rsid w:val="00AC3331"/>
    <w:rsid w:val="00AC39B4"/>
    <w:rsid w:val="00AD11B4"/>
    <w:rsid w:val="00AD5E82"/>
    <w:rsid w:val="00AE18F5"/>
    <w:rsid w:val="00AE264D"/>
    <w:rsid w:val="00AF2FC0"/>
    <w:rsid w:val="00AF3D5E"/>
    <w:rsid w:val="00B04E8A"/>
    <w:rsid w:val="00B10EC0"/>
    <w:rsid w:val="00B32B06"/>
    <w:rsid w:val="00B32FAD"/>
    <w:rsid w:val="00B413E3"/>
    <w:rsid w:val="00B46A08"/>
    <w:rsid w:val="00B47BC7"/>
    <w:rsid w:val="00B55BE7"/>
    <w:rsid w:val="00B6364D"/>
    <w:rsid w:val="00B66396"/>
    <w:rsid w:val="00B70AB9"/>
    <w:rsid w:val="00B808AC"/>
    <w:rsid w:val="00B85233"/>
    <w:rsid w:val="00B90AC5"/>
    <w:rsid w:val="00B963D7"/>
    <w:rsid w:val="00BA2A9C"/>
    <w:rsid w:val="00BA2AE4"/>
    <w:rsid w:val="00BA4B9F"/>
    <w:rsid w:val="00BB0EEF"/>
    <w:rsid w:val="00BC2327"/>
    <w:rsid w:val="00BC4783"/>
    <w:rsid w:val="00BD0859"/>
    <w:rsid w:val="00BD09A3"/>
    <w:rsid w:val="00BD0B43"/>
    <w:rsid w:val="00BD1DE6"/>
    <w:rsid w:val="00BD7251"/>
    <w:rsid w:val="00BE0044"/>
    <w:rsid w:val="00BE38B9"/>
    <w:rsid w:val="00BE4599"/>
    <w:rsid w:val="00BE638B"/>
    <w:rsid w:val="00BF1C70"/>
    <w:rsid w:val="00C01036"/>
    <w:rsid w:val="00C02EBA"/>
    <w:rsid w:val="00C03065"/>
    <w:rsid w:val="00C04727"/>
    <w:rsid w:val="00C21673"/>
    <w:rsid w:val="00C21A4D"/>
    <w:rsid w:val="00C2777D"/>
    <w:rsid w:val="00C3276F"/>
    <w:rsid w:val="00C43146"/>
    <w:rsid w:val="00C441C9"/>
    <w:rsid w:val="00C50617"/>
    <w:rsid w:val="00C54898"/>
    <w:rsid w:val="00C61514"/>
    <w:rsid w:val="00C6316E"/>
    <w:rsid w:val="00C700A8"/>
    <w:rsid w:val="00C87604"/>
    <w:rsid w:val="00CB1313"/>
    <w:rsid w:val="00CC25B7"/>
    <w:rsid w:val="00CC4270"/>
    <w:rsid w:val="00CE6812"/>
    <w:rsid w:val="00CF291C"/>
    <w:rsid w:val="00CF6FAF"/>
    <w:rsid w:val="00D01F4F"/>
    <w:rsid w:val="00D0313C"/>
    <w:rsid w:val="00D04937"/>
    <w:rsid w:val="00D176CB"/>
    <w:rsid w:val="00D30760"/>
    <w:rsid w:val="00D3407E"/>
    <w:rsid w:val="00D40207"/>
    <w:rsid w:val="00D4407A"/>
    <w:rsid w:val="00D5121C"/>
    <w:rsid w:val="00D51BE1"/>
    <w:rsid w:val="00D51DF4"/>
    <w:rsid w:val="00D55357"/>
    <w:rsid w:val="00D557FD"/>
    <w:rsid w:val="00D65B35"/>
    <w:rsid w:val="00D66D36"/>
    <w:rsid w:val="00D72219"/>
    <w:rsid w:val="00D7648E"/>
    <w:rsid w:val="00D76EC5"/>
    <w:rsid w:val="00D8555A"/>
    <w:rsid w:val="00D947ED"/>
    <w:rsid w:val="00DA4BA0"/>
    <w:rsid w:val="00DA7458"/>
    <w:rsid w:val="00DB211A"/>
    <w:rsid w:val="00DC0CAB"/>
    <w:rsid w:val="00DD3D41"/>
    <w:rsid w:val="00DD3DC1"/>
    <w:rsid w:val="00DF4E0F"/>
    <w:rsid w:val="00DF62CC"/>
    <w:rsid w:val="00E04676"/>
    <w:rsid w:val="00E10EBC"/>
    <w:rsid w:val="00E142D0"/>
    <w:rsid w:val="00E177FA"/>
    <w:rsid w:val="00E21B72"/>
    <w:rsid w:val="00E220D7"/>
    <w:rsid w:val="00E313AD"/>
    <w:rsid w:val="00E31CC2"/>
    <w:rsid w:val="00E329F2"/>
    <w:rsid w:val="00E35618"/>
    <w:rsid w:val="00E4491C"/>
    <w:rsid w:val="00E5033A"/>
    <w:rsid w:val="00E50EDB"/>
    <w:rsid w:val="00E51E7C"/>
    <w:rsid w:val="00E53A00"/>
    <w:rsid w:val="00E53DED"/>
    <w:rsid w:val="00E568D8"/>
    <w:rsid w:val="00E57AFE"/>
    <w:rsid w:val="00E63E2E"/>
    <w:rsid w:val="00E74F77"/>
    <w:rsid w:val="00E85139"/>
    <w:rsid w:val="00E92E39"/>
    <w:rsid w:val="00EA47F6"/>
    <w:rsid w:val="00EA4AE0"/>
    <w:rsid w:val="00EA4F67"/>
    <w:rsid w:val="00EA6E46"/>
    <w:rsid w:val="00EA77D0"/>
    <w:rsid w:val="00EB48C6"/>
    <w:rsid w:val="00EB663E"/>
    <w:rsid w:val="00EC0640"/>
    <w:rsid w:val="00EE7CC2"/>
    <w:rsid w:val="00EF6E60"/>
    <w:rsid w:val="00F0002F"/>
    <w:rsid w:val="00F03785"/>
    <w:rsid w:val="00F1099E"/>
    <w:rsid w:val="00F341D8"/>
    <w:rsid w:val="00F4276A"/>
    <w:rsid w:val="00F47FEE"/>
    <w:rsid w:val="00F56ED3"/>
    <w:rsid w:val="00F57B39"/>
    <w:rsid w:val="00F65BB9"/>
    <w:rsid w:val="00F66A7C"/>
    <w:rsid w:val="00F81BA7"/>
    <w:rsid w:val="00F9038E"/>
    <w:rsid w:val="00F939B1"/>
    <w:rsid w:val="00F944B7"/>
    <w:rsid w:val="00F94725"/>
    <w:rsid w:val="00F9798C"/>
    <w:rsid w:val="00FD4A7D"/>
    <w:rsid w:val="00FD4CD4"/>
    <w:rsid w:val="00FD5411"/>
    <w:rsid w:val="00FE7D5F"/>
    <w:rsid w:val="00FF0700"/>
    <w:rsid w:val="00FF0F20"/>
    <w:rsid w:val="00FF5D98"/>
    <w:rsid w:val="00FF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E0651-4748-4384-BEBD-BDFE0426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6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6D2D"/>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6D2D"/>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0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610"/>
    <w:pPr>
      <w:ind w:left="720"/>
      <w:contextualSpacing/>
    </w:pPr>
  </w:style>
  <w:style w:type="character" w:customStyle="1" w:styleId="Heading1Char">
    <w:name w:val="Heading 1 Char"/>
    <w:basedOn w:val="DefaultParagraphFont"/>
    <w:link w:val="Heading1"/>
    <w:uiPriority w:val="9"/>
    <w:rsid w:val="003B06C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B06C6"/>
  </w:style>
  <w:style w:type="character" w:styleId="Hyperlink">
    <w:name w:val="Hyperlink"/>
    <w:basedOn w:val="DefaultParagraphFont"/>
    <w:uiPriority w:val="99"/>
    <w:unhideWhenUsed/>
    <w:rsid w:val="00F0002F"/>
    <w:rPr>
      <w:color w:val="0563C1" w:themeColor="hyperlink"/>
      <w:u w:val="single"/>
    </w:rPr>
  </w:style>
  <w:style w:type="paragraph" w:styleId="Header">
    <w:name w:val="header"/>
    <w:basedOn w:val="Normal"/>
    <w:link w:val="HeaderChar"/>
    <w:uiPriority w:val="99"/>
    <w:unhideWhenUsed/>
    <w:rsid w:val="00FF0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700"/>
  </w:style>
  <w:style w:type="paragraph" w:styleId="Footer">
    <w:name w:val="footer"/>
    <w:basedOn w:val="Normal"/>
    <w:link w:val="FooterChar"/>
    <w:uiPriority w:val="99"/>
    <w:unhideWhenUsed/>
    <w:rsid w:val="00FF0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700"/>
  </w:style>
  <w:style w:type="character" w:customStyle="1" w:styleId="Heading2Char">
    <w:name w:val="Heading 2 Char"/>
    <w:basedOn w:val="DefaultParagraphFont"/>
    <w:link w:val="Heading2"/>
    <w:uiPriority w:val="9"/>
    <w:rsid w:val="00966D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6D2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35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57AE"/>
  </w:style>
  <w:style w:type="character" w:styleId="Emphasis">
    <w:name w:val="Emphasis"/>
    <w:basedOn w:val="DefaultParagraphFont"/>
    <w:uiPriority w:val="20"/>
    <w:qFormat/>
    <w:rsid w:val="007357AE"/>
    <w:rPr>
      <w:i/>
      <w:iCs/>
    </w:rPr>
  </w:style>
  <w:style w:type="table" w:styleId="TableGrid">
    <w:name w:val="Table Grid"/>
    <w:basedOn w:val="TableNormal"/>
    <w:uiPriority w:val="39"/>
    <w:rsid w:val="00030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75DDC"/>
    <w:rPr>
      <w:b/>
      <w:bCs/>
    </w:rPr>
  </w:style>
  <w:style w:type="paragraph" w:styleId="TOCHeading">
    <w:name w:val="TOC Heading"/>
    <w:basedOn w:val="Heading1"/>
    <w:next w:val="Normal"/>
    <w:uiPriority w:val="39"/>
    <w:unhideWhenUsed/>
    <w:qFormat/>
    <w:rsid w:val="006037C8"/>
    <w:pPr>
      <w:outlineLvl w:val="9"/>
    </w:pPr>
  </w:style>
  <w:style w:type="paragraph" w:styleId="TOC1">
    <w:name w:val="toc 1"/>
    <w:basedOn w:val="Normal"/>
    <w:next w:val="Normal"/>
    <w:autoRedefine/>
    <w:uiPriority w:val="39"/>
    <w:unhideWhenUsed/>
    <w:rsid w:val="006037C8"/>
    <w:pPr>
      <w:spacing w:after="100"/>
    </w:pPr>
  </w:style>
  <w:style w:type="paragraph" w:styleId="TOC2">
    <w:name w:val="toc 2"/>
    <w:basedOn w:val="Normal"/>
    <w:next w:val="Normal"/>
    <w:autoRedefine/>
    <w:uiPriority w:val="39"/>
    <w:unhideWhenUsed/>
    <w:rsid w:val="006037C8"/>
    <w:pPr>
      <w:spacing w:after="100"/>
      <w:ind w:left="220"/>
    </w:pPr>
  </w:style>
  <w:style w:type="paragraph" w:styleId="TOC3">
    <w:name w:val="toc 3"/>
    <w:basedOn w:val="Normal"/>
    <w:next w:val="Normal"/>
    <w:autoRedefine/>
    <w:uiPriority w:val="39"/>
    <w:unhideWhenUsed/>
    <w:rsid w:val="006037C8"/>
    <w:pPr>
      <w:spacing w:after="100"/>
      <w:ind w:left="440"/>
    </w:pPr>
  </w:style>
  <w:style w:type="character" w:customStyle="1" w:styleId="Heading4Char">
    <w:name w:val="Heading 4 Char"/>
    <w:basedOn w:val="DefaultParagraphFont"/>
    <w:link w:val="Heading4"/>
    <w:uiPriority w:val="9"/>
    <w:rsid w:val="00F1099E"/>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924D4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24D4B"/>
    <w:pPr>
      <w:spacing w:after="0"/>
    </w:pPr>
  </w:style>
  <w:style w:type="paragraph" w:styleId="BalloonText">
    <w:name w:val="Balloon Text"/>
    <w:basedOn w:val="Normal"/>
    <w:link w:val="BalloonTextChar"/>
    <w:uiPriority w:val="99"/>
    <w:semiHidden/>
    <w:unhideWhenUsed/>
    <w:rsid w:val="004F0F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F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997">
      <w:bodyDiv w:val="1"/>
      <w:marLeft w:val="0"/>
      <w:marRight w:val="0"/>
      <w:marTop w:val="0"/>
      <w:marBottom w:val="0"/>
      <w:divBdr>
        <w:top w:val="none" w:sz="0" w:space="0" w:color="auto"/>
        <w:left w:val="none" w:sz="0" w:space="0" w:color="auto"/>
        <w:bottom w:val="none" w:sz="0" w:space="0" w:color="auto"/>
        <w:right w:val="none" w:sz="0" w:space="0" w:color="auto"/>
      </w:divBdr>
    </w:div>
    <w:div w:id="29381377">
      <w:bodyDiv w:val="1"/>
      <w:marLeft w:val="0"/>
      <w:marRight w:val="0"/>
      <w:marTop w:val="0"/>
      <w:marBottom w:val="0"/>
      <w:divBdr>
        <w:top w:val="none" w:sz="0" w:space="0" w:color="auto"/>
        <w:left w:val="none" w:sz="0" w:space="0" w:color="auto"/>
        <w:bottom w:val="none" w:sz="0" w:space="0" w:color="auto"/>
        <w:right w:val="none" w:sz="0" w:space="0" w:color="auto"/>
      </w:divBdr>
    </w:div>
    <w:div w:id="38674317">
      <w:bodyDiv w:val="1"/>
      <w:marLeft w:val="0"/>
      <w:marRight w:val="0"/>
      <w:marTop w:val="0"/>
      <w:marBottom w:val="0"/>
      <w:divBdr>
        <w:top w:val="none" w:sz="0" w:space="0" w:color="auto"/>
        <w:left w:val="none" w:sz="0" w:space="0" w:color="auto"/>
        <w:bottom w:val="none" w:sz="0" w:space="0" w:color="auto"/>
        <w:right w:val="none" w:sz="0" w:space="0" w:color="auto"/>
      </w:divBdr>
    </w:div>
    <w:div w:id="50081131">
      <w:bodyDiv w:val="1"/>
      <w:marLeft w:val="0"/>
      <w:marRight w:val="0"/>
      <w:marTop w:val="0"/>
      <w:marBottom w:val="0"/>
      <w:divBdr>
        <w:top w:val="none" w:sz="0" w:space="0" w:color="auto"/>
        <w:left w:val="none" w:sz="0" w:space="0" w:color="auto"/>
        <w:bottom w:val="none" w:sz="0" w:space="0" w:color="auto"/>
        <w:right w:val="none" w:sz="0" w:space="0" w:color="auto"/>
      </w:divBdr>
    </w:div>
    <w:div w:id="66348026">
      <w:bodyDiv w:val="1"/>
      <w:marLeft w:val="0"/>
      <w:marRight w:val="0"/>
      <w:marTop w:val="0"/>
      <w:marBottom w:val="0"/>
      <w:divBdr>
        <w:top w:val="none" w:sz="0" w:space="0" w:color="auto"/>
        <w:left w:val="none" w:sz="0" w:space="0" w:color="auto"/>
        <w:bottom w:val="none" w:sz="0" w:space="0" w:color="auto"/>
        <w:right w:val="none" w:sz="0" w:space="0" w:color="auto"/>
      </w:divBdr>
    </w:div>
    <w:div w:id="90199766">
      <w:bodyDiv w:val="1"/>
      <w:marLeft w:val="0"/>
      <w:marRight w:val="0"/>
      <w:marTop w:val="0"/>
      <w:marBottom w:val="0"/>
      <w:divBdr>
        <w:top w:val="none" w:sz="0" w:space="0" w:color="auto"/>
        <w:left w:val="none" w:sz="0" w:space="0" w:color="auto"/>
        <w:bottom w:val="none" w:sz="0" w:space="0" w:color="auto"/>
        <w:right w:val="none" w:sz="0" w:space="0" w:color="auto"/>
      </w:divBdr>
    </w:div>
    <w:div w:id="93018296">
      <w:bodyDiv w:val="1"/>
      <w:marLeft w:val="0"/>
      <w:marRight w:val="0"/>
      <w:marTop w:val="0"/>
      <w:marBottom w:val="0"/>
      <w:divBdr>
        <w:top w:val="none" w:sz="0" w:space="0" w:color="auto"/>
        <w:left w:val="none" w:sz="0" w:space="0" w:color="auto"/>
        <w:bottom w:val="none" w:sz="0" w:space="0" w:color="auto"/>
        <w:right w:val="none" w:sz="0" w:space="0" w:color="auto"/>
      </w:divBdr>
    </w:div>
    <w:div w:id="99033302">
      <w:bodyDiv w:val="1"/>
      <w:marLeft w:val="0"/>
      <w:marRight w:val="0"/>
      <w:marTop w:val="0"/>
      <w:marBottom w:val="0"/>
      <w:divBdr>
        <w:top w:val="none" w:sz="0" w:space="0" w:color="auto"/>
        <w:left w:val="none" w:sz="0" w:space="0" w:color="auto"/>
        <w:bottom w:val="none" w:sz="0" w:space="0" w:color="auto"/>
        <w:right w:val="none" w:sz="0" w:space="0" w:color="auto"/>
      </w:divBdr>
    </w:div>
    <w:div w:id="101926661">
      <w:bodyDiv w:val="1"/>
      <w:marLeft w:val="0"/>
      <w:marRight w:val="0"/>
      <w:marTop w:val="0"/>
      <w:marBottom w:val="0"/>
      <w:divBdr>
        <w:top w:val="none" w:sz="0" w:space="0" w:color="auto"/>
        <w:left w:val="none" w:sz="0" w:space="0" w:color="auto"/>
        <w:bottom w:val="none" w:sz="0" w:space="0" w:color="auto"/>
        <w:right w:val="none" w:sz="0" w:space="0" w:color="auto"/>
      </w:divBdr>
    </w:div>
    <w:div w:id="114564817">
      <w:bodyDiv w:val="1"/>
      <w:marLeft w:val="0"/>
      <w:marRight w:val="0"/>
      <w:marTop w:val="0"/>
      <w:marBottom w:val="0"/>
      <w:divBdr>
        <w:top w:val="none" w:sz="0" w:space="0" w:color="auto"/>
        <w:left w:val="none" w:sz="0" w:space="0" w:color="auto"/>
        <w:bottom w:val="none" w:sz="0" w:space="0" w:color="auto"/>
        <w:right w:val="none" w:sz="0" w:space="0" w:color="auto"/>
      </w:divBdr>
    </w:div>
    <w:div w:id="125047303">
      <w:bodyDiv w:val="1"/>
      <w:marLeft w:val="0"/>
      <w:marRight w:val="0"/>
      <w:marTop w:val="0"/>
      <w:marBottom w:val="0"/>
      <w:divBdr>
        <w:top w:val="none" w:sz="0" w:space="0" w:color="auto"/>
        <w:left w:val="none" w:sz="0" w:space="0" w:color="auto"/>
        <w:bottom w:val="none" w:sz="0" w:space="0" w:color="auto"/>
        <w:right w:val="none" w:sz="0" w:space="0" w:color="auto"/>
      </w:divBdr>
    </w:div>
    <w:div w:id="135490373">
      <w:bodyDiv w:val="1"/>
      <w:marLeft w:val="0"/>
      <w:marRight w:val="0"/>
      <w:marTop w:val="0"/>
      <w:marBottom w:val="0"/>
      <w:divBdr>
        <w:top w:val="none" w:sz="0" w:space="0" w:color="auto"/>
        <w:left w:val="none" w:sz="0" w:space="0" w:color="auto"/>
        <w:bottom w:val="none" w:sz="0" w:space="0" w:color="auto"/>
        <w:right w:val="none" w:sz="0" w:space="0" w:color="auto"/>
      </w:divBdr>
    </w:div>
    <w:div w:id="140509513">
      <w:bodyDiv w:val="1"/>
      <w:marLeft w:val="0"/>
      <w:marRight w:val="0"/>
      <w:marTop w:val="0"/>
      <w:marBottom w:val="0"/>
      <w:divBdr>
        <w:top w:val="none" w:sz="0" w:space="0" w:color="auto"/>
        <w:left w:val="none" w:sz="0" w:space="0" w:color="auto"/>
        <w:bottom w:val="none" w:sz="0" w:space="0" w:color="auto"/>
        <w:right w:val="none" w:sz="0" w:space="0" w:color="auto"/>
      </w:divBdr>
    </w:div>
    <w:div w:id="141117796">
      <w:bodyDiv w:val="1"/>
      <w:marLeft w:val="0"/>
      <w:marRight w:val="0"/>
      <w:marTop w:val="0"/>
      <w:marBottom w:val="0"/>
      <w:divBdr>
        <w:top w:val="none" w:sz="0" w:space="0" w:color="auto"/>
        <w:left w:val="none" w:sz="0" w:space="0" w:color="auto"/>
        <w:bottom w:val="none" w:sz="0" w:space="0" w:color="auto"/>
        <w:right w:val="none" w:sz="0" w:space="0" w:color="auto"/>
      </w:divBdr>
    </w:div>
    <w:div w:id="150411570">
      <w:bodyDiv w:val="1"/>
      <w:marLeft w:val="0"/>
      <w:marRight w:val="0"/>
      <w:marTop w:val="0"/>
      <w:marBottom w:val="0"/>
      <w:divBdr>
        <w:top w:val="none" w:sz="0" w:space="0" w:color="auto"/>
        <w:left w:val="none" w:sz="0" w:space="0" w:color="auto"/>
        <w:bottom w:val="none" w:sz="0" w:space="0" w:color="auto"/>
        <w:right w:val="none" w:sz="0" w:space="0" w:color="auto"/>
      </w:divBdr>
    </w:div>
    <w:div w:id="170537177">
      <w:bodyDiv w:val="1"/>
      <w:marLeft w:val="0"/>
      <w:marRight w:val="0"/>
      <w:marTop w:val="0"/>
      <w:marBottom w:val="0"/>
      <w:divBdr>
        <w:top w:val="none" w:sz="0" w:space="0" w:color="auto"/>
        <w:left w:val="none" w:sz="0" w:space="0" w:color="auto"/>
        <w:bottom w:val="none" w:sz="0" w:space="0" w:color="auto"/>
        <w:right w:val="none" w:sz="0" w:space="0" w:color="auto"/>
      </w:divBdr>
    </w:div>
    <w:div w:id="174077009">
      <w:bodyDiv w:val="1"/>
      <w:marLeft w:val="0"/>
      <w:marRight w:val="0"/>
      <w:marTop w:val="0"/>
      <w:marBottom w:val="0"/>
      <w:divBdr>
        <w:top w:val="none" w:sz="0" w:space="0" w:color="auto"/>
        <w:left w:val="none" w:sz="0" w:space="0" w:color="auto"/>
        <w:bottom w:val="none" w:sz="0" w:space="0" w:color="auto"/>
        <w:right w:val="none" w:sz="0" w:space="0" w:color="auto"/>
      </w:divBdr>
    </w:div>
    <w:div w:id="181942492">
      <w:bodyDiv w:val="1"/>
      <w:marLeft w:val="0"/>
      <w:marRight w:val="0"/>
      <w:marTop w:val="0"/>
      <w:marBottom w:val="0"/>
      <w:divBdr>
        <w:top w:val="none" w:sz="0" w:space="0" w:color="auto"/>
        <w:left w:val="none" w:sz="0" w:space="0" w:color="auto"/>
        <w:bottom w:val="none" w:sz="0" w:space="0" w:color="auto"/>
        <w:right w:val="none" w:sz="0" w:space="0" w:color="auto"/>
      </w:divBdr>
    </w:div>
    <w:div w:id="182211235">
      <w:bodyDiv w:val="1"/>
      <w:marLeft w:val="0"/>
      <w:marRight w:val="0"/>
      <w:marTop w:val="0"/>
      <w:marBottom w:val="0"/>
      <w:divBdr>
        <w:top w:val="none" w:sz="0" w:space="0" w:color="auto"/>
        <w:left w:val="none" w:sz="0" w:space="0" w:color="auto"/>
        <w:bottom w:val="none" w:sz="0" w:space="0" w:color="auto"/>
        <w:right w:val="none" w:sz="0" w:space="0" w:color="auto"/>
      </w:divBdr>
    </w:div>
    <w:div w:id="219026631">
      <w:bodyDiv w:val="1"/>
      <w:marLeft w:val="0"/>
      <w:marRight w:val="0"/>
      <w:marTop w:val="0"/>
      <w:marBottom w:val="0"/>
      <w:divBdr>
        <w:top w:val="none" w:sz="0" w:space="0" w:color="auto"/>
        <w:left w:val="none" w:sz="0" w:space="0" w:color="auto"/>
        <w:bottom w:val="none" w:sz="0" w:space="0" w:color="auto"/>
        <w:right w:val="none" w:sz="0" w:space="0" w:color="auto"/>
      </w:divBdr>
    </w:div>
    <w:div w:id="252979781">
      <w:bodyDiv w:val="1"/>
      <w:marLeft w:val="0"/>
      <w:marRight w:val="0"/>
      <w:marTop w:val="0"/>
      <w:marBottom w:val="0"/>
      <w:divBdr>
        <w:top w:val="none" w:sz="0" w:space="0" w:color="auto"/>
        <w:left w:val="none" w:sz="0" w:space="0" w:color="auto"/>
        <w:bottom w:val="none" w:sz="0" w:space="0" w:color="auto"/>
        <w:right w:val="none" w:sz="0" w:space="0" w:color="auto"/>
      </w:divBdr>
    </w:div>
    <w:div w:id="269051306">
      <w:bodyDiv w:val="1"/>
      <w:marLeft w:val="0"/>
      <w:marRight w:val="0"/>
      <w:marTop w:val="0"/>
      <w:marBottom w:val="0"/>
      <w:divBdr>
        <w:top w:val="none" w:sz="0" w:space="0" w:color="auto"/>
        <w:left w:val="none" w:sz="0" w:space="0" w:color="auto"/>
        <w:bottom w:val="none" w:sz="0" w:space="0" w:color="auto"/>
        <w:right w:val="none" w:sz="0" w:space="0" w:color="auto"/>
      </w:divBdr>
    </w:div>
    <w:div w:id="273635243">
      <w:bodyDiv w:val="1"/>
      <w:marLeft w:val="0"/>
      <w:marRight w:val="0"/>
      <w:marTop w:val="0"/>
      <w:marBottom w:val="0"/>
      <w:divBdr>
        <w:top w:val="none" w:sz="0" w:space="0" w:color="auto"/>
        <w:left w:val="none" w:sz="0" w:space="0" w:color="auto"/>
        <w:bottom w:val="none" w:sz="0" w:space="0" w:color="auto"/>
        <w:right w:val="none" w:sz="0" w:space="0" w:color="auto"/>
      </w:divBdr>
    </w:div>
    <w:div w:id="280235015">
      <w:bodyDiv w:val="1"/>
      <w:marLeft w:val="0"/>
      <w:marRight w:val="0"/>
      <w:marTop w:val="0"/>
      <w:marBottom w:val="0"/>
      <w:divBdr>
        <w:top w:val="none" w:sz="0" w:space="0" w:color="auto"/>
        <w:left w:val="none" w:sz="0" w:space="0" w:color="auto"/>
        <w:bottom w:val="none" w:sz="0" w:space="0" w:color="auto"/>
        <w:right w:val="none" w:sz="0" w:space="0" w:color="auto"/>
      </w:divBdr>
    </w:div>
    <w:div w:id="285307991">
      <w:bodyDiv w:val="1"/>
      <w:marLeft w:val="0"/>
      <w:marRight w:val="0"/>
      <w:marTop w:val="0"/>
      <w:marBottom w:val="0"/>
      <w:divBdr>
        <w:top w:val="none" w:sz="0" w:space="0" w:color="auto"/>
        <w:left w:val="none" w:sz="0" w:space="0" w:color="auto"/>
        <w:bottom w:val="none" w:sz="0" w:space="0" w:color="auto"/>
        <w:right w:val="none" w:sz="0" w:space="0" w:color="auto"/>
      </w:divBdr>
    </w:div>
    <w:div w:id="323314118">
      <w:bodyDiv w:val="1"/>
      <w:marLeft w:val="0"/>
      <w:marRight w:val="0"/>
      <w:marTop w:val="0"/>
      <w:marBottom w:val="0"/>
      <w:divBdr>
        <w:top w:val="none" w:sz="0" w:space="0" w:color="auto"/>
        <w:left w:val="none" w:sz="0" w:space="0" w:color="auto"/>
        <w:bottom w:val="none" w:sz="0" w:space="0" w:color="auto"/>
        <w:right w:val="none" w:sz="0" w:space="0" w:color="auto"/>
      </w:divBdr>
    </w:div>
    <w:div w:id="328755551">
      <w:bodyDiv w:val="1"/>
      <w:marLeft w:val="0"/>
      <w:marRight w:val="0"/>
      <w:marTop w:val="0"/>
      <w:marBottom w:val="0"/>
      <w:divBdr>
        <w:top w:val="none" w:sz="0" w:space="0" w:color="auto"/>
        <w:left w:val="none" w:sz="0" w:space="0" w:color="auto"/>
        <w:bottom w:val="none" w:sz="0" w:space="0" w:color="auto"/>
        <w:right w:val="none" w:sz="0" w:space="0" w:color="auto"/>
      </w:divBdr>
    </w:div>
    <w:div w:id="337124470">
      <w:bodyDiv w:val="1"/>
      <w:marLeft w:val="0"/>
      <w:marRight w:val="0"/>
      <w:marTop w:val="0"/>
      <w:marBottom w:val="0"/>
      <w:divBdr>
        <w:top w:val="none" w:sz="0" w:space="0" w:color="auto"/>
        <w:left w:val="none" w:sz="0" w:space="0" w:color="auto"/>
        <w:bottom w:val="none" w:sz="0" w:space="0" w:color="auto"/>
        <w:right w:val="none" w:sz="0" w:space="0" w:color="auto"/>
      </w:divBdr>
    </w:div>
    <w:div w:id="345325770">
      <w:bodyDiv w:val="1"/>
      <w:marLeft w:val="0"/>
      <w:marRight w:val="0"/>
      <w:marTop w:val="0"/>
      <w:marBottom w:val="0"/>
      <w:divBdr>
        <w:top w:val="none" w:sz="0" w:space="0" w:color="auto"/>
        <w:left w:val="none" w:sz="0" w:space="0" w:color="auto"/>
        <w:bottom w:val="none" w:sz="0" w:space="0" w:color="auto"/>
        <w:right w:val="none" w:sz="0" w:space="0" w:color="auto"/>
      </w:divBdr>
    </w:div>
    <w:div w:id="369651275">
      <w:bodyDiv w:val="1"/>
      <w:marLeft w:val="0"/>
      <w:marRight w:val="0"/>
      <w:marTop w:val="0"/>
      <w:marBottom w:val="0"/>
      <w:divBdr>
        <w:top w:val="none" w:sz="0" w:space="0" w:color="auto"/>
        <w:left w:val="none" w:sz="0" w:space="0" w:color="auto"/>
        <w:bottom w:val="none" w:sz="0" w:space="0" w:color="auto"/>
        <w:right w:val="none" w:sz="0" w:space="0" w:color="auto"/>
      </w:divBdr>
    </w:div>
    <w:div w:id="390814905">
      <w:bodyDiv w:val="1"/>
      <w:marLeft w:val="0"/>
      <w:marRight w:val="0"/>
      <w:marTop w:val="0"/>
      <w:marBottom w:val="0"/>
      <w:divBdr>
        <w:top w:val="none" w:sz="0" w:space="0" w:color="auto"/>
        <w:left w:val="none" w:sz="0" w:space="0" w:color="auto"/>
        <w:bottom w:val="none" w:sz="0" w:space="0" w:color="auto"/>
        <w:right w:val="none" w:sz="0" w:space="0" w:color="auto"/>
      </w:divBdr>
    </w:div>
    <w:div w:id="399132918">
      <w:bodyDiv w:val="1"/>
      <w:marLeft w:val="0"/>
      <w:marRight w:val="0"/>
      <w:marTop w:val="0"/>
      <w:marBottom w:val="0"/>
      <w:divBdr>
        <w:top w:val="none" w:sz="0" w:space="0" w:color="auto"/>
        <w:left w:val="none" w:sz="0" w:space="0" w:color="auto"/>
        <w:bottom w:val="none" w:sz="0" w:space="0" w:color="auto"/>
        <w:right w:val="none" w:sz="0" w:space="0" w:color="auto"/>
      </w:divBdr>
    </w:div>
    <w:div w:id="413550938">
      <w:bodyDiv w:val="1"/>
      <w:marLeft w:val="0"/>
      <w:marRight w:val="0"/>
      <w:marTop w:val="0"/>
      <w:marBottom w:val="0"/>
      <w:divBdr>
        <w:top w:val="none" w:sz="0" w:space="0" w:color="auto"/>
        <w:left w:val="none" w:sz="0" w:space="0" w:color="auto"/>
        <w:bottom w:val="none" w:sz="0" w:space="0" w:color="auto"/>
        <w:right w:val="none" w:sz="0" w:space="0" w:color="auto"/>
      </w:divBdr>
    </w:div>
    <w:div w:id="425737617">
      <w:bodyDiv w:val="1"/>
      <w:marLeft w:val="0"/>
      <w:marRight w:val="0"/>
      <w:marTop w:val="0"/>
      <w:marBottom w:val="0"/>
      <w:divBdr>
        <w:top w:val="none" w:sz="0" w:space="0" w:color="auto"/>
        <w:left w:val="none" w:sz="0" w:space="0" w:color="auto"/>
        <w:bottom w:val="none" w:sz="0" w:space="0" w:color="auto"/>
        <w:right w:val="none" w:sz="0" w:space="0" w:color="auto"/>
      </w:divBdr>
    </w:div>
    <w:div w:id="426730177">
      <w:bodyDiv w:val="1"/>
      <w:marLeft w:val="0"/>
      <w:marRight w:val="0"/>
      <w:marTop w:val="0"/>
      <w:marBottom w:val="0"/>
      <w:divBdr>
        <w:top w:val="none" w:sz="0" w:space="0" w:color="auto"/>
        <w:left w:val="none" w:sz="0" w:space="0" w:color="auto"/>
        <w:bottom w:val="none" w:sz="0" w:space="0" w:color="auto"/>
        <w:right w:val="none" w:sz="0" w:space="0" w:color="auto"/>
      </w:divBdr>
    </w:div>
    <w:div w:id="437145312">
      <w:bodyDiv w:val="1"/>
      <w:marLeft w:val="0"/>
      <w:marRight w:val="0"/>
      <w:marTop w:val="0"/>
      <w:marBottom w:val="0"/>
      <w:divBdr>
        <w:top w:val="none" w:sz="0" w:space="0" w:color="auto"/>
        <w:left w:val="none" w:sz="0" w:space="0" w:color="auto"/>
        <w:bottom w:val="none" w:sz="0" w:space="0" w:color="auto"/>
        <w:right w:val="none" w:sz="0" w:space="0" w:color="auto"/>
      </w:divBdr>
    </w:div>
    <w:div w:id="450169022">
      <w:bodyDiv w:val="1"/>
      <w:marLeft w:val="0"/>
      <w:marRight w:val="0"/>
      <w:marTop w:val="0"/>
      <w:marBottom w:val="0"/>
      <w:divBdr>
        <w:top w:val="none" w:sz="0" w:space="0" w:color="auto"/>
        <w:left w:val="none" w:sz="0" w:space="0" w:color="auto"/>
        <w:bottom w:val="none" w:sz="0" w:space="0" w:color="auto"/>
        <w:right w:val="none" w:sz="0" w:space="0" w:color="auto"/>
      </w:divBdr>
    </w:div>
    <w:div w:id="470902902">
      <w:bodyDiv w:val="1"/>
      <w:marLeft w:val="0"/>
      <w:marRight w:val="0"/>
      <w:marTop w:val="0"/>
      <w:marBottom w:val="0"/>
      <w:divBdr>
        <w:top w:val="none" w:sz="0" w:space="0" w:color="auto"/>
        <w:left w:val="none" w:sz="0" w:space="0" w:color="auto"/>
        <w:bottom w:val="none" w:sz="0" w:space="0" w:color="auto"/>
        <w:right w:val="none" w:sz="0" w:space="0" w:color="auto"/>
      </w:divBdr>
    </w:div>
    <w:div w:id="476846011">
      <w:bodyDiv w:val="1"/>
      <w:marLeft w:val="0"/>
      <w:marRight w:val="0"/>
      <w:marTop w:val="0"/>
      <w:marBottom w:val="0"/>
      <w:divBdr>
        <w:top w:val="none" w:sz="0" w:space="0" w:color="auto"/>
        <w:left w:val="none" w:sz="0" w:space="0" w:color="auto"/>
        <w:bottom w:val="none" w:sz="0" w:space="0" w:color="auto"/>
        <w:right w:val="none" w:sz="0" w:space="0" w:color="auto"/>
      </w:divBdr>
    </w:div>
    <w:div w:id="478109691">
      <w:bodyDiv w:val="1"/>
      <w:marLeft w:val="0"/>
      <w:marRight w:val="0"/>
      <w:marTop w:val="0"/>
      <w:marBottom w:val="0"/>
      <w:divBdr>
        <w:top w:val="none" w:sz="0" w:space="0" w:color="auto"/>
        <w:left w:val="none" w:sz="0" w:space="0" w:color="auto"/>
        <w:bottom w:val="none" w:sz="0" w:space="0" w:color="auto"/>
        <w:right w:val="none" w:sz="0" w:space="0" w:color="auto"/>
      </w:divBdr>
    </w:div>
    <w:div w:id="491527714">
      <w:bodyDiv w:val="1"/>
      <w:marLeft w:val="0"/>
      <w:marRight w:val="0"/>
      <w:marTop w:val="0"/>
      <w:marBottom w:val="0"/>
      <w:divBdr>
        <w:top w:val="none" w:sz="0" w:space="0" w:color="auto"/>
        <w:left w:val="none" w:sz="0" w:space="0" w:color="auto"/>
        <w:bottom w:val="none" w:sz="0" w:space="0" w:color="auto"/>
        <w:right w:val="none" w:sz="0" w:space="0" w:color="auto"/>
      </w:divBdr>
    </w:div>
    <w:div w:id="524489610">
      <w:bodyDiv w:val="1"/>
      <w:marLeft w:val="0"/>
      <w:marRight w:val="0"/>
      <w:marTop w:val="0"/>
      <w:marBottom w:val="0"/>
      <w:divBdr>
        <w:top w:val="none" w:sz="0" w:space="0" w:color="auto"/>
        <w:left w:val="none" w:sz="0" w:space="0" w:color="auto"/>
        <w:bottom w:val="none" w:sz="0" w:space="0" w:color="auto"/>
        <w:right w:val="none" w:sz="0" w:space="0" w:color="auto"/>
      </w:divBdr>
    </w:div>
    <w:div w:id="529487683">
      <w:bodyDiv w:val="1"/>
      <w:marLeft w:val="0"/>
      <w:marRight w:val="0"/>
      <w:marTop w:val="0"/>
      <w:marBottom w:val="0"/>
      <w:divBdr>
        <w:top w:val="none" w:sz="0" w:space="0" w:color="auto"/>
        <w:left w:val="none" w:sz="0" w:space="0" w:color="auto"/>
        <w:bottom w:val="none" w:sz="0" w:space="0" w:color="auto"/>
        <w:right w:val="none" w:sz="0" w:space="0" w:color="auto"/>
      </w:divBdr>
    </w:div>
    <w:div w:id="530917247">
      <w:bodyDiv w:val="1"/>
      <w:marLeft w:val="0"/>
      <w:marRight w:val="0"/>
      <w:marTop w:val="0"/>
      <w:marBottom w:val="0"/>
      <w:divBdr>
        <w:top w:val="none" w:sz="0" w:space="0" w:color="auto"/>
        <w:left w:val="none" w:sz="0" w:space="0" w:color="auto"/>
        <w:bottom w:val="none" w:sz="0" w:space="0" w:color="auto"/>
        <w:right w:val="none" w:sz="0" w:space="0" w:color="auto"/>
      </w:divBdr>
    </w:div>
    <w:div w:id="570778397">
      <w:bodyDiv w:val="1"/>
      <w:marLeft w:val="0"/>
      <w:marRight w:val="0"/>
      <w:marTop w:val="0"/>
      <w:marBottom w:val="0"/>
      <w:divBdr>
        <w:top w:val="none" w:sz="0" w:space="0" w:color="auto"/>
        <w:left w:val="none" w:sz="0" w:space="0" w:color="auto"/>
        <w:bottom w:val="none" w:sz="0" w:space="0" w:color="auto"/>
        <w:right w:val="none" w:sz="0" w:space="0" w:color="auto"/>
      </w:divBdr>
    </w:div>
    <w:div w:id="571238761">
      <w:bodyDiv w:val="1"/>
      <w:marLeft w:val="0"/>
      <w:marRight w:val="0"/>
      <w:marTop w:val="0"/>
      <w:marBottom w:val="0"/>
      <w:divBdr>
        <w:top w:val="none" w:sz="0" w:space="0" w:color="auto"/>
        <w:left w:val="none" w:sz="0" w:space="0" w:color="auto"/>
        <w:bottom w:val="none" w:sz="0" w:space="0" w:color="auto"/>
        <w:right w:val="none" w:sz="0" w:space="0" w:color="auto"/>
      </w:divBdr>
    </w:div>
    <w:div w:id="580873139">
      <w:bodyDiv w:val="1"/>
      <w:marLeft w:val="0"/>
      <w:marRight w:val="0"/>
      <w:marTop w:val="0"/>
      <w:marBottom w:val="0"/>
      <w:divBdr>
        <w:top w:val="none" w:sz="0" w:space="0" w:color="auto"/>
        <w:left w:val="none" w:sz="0" w:space="0" w:color="auto"/>
        <w:bottom w:val="none" w:sz="0" w:space="0" w:color="auto"/>
        <w:right w:val="none" w:sz="0" w:space="0" w:color="auto"/>
      </w:divBdr>
    </w:div>
    <w:div w:id="582616158">
      <w:bodyDiv w:val="1"/>
      <w:marLeft w:val="0"/>
      <w:marRight w:val="0"/>
      <w:marTop w:val="0"/>
      <w:marBottom w:val="0"/>
      <w:divBdr>
        <w:top w:val="none" w:sz="0" w:space="0" w:color="auto"/>
        <w:left w:val="none" w:sz="0" w:space="0" w:color="auto"/>
        <w:bottom w:val="none" w:sz="0" w:space="0" w:color="auto"/>
        <w:right w:val="none" w:sz="0" w:space="0" w:color="auto"/>
      </w:divBdr>
    </w:div>
    <w:div w:id="585917589">
      <w:bodyDiv w:val="1"/>
      <w:marLeft w:val="0"/>
      <w:marRight w:val="0"/>
      <w:marTop w:val="0"/>
      <w:marBottom w:val="0"/>
      <w:divBdr>
        <w:top w:val="none" w:sz="0" w:space="0" w:color="auto"/>
        <w:left w:val="none" w:sz="0" w:space="0" w:color="auto"/>
        <w:bottom w:val="none" w:sz="0" w:space="0" w:color="auto"/>
        <w:right w:val="none" w:sz="0" w:space="0" w:color="auto"/>
      </w:divBdr>
    </w:div>
    <w:div w:id="589585588">
      <w:bodyDiv w:val="1"/>
      <w:marLeft w:val="0"/>
      <w:marRight w:val="0"/>
      <w:marTop w:val="0"/>
      <w:marBottom w:val="0"/>
      <w:divBdr>
        <w:top w:val="none" w:sz="0" w:space="0" w:color="auto"/>
        <w:left w:val="none" w:sz="0" w:space="0" w:color="auto"/>
        <w:bottom w:val="none" w:sz="0" w:space="0" w:color="auto"/>
        <w:right w:val="none" w:sz="0" w:space="0" w:color="auto"/>
      </w:divBdr>
    </w:div>
    <w:div w:id="612371605">
      <w:bodyDiv w:val="1"/>
      <w:marLeft w:val="0"/>
      <w:marRight w:val="0"/>
      <w:marTop w:val="0"/>
      <w:marBottom w:val="0"/>
      <w:divBdr>
        <w:top w:val="none" w:sz="0" w:space="0" w:color="auto"/>
        <w:left w:val="none" w:sz="0" w:space="0" w:color="auto"/>
        <w:bottom w:val="none" w:sz="0" w:space="0" w:color="auto"/>
        <w:right w:val="none" w:sz="0" w:space="0" w:color="auto"/>
      </w:divBdr>
    </w:div>
    <w:div w:id="673072215">
      <w:bodyDiv w:val="1"/>
      <w:marLeft w:val="0"/>
      <w:marRight w:val="0"/>
      <w:marTop w:val="0"/>
      <w:marBottom w:val="0"/>
      <w:divBdr>
        <w:top w:val="none" w:sz="0" w:space="0" w:color="auto"/>
        <w:left w:val="none" w:sz="0" w:space="0" w:color="auto"/>
        <w:bottom w:val="none" w:sz="0" w:space="0" w:color="auto"/>
        <w:right w:val="none" w:sz="0" w:space="0" w:color="auto"/>
      </w:divBdr>
    </w:div>
    <w:div w:id="678695865">
      <w:bodyDiv w:val="1"/>
      <w:marLeft w:val="0"/>
      <w:marRight w:val="0"/>
      <w:marTop w:val="0"/>
      <w:marBottom w:val="0"/>
      <w:divBdr>
        <w:top w:val="none" w:sz="0" w:space="0" w:color="auto"/>
        <w:left w:val="none" w:sz="0" w:space="0" w:color="auto"/>
        <w:bottom w:val="none" w:sz="0" w:space="0" w:color="auto"/>
        <w:right w:val="none" w:sz="0" w:space="0" w:color="auto"/>
      </w:divBdr>
    </w:div>
    <w:div w:id="690692257">
      <w:bodyDiv w:val="1"/>
      <w:marLeft w:val="0"/>
      <w:marRight w:val="0"/>
      <w:marTop w:val="0"/>
      <w:marBottom w:val="0"/>
      <w:divBdr>
        <w:top w:val="none" w:sz="0" w:space="0" w:color="auto"/>
        <w:left w:val="none" w:sz="0" w:space="0" w:color="auto"/>
        <w:bottom w:val="none" w:sz="0" w:space="0" w:color="auto"/>
        <w:right w:val="none" w:sz="0" w:space="0" w:color="auto"/>
      </w:divBdr>
    </w:div>
    <w:div w:id="707879977">
      <w:bodyDiv w:val="1"/>
      <w:marLeft w:val="0"/>
      <w:marRight w:val="0"/>
      <w:marTop w:val="0"/>
      <w:marBottom w:val="0"/>
      <w:divBdr>
        <w:top w:val="none" w:sz="0" w:space="0" w:color="auto"/>
        <w:left w:val="none" w:sz="0" w:space="0" w:color="auto"/>
        <w:bottom w:val="none" w:sz="0" w:space="0" w:color="auto"/>
        <w:right w:val="none" w:sz="0" w:space="0" w:color="auto"/>
      </w:divBdr>
    </w:div>
    <w:div w:id="708535549">
      <w:bodyDiv w:val="1"/>
      <w:marLeft w:val="0"/>
      <w:marRight w:val="0"/>
      <w:marTop w:val="0"/>
      <w:marBottom w:val="0"/>
      <w:divBdr>
        <w:top w:val="none" w:sz="0" w:space="0" w:color="auto"/>
        <w:left w:val="none" w:sz="0" w:space="0" w:color="auto"/>
        <w:bottom w:val="none" w:sz="0" w:space="0" w:color="auto"/>
        <w:right w:val="none" w:sz="0" w:space="0" w:color="auto"/>
      </w:divBdr>
    </w:div>
    <w:div w:id="737754042">
      <w:bodyDiv w:val="1"/>
      <w:marLeft w:val="0"/>
      <w:marRight w:val="0"/>
      <w:marTop w:val="0"/>
      <w:marBottom w:val="0"/>
      <w:divBdr>
        <w:top w:val="none" w:sz="0" w:space="0" w:color="auto"/>
        <w:left w:val="none" w:sz="0" w:space="0" w:color="auto"/>
        <w:bottom w:val="none" w:sz="0" w:space="0" w:color="auto"/>
        <w:right w:val="none" w:sz="0" w:space="0" w:color="auto"/>
      </w:divBdr>
    </w:div>
    <w:div w:id="741829235">
      <w:bodyDiv w:val="1"/>
      <w:marLeft w:val="0"/>
      <w:marRight w:val="0"/>
      <w:marTop w:val="0"/>
      <w:marBottom w:val="0"/>
      <w:divBdr>
        <w:top w:val="none" w:sz="0" w:space="0" w:color="auto"/>
        <w:left w:val="none" w:sz="0" w:space="0" w:color="auto"/>
        <w:bottom w:val="none" w:sz="0" w:space="0" w:color="auto"/>
        <w:right w:val="none" w:sz="0" w:space="0" w:color="auto"/>
      </w:divBdr>
    </w:div>
    <w:div w:id="775946940">
      <w:bodyDiv w:val="1"/>
      <w:marLeft w:val="0"/>
      <w:marRight w:val="0"/>
      <w:marTop w:val="0"/>
      <w:marBottom w:val="0"/>
      <w:divBdr>
        <w:top w:val="none" w:sz="0" w:space="0" w:color="auto"/>
        <w:left w:val="none" w:sz="0" w:space="0" w:color="auto"/>
        <w:bottom w:val="none" w:sz="0" w:space="0" w:color="auto"/>
        <w:right w:val="none" w:sz="0" w:space="0" w:color="auto"/>
      </w:divBdr>
    </w:div>
    <w:div w:id="791362800">
      <w:bodyDiv w:val="1"/>
      <w:marLeft w:val="0"/>
      <w:marRight w:val="0"/>
      <w:marTop w:val="0"/>
      <w:marBottom w:val="0"/>
      <w:divBdr>
        <w:top w:val="none" w:sz="0" w:space="0" w:color="auto"/>
        <w:left w:val="none" w:sz="0" w:space="0" w:color="auto"/>
        <w:bottom w:val="none" w:sz="0" w:space="0" w:color="auto"/>
        <w:right w:val="none" w:sz="0" w:space="0" w:color="auto"/>
      </w:divBdr>
    </w:div>
    <w:div w:id="798693037">
      <w:bodyDiv w:val="1"/>
      <w:marLeft w:val="0"/>
      <w:marRight w:val="0"/>
      <w:marTop w:val="0"/>
      <w:marBottom w:val="0"/>
      <w:divBdr>
        <w:top w:val="none" w:sz="0" w:space="0" w:color="auto"/>
        <w:left w:val="none" w:sz="0" w:space="0" w:color="auto"/>
        <w:bottom w:val="none" w:sz="0" w:space="0" w:color="auto"/>
        <w:right w:val="none" w:sz="0" w:space="0" w:color="auto"/>
      </w:divBdr>
    </w:div>
    <w:div w:id="801070670">
      <w:bodyDiv w:val="1"/>
      <w:marLeft w:val="0"/>
      <w:marRight w:val="0"/>
      <w:marTop w:val="0"/>
      <w:marBottom w:val="0"/>
      <w:divBdr>
        <w:top w:val="none" w:sz="0" w:space="0" w:color="auto"/>
        <w:left w:val="none" w:sz="0" w:space="0" w:color="auto"/>
        <w:bottom w:val="none" w:sz="0" w:space="0" w:color="auto"/>
        <w:right w:val="none" w:sz="0" w:space="0" w:color="auto"/>
      </w:divBdr>
    </w:div>
    <w:div w:id="833032289">
      <w:bodyDiv w:val="1"/>
      <w:marLeft w:val="0"/>
      <w:marRight w:val="0"/>
      <w:marTop w:val="0"/>
      <w:marBottom w:val="0"/>
      <w:divBdr>
        <w:top w:val="none" w:sz="0" w:space="0" w:color="auto"/>
        <w:left w:val="none" w:sz="0" w:space="0" w:color="auto"/>
        <w:bottom w:val="none" w:sz="0" w:space="0" w:color="auto"/>
        <w:right w:val="none" w:sz="0" w:space="0" w:color="auto"/>
      </w:divBdr>
    </w:div>
    <w:div w:id="840897203">
      <w:bodyDiv w:val="1"/>
      <w:marLeft w:val="0"/>
      <w:marRight w:val="0"/>
      <w:marTop w:val="0"/>
      <w:marBottom w:val="0"/>
      <w:divBdr>
        <w:top w:val="none" w:sz="0" w:space="0" w:color="auto"/>
        <w:left w:val="none" w:sz="0" w:space="0" w:color="auto"/>
        <w:bottom w:val="none" w:sz="0" w:space="0" w:color="auto"/>
        <w:right w:val="none" w:sz="0" w:space="0" w:color="auto"/>
      </w:divBdr>
    </w:div>
    <w:div w:id="859391411">
      <w:bodyDiv w:val="1"/>
      <w:marLeft w:val="0"/>
      <w:marRight w:val="0"/>
      <w:marTop w:val="0"/>
      <w:marBottom w:val="0"/>
      <w:divBdr>
        <w:top w:val="none" w:sz="0" w:space="0" w:color="auto"/>
        <w:left w:val="none" w:sz="0" w:space="0" w:color="auto"/>
        <w:bottom w:val="none" w:sz="0" w:space="0" w:color="auto"/>
        <w:right w:val="none" w:sz="0" w:space="0" w:color="auto"/>
      </w:divBdr>
    </w:div>
    <w:div w:id="874389959">
      <w:bodyDiv w:val="1"/>
      <w:marLeft w:val="0"/>
      <w:marRight w:val="0"/>
      <w:marTop w:val="0"/>
      <w:marBottom w:val="0"/>
      <w:divBdr>
        <w:top w:val="none" w:sz="0" w:space="0" w:color="auto"/>
        <w:left w:val="none" w:sz="0" w:space="0" w:color="auto"/>
        <w:bottom w:val="none" w:sz="0" w:space="0" w:color="auto"/>
        <w:right w:val="none" w:sz="0" w:space="0" w:color="auto"/>
      </w:divBdr>
    </w:div>
    <w:div w:id="890774448">
      <w:bodyDiv w:val="1"/>
      <w:marLeft w:val="0"/>
      <w:marRight w:val="0"/>
      <w:marTop w:val="0"/>
      <w:marBottom w:val="0"/>
      <w:divBdr>
        <w:top w:val="none" w:sz="0" w:space="0" w:color="auto"/>
        <w:left w:val="none" w:sz="0" w:space="0" w:color="auto"/>
        <w:bottom w:val="none" w:sz="0" w:space="0" w:color="auto"/>
        <w:right w:val="none" w:sz="0" w:space="0" w:color="auto"/>
      </w:divBdr>
    </w:div>
    <w:div w:id="893732484">
      <w:bodyDiv w:val="1"/>
      <w:marLeft w:val="0"/>
      <w:marRight w:val="0"/>
      <w:marTop w:val="0"/>
      <w:marBottom w:val="0"/>
      <w:divBdr>
        <w:top w:val="none" w:sz="0" w:space="0" w:color="auto"/>
        <w:left w:val="none" w:sz="0" w:space="0" w:color="auto"/>
        <w:bottom w:val="none" w:sz="0" w:space="0" w:color="auto"/>
        <w:right w:val="none" w:sz="0" w:space="0" w:color="auto"/>
      </w:divBdr>
    </w:div>
    <w:div w:id="899171991">
      <w:bodyDiv w:val="1"/>
      <w:marLeft w:val="0"/>
      <w:marRight w:val="0"/>
      <w:marTop w:val="0"/>
      <w:marBottom w:val="0"/>
      <w:divBdr>
        <w:top w:val="none" w:sz="0" w:space="0" w:color="auto"/>
        <w:left w:val="none" w:sz="0" w:space="0" w:color="auto"/>
        <w:bottom w:val="none" w:sz="0" w:space="0" w:color="auto"/>
        <w:right w:val="none" w:sz="0" w:space="0" w:color="auto"/>
      </w:divBdr>
    </w:div>
    <w:div w:id="905453009">
      <w:bodyDiv w:val="1"/>
      <w:marLeft w:val="0"/>
      <w:marRight w:val="0"/>
      <w:marTop w:val="0"/>
      <w:marBottom w:val="0"/>
      <w:divBdr>
        <w:top w:val="none" w:sz="0" w:space="0" w:color="auto"/>
        <w:left w:val="none" w:sz="0" w:space="0" w:color="auto"/>
        <w:bottom w:val="none" w:sz="0" w:space="0" w:color="auto"/>
        <w:right w:val="none" w:sz="0" w:space="0" w:color="auto"/>
      </w:divBdr>
    </w:div>
    <w:div w:id="915240476">
      <w:bodyDiv w:val="1"/>
      <w:marLeft w:val="0"/>
      <w:marRight w:val="0"/>
      <w:marTop w:val="0"/>
      <w:marBottom w:val="0"/>
      <w:divBdr>
        <w:top w:val="none" w:sz="0" w:space="0" w:color="auto"/>
        <w:left w:val="none" w:sz="0" w:space="0" w:color="auto"/>
        <w:bottom w:val="none" w:sz="0" w:space="0" w:color="auto"/>
        <w:right w:val="none" w:sz="0" w:space="0" w:color="auto"/>
      </w:divBdr>
    </w:div>
    <w:div w:id="928581008">
      <w:bodyDiv w:val="1"/>
      <w:marLeft w:val="0"/>
      <w:marRight w:val="0"/>
      <w:marTop w:val="0"/>
      <w:marBottom w:val="0"/>
      <w:divBdr>
        <w:top w:val="none" w:sz="0" w:space="0" w:color="auto"/>
        <w:left w:val="none" w:sz="0" w:space="0" w:color="auto"/>
        <w:bottom w:val="none" w:sz="0" w:space="0" w:color="auto"/>
        <w:right w:val="none" w:sz="0" w:space="0" w:color="auto"/>
      </w:divBdr>
    </w:div>
    <w:div w:id="957026859">
      <w:bodyDiv w:val="1"/>
      <w:marLeft w:val="0"/>
      <w:marRight w:val="0"/>
      <w:marTop w:val="0"/>
      <w:marBottom w:val="0"/>
      <w:divBdr>
        <w:top w:val="none" w:sz="0" w:space="0" w:color="auto"/>
        <w:left w:val="none" w:sz="0" w:space="0" w:color="auto"/>
        <w:bottom w:val="none" w:sz="0" w:space="0" w:color="auto"/>
        <w:right w:val="none" w:sz="0" w:space="0" w:color="auto"/>
      </w:divBdr>
    </w:div>
    <w:div w:id="961958708">
      <w:bodyDiv w:val="1"/>
      <w:marLeft w:val="0"/>
      <w:marRight w:val="0"/>
      <w:marTop w:val="0"/>
      <w:marBottom w:val="0"/>
      <w:divBdr>
        <w:top w:val="none" w:sz="0" w:space="0" w:color="auto"/>
        <w:left w:val="none" w:sz="0" w:space="0" w:color="auto"/>
        <w:bottom w:val="none" w:sz="0" w:space="0" w:color="auto"/>
        <w:right w:val="none" w:sz="0" w:space="0" w:color="auto"/>
      </w:divBdr>
    </w:div>
    <w:div w:id="999961473">
      <w:bodyDiv w:val="1"/>
      <w:marLeft w:val="0"/>
      <w:marRight w:val="0"/>
      <w:marTop w:val="0"/>
      <w:marBottom w:val="0"/>
      <w:divBdr>
        <w:top w:val="none" w:sz="0" w:space="0" w:color="auto"/>
        <w:left w:val="none" w:sz="0" w:space="0" w:color="auto"/>
        <w:bottom w:val="none" w:sz="0" w:space="0" w:color="auto"/>
        <w:right w:val="none" w:sz="0" w:space="0" w:color="auto"/>
      </w:divBdr>
    </w:div>
    <w:div w:id="1012731375">
      <w:bodyDiv w:val="1"/>
      <w:marLeft w:val="0"/>
      <w:marRight w:val="0"/>
      <w:marTop w:val="0"/>
      <w:marBottom w:val="0"/>
      <w:divBdr>
        <w:top w:val="none" w:sz="0" w:space="0" w:color="auto"/>
        <w:left w:val="none" w:sz="0" w:space="0" w:color="auto"/>
        <w:bottom w:val="none" w:sz="0" w:space="0" w:color="auto"/>
        <w:right w:val="none" w:sz="0" w:space="0" w:color="auto"/>
      </w:divBdr>
    </w:div>
    <w:div w:id="1019770243">
      <w:bodyDiv w:val="1"/>
      <w:marLeft w:val="0"/>
      <w:marRight w:val="0"/>
      <w:marTop w:val="0"/>
      <w:marBottom w:val="0"/>
      <w:divBdr>
        <w:top w:val="none" w:sz="0" w:space="0" w:color="auto"/>
        <w:left w:val="none" w:sz="0" w:space="0" w:color="auto"/>
        <w:bottom w:val="none" w:sz="0" w:space="0" w:color="auto"/>
        <w:right w:val="none" w:sz="0" w:space="0" w:color="auto"/>
      </w:divBdr>
    </w:div>
    <w:div w:id="1021392956">
      <w:bodyDiv w:val="1"/>
      <w:marLeft w:val="0"/>
      <w:marRight w:val="0"/>
      <w:marTop w:val="0"/>
      <w:marBottom w:val="0"/>
      <w:divBdr>
        <w:top w:val="none" w:sz="0" w:space="0" w:color="auto"/>
        <w:left w:val="none" w:sz="0" w:space="0" w:color="auto"/>
        <w:bottom w:val="none" w:sz="0" w:space="0" w:color="auto"/>
        <w:right w:val="none" w:sz="0" w:space="0" w:color="auto"/>
      </w:divBdr>
    </w:div>
    <w:div w:id="1035614146">
      <w:bodyDiv w:val="1"/>
      <w:marLeft w:val="0"/>
      <w:marRight w:val="0"/>
      <w:marTop w:val="0"/>
      <w:marBottom w:val="0"/>
      <w:divBdr>
        <w:top w:val="none" w:sz="0" w:space="0" w:color="auto"/>
        <w:left w:val="none" w:sz="0" w:space="0" w:color="auto"/>
        <w:bottom w:val="none" w:sz="0" w:space="0" w:color="auto"/>
        <w:right w:val="none" w:sz="0" w:space="0" w:color="auto"/>
      </w:divBdr>
    </w:div>
    <w:div w:id="1038360353">
      <w:bodyDiv w:val="1"/>
      <w:marLeft w:val="0"/>
      <w:marRight w:val="0"/>
      <w:marTop w:val="0"/>
      <w:marBottom w:val="0"/>
      <w:divBdr>
        <w:top w:val="none" w:sz="0" w:space="0" w:color="auto"/>
        <w:left w:val="none" w:sz="0" w:space="0" w:color="auto"/>
        <w:bottom w:val="none" w:sz="0" w:space="0" w:color="auto"/>
        <w:right w:val="none" w:sz="0" w:space="0" w:color="auto"/>
      </w:divBdr>
    </w:div>
    <w:div w:id="1092967496">
      <w:bodyDiv w:val="1"/>
      <w:marLeft w:val="0"/>
      <w:marRight w:val="0"/>
      <w:marTop w:val="0"/>
      <w:marBottom w:val="0"/>
      <w:divBdr>
        <w:top w:val="none" w:sz="0" w:space="0" w:color="auto"/>
        <w:left w:val="none" w:sz="0" w:space="0" w:color="auto"/>
        <w:bottom w:val="none" w:sz="0" w:space="0" w:color="auto"/>
        <w:right w:val="none" w:sz="0" w:space="0" w:color="auto"/>
      </w:divBdr>
    </w:div>
    <w:div w:id="1097099472">
      <w:bodyDiv w:val="1"/>
      <w:marLeft w:val="0"/>
      <w:marRight w:val="0"/>
      <w:marTop w:val="0"/>
      <w:marBottom w:val="0"/>
      <w:divBdr>
        <w:top w:val="none" w:sz="0" w:space="0" w:color="auto"/>
        <w:left w:val="none" w:sz="0" w:space="0" w:color="auto"/>
        <w:bottom w:val="none" w:sz="0" w:space="0" w:color="auto"/>
        <w:right w:val="none" w:sz="0" w:space="0" w:color="auto"/>
      </w:divBdr>
    </w:div>
    <w:div w:id="1118791538">
      <w:bodyDiv w:val="1"/>
      <w:marLeft w:val="0"/>
      <w:marRight w:val="0"/>
      <w:marTop w:val="0"/>
      <w:marBottom w:val="0"/>
      <w:divBdr>
        <w:top w:val="none" w:sz="0" w:space="0" w:color="auto"/>
        <w:left w:val="none" w:sz="0" w:space="0" w:color="auto"/>
        <w:bottom w:val="none" w:sz="0" w:space="0" w:color="auto"/>
        <w:right w:val="none" w:sz="0" w:space="0" w:color="auto"/>
      </w:divBdr>
    </w:div>
    <w:div w:id="1119373072">
      <w:bodyDiv w:val="1"/>
      <w:marLeft w:val="0"/>
      <w:marRight w:val="0"/>
      <w:marTop w:val="0"/>
      <w:marBottom w:val="0"/>
      <w:divBdr>
        <w:top w:val="none" w:sz="0" w:space="0" w:color="auto"/>
        <w:left w:val="none" w:sz="0" w:space="0" w:color="auto"/>
        <w:bottom w:val="none" w:sz="0" w:space="0" w:color="auto"/>
        <w:right w:val="none" w:sz="0" w:space="0" w:color="auto"/>
      </w:divBdr>
    </w:div>
    <w:div w:id="1127044561">
      <w:bodyDiv w:val="1"/>
      <w:marLeft w:val="0"/>
      <w:marRight w:val="0"/>
      <w:marTop w:val="0"/>
      <w:marBottom w:val="0"/>
      <w:divBdr>
        <w:top w:val="none" w:sz="0" w:space="0" w:color="auto"/>
        <w:left w:val="none" w:sz="0" w:space="0" w:color="auto"/>
        <w:bottom w:val="none" w:sz="0" w:space="0" w:color="auto"/>
        <w:right w:val="none" w:sz="0" w:space="0" w:color="auto"/>
      </w:divBdr>
    </w:div>
    <w:div w:id="1133328368">
      <w:bodyDiv w:val="1"/>
      <w:marLeft w:val="0"/>
      <w:marRight w:val="0"/>
      <w:marTop w:val="0"/>
      <w:marBottom w:val="0"/>
      <w:divBdr>
        <w:top w:val="none" w:sz="0" w:space="0" w:color="auto"/>
        <w:left w:val="none" w:sz="0" w:space="0" w:color="auto"/>
        <w:bottom w:val="none" w:sz="0" w:space="0" w:color="auto"/>
        <w:right w:val="none" w:sz="0" w:space="0" w:color="auto"/>
      </w:divBdr>
    </w:div>
    <w:div w:id="1140611025">
      <w:bodyDiv w:val="1"/>
      <w:marLeft w:val="0"/>
      <w:marRight w:val="0"/>
      <w:marTop w:val="0"/>
      <w:marBottom w:val="0"/>
      <w:divBdr>
        <w:top w:val="none" w:sz="0" w:space="0" w:color="auto"/>
        <w:left w:val="none" w:sz="0" w:space="0" w:color="auto"/>
        <w:bottom w:val="none" w:sz="0" w:space="0" w:color="auto"/>
        <w:right w:val="none" w:sz="0" w:space="0" w:color="auto"/>
      </w:divBdr>
    </w:div>
    <w:div w:id="1162619961">
      <w:bodyDiv w:val="1"/>
      <w:marLeft w:val="0"/>
      <w:marRight w:val="0"/>
      <w:marTop w:val="0"/>
      <w:marBottom w:val="0"/>
      <w:divBdr>
        <w:top w:val="none" w:sz="0" w:space="0" w:color="auto"/>
        <w:left w:val="none" w:sz="0" w:space="0" w:color="auto"/>
        <w:bottom w:val="none" w:sz="0" w:space="0" w:color="auto"/>
        <w:right w:val="none" w:sz="0" w:space="0" w:color="auto"/>
      </w:divBdr>
    </w:div>
    <w:div w:id="1170407428">
      <w:bodyDiv w:val="1"/>
      <w:marLeft w:val="0"/>
      <w:marRight w:val="0"/>
      <w:marTop w:val="0"/>
      <w:marBottom w:val="0"/>
      <w:divBdr>
        <w:top w:val="none" w:sz="0" w:space="0" w:color="auto"/>
        <w:left w:val="none" w:sz="0" w:space="0" w:color="auto"/>
        <w:bottom w:val="none" w:sz="0" w:space="0" w:color="auto"/>
        <w:right w:val="none" w:sz="0" w:space="0" w:color="auto"/>
      </w:divBdr>
    </w:div>
    <w:div w:id="1177496830">
      <w:bodyDiv w:val="1"/>
      <w:marLeft w:val="0"/>
      <w:marRight w:val="0"/>
      <w:marTop w:val="0"/>
      <w:marBottom w:val="0"/>
      <w:divBdr>
        <w:top w:val="none" w:sz="0" w:space="0" w:color="auto"/>
        <w:left w:val="none" w:sz="0" w:space="0" w:color="auto"/>
        <w:bottom w:val="none" w:sz="0" w:space="0" w:color="auto"/>
        <w:right w:val="none" w:sz="0" w:space="0" w:color="auto"/>
      </w:divBdr>
    </w:div>
    <w:div w:id="1182939995">
      <w:bodyDiv w:val="1"/>
      <w:marLeft w:val="0"/>
      <w:marRight w:val="0"/>
      <w:marTop w:val="0"/>
      <w:marBottom w:val="0"/>
      <w:divBdr>
        <w:top w:val="none" w:sz="0" w:space="0" w:color="auto"/>
        <w:left w:val="none" w:sz="0" w:space="0" w:color="auto"/>
        <w:bottom w:val="none" w:sz="0" w:space="0" w:color="auto"/>
        <w:right w:val="none" w:sz="0" w:space="0" w:color="auto"/>
      </w:divBdr>
    </w:div>
    <w:div w:id="1197041054">
      <w:bodyDiv w:val="1"/>
      <w:marLeft w:val="0"/>
      <w:marRight w:val="0"/>
      <w:marTop w:val="0"/>
      <w:marBottom w:val="0"/>
      <w:divBdr>
        <w:top w:val="none" w:sz="0" w:space="0" w:color="auto"/>
        <w:left w:val="none" w:sz="0" w:space="0" w:color="auto"/>
        <w:bottom w:val="none" w:sz="0" w:space="0" w:color="auto"/>
        <w:right w:val="none" w:sz="0" w:space="0" w:color="auto"/>
      </w:divBdr>
    </w:div>
    <w:div w:id="1202328153">
      <w:bodyDiv w:val="1"/>
      <w:marLeft w:val="0"/>
      <w:marRight w:val="0"/>
      <w:marTop w:val="0"/>
      <w:marBottom w:val="0"/>
      <w:divBdr>
        <w:top w:val="none" w:sz="0" w:space="0" w:color="auto"/>
        <w:left w:val="none" w:sz="0" w:space="0" w:color="auto"/>
        <w:bottom w:val="none" w:sz="0" w:space="0" w:color="auto"/>
        <w:right w:val="none" w:sz="0" w:space="0" w:color="auto"/>
      </w:divBdr>
    </w:div>
    <w:div w:id="1209028782">
      <w:bodyDiv w:val="1"/>
      <w:marLeft w:val="0"/>
      <w:marRight w:val="0"/>
      <w:marTop w:val="0"/>
      <w:marBottom w:val="0"/>
      <w:divBdr>
        <w:top w:val="none" w:sz="0" w:space="0" w:color="auto"/>
        <w:left w:val="none" w:sz="0" w:space="0" w:color="auto"/>
        <w:bottom w:val="none" w:sz="0" w:space="0" w:color="auto"/>
        <w:right w:val="none" w:sz="0" w:space="0" w:color="auto"/>
      </w:divBdr>
    </w:div>
    <w:div w:id="1220092121">
      <w:bodyDiv w:val="1"/>
      <w:marLeft w:val="0"/>
      <w:marRight w:val="0"/>
      <w:marTop w:val="0"/>
      <w:marBottom w:val="0"/>
      <w:divBdr>
        <w:top w:val="none" w:sz="0" w:space="0" w:color="auto"/>
        <w:left w:val="none" w:sz="0" w:space="0" w:color="auto"/>
        <w:bottom w:val="none" w:sz="0" w:space="0" w:color="auto"/>
        <w:right w:val="none" w:sz="0" w:space="0" w:color="auto"/>
      </w:divBdr>
    </w:div>
    <w:div w:id="1230573612">
      <w:bodyDiv w:val="1"/>
      <w:marLeft w:val="0"/>
      <w:marRight w:val="0"/>
      <w:marTop w:val="0"/>
      <w:marBottom w:val="0"/>
      <w:divBdr>
        <w:top w:val="none" w:sz="0" w:space="0" w:color="auto"/>
        <w:left w:val="none" w:sz="0" w:space="0" w:color="auto"/>
        <w:bottom w:val="none" w:sz="0" w:space="0" w:color="auto"/>
        <w:right w:val="none" w:sz="0" w:space="0" w:color="auto"/>
      </w:divBdr>
    </w:div>
    <w:div w:id="1232304323">
      <w:bodyDiv w:val="1"/>
      <w:marLeft w:val="0"/>
      <w:marRight w:val="0"/>
      <w:marTop w:val="0"/>
      <w:marBottom w:val="0"/>
      <w:divBdr>
        <w:top w:val="none" w:sz="0" w:space="0" w:color="auto"/>
        <w:left w:val="none" w:sz="0" w:space="0" w:color="auto"/>
        <w:bottom w:val="none" w:sz="0" w:space="0" w:color="auto"/>
        <w:right w:val="none" w:sz="0" w:space="0" w:color="auto"/>
      </w:divBdr>
    </w:div>
    <w:div w:id="1245794640">
      <w:bodyDiv w:val="1"/>
      <w:marLeft w:val="0"/>
      <w:marRight w:val="0"/>
      <w:marTop w:val="0"/>
      <w:marBottom w:val="0"/>
      <w:divBdr>
        <w:top w:val="none" w:sz="0" w:space="0" w:color="auto"/>
        <w:left w:val="none" w:sz="0" w:space="0" w:color="auto"/>
        <w:bottom w:val="none" w:sz="0" w:space="0" w:color="auto"/>
        <w:right w:val="none" w:sz="0" w:space="0" w:color="auto"/>
      </w:divBdr>
    </w:div>
    <w:div w:id="1246962873">
      <w:bodyDiv w:val="1"/>
      <w:marLeft w:val="0"/>
      <w:marRight w:val="0"/>
      <w:marTop w:val="0"/>
      <w:marBottom w:val="0"/>
      <w:divBdr>
        <w:top w:val="none" w:sz="0" w:space="0" w:color="auto"/>
        <w:left w:val="none" w:sz="0" w:space="0" w:color="auto"/>
        <w:bottom w:val="none" w:sz="0" w:space="0" w:color="auto"/>
        <w:right w:val="none" w:sz="0" w:space="0" w:color="auto"/>
      </w:divBdr>
    </w:div>
    <w:div w:id="1257058954">
      <w:bodyDiv w:val="1"/>
      <w:marLeft w:val="0"/>
      <w:marRight w:val="0"/>
      <w:marTop w:val="0"/>
      <w:marBottom w:val="0"/>
      <w:divBdr>
        <w:top w:val="none" w:sz="0" w:space="0" w:color="auto"/>
        <w:left w:val="none" w:sz="0" w:space="0" w:color="auto"/>
        <w:bottom w:val="none" w:sz="0" w:space="0" w:color="auto"/>
        <w:right w:val="none" w:sz="0" w:space="0" w:color="auto"/>
      </w:divBdr>
    </w:div>
    <w:div w:id="1266646803">
      <w:bodyDiv w:val="1"/>
      <w:marLeft w:val="0"/>
      <w:marRight w:val="0"/>
      <w:marTop w:val="0"/>
      <w:marBottom w:val="0"/>
      <w:divBdr>
        <w:top w:val="none" w:sz="0" w:space="0" w:color="auto"/>
        <w:left w:val="none" w:sz="0" w:space="0" w:color="auto"/>
        <w:bottom w:val="none" w:sz="0" w:space="0" w:color="auto"/>
        <w:right w:val="none" w:sz="0" w:space="0" w:color="auto"/>
      </w:divBdr>
    </w:div>
    <w:div w:id="1283074186">
      <w:bodyDiv w:val="1"/>
      <w:marLeft w:val="0"/>
      <w:marRight w:val="0"/>
      <w:marTop w:val="0"/>
      <w:marBottom w:val="0"/>
      <w:divBdr>
        <w:top w:val="none" w:sz="0" w:space="0" w:color="auto"/>
        <w:left w:val="none" w:sz="0" w:space="0" w:color="auto"/>
        <w:bottom w:val="none" w:sz="0" w:space="0" w:color="auto"/>
        <w:right w:val="none" w:sz="0" w:space="0" w:color="auto"/>
      </w:divBdr>
    </w:div>
    <w:div w:id="1284194914">
      <w:bodyDiv w:val="1"/>
      <w:marLeft w:val="0"/>
      <w:marRight w:val="0"/>
      <w:marTop w:val="0"/>
      <w:marBottom w:val="0"/>
      <w:divBdr>
        <w:top w:val="none" w:sz="0" w:space="0" w:color="auto"/>
        <w:left w:val="none" w:sz="0" w:space="0" w:color="auto"/>
        <w:bottom w:val="none" w:sz="0" w:space="0" w:color="auto"/>
        <w:right w:val="none" w:sz="0" w:space="0" w:color="auto"/>
      </w:divBdr>
    </w:div>
    <w:div w:id="1299337051">
      <w:bodyDiv w:val="1"/>
      <w:marLeft w:val="0"/>
      <w:marRight w:val="0"/>
      <w:marTop w:val="0"/>
      <w:marBottom w:val="0"/>
      <w:divBdr>
        <w:top w:val="none" w:sz="0" w:space="0" w:color="auto"/>
        <w:left w:val="none" w:sz="0" w:space="0" w:color="auto"/>
        <w:bottom w:val="none" w:sz="0" w:space="0" w:color="auto"/>
        <w:right w:val="none" w:sz="0" w:space="0" w:color="auto"/>
      </w:divBdr>
    </w:div>
    <w:div w:id="1317147158">
      <w:bodyDiv w:val="1"/>
      <w:marLeft w:val="0"/>
      <w:marRight w:val="0"/>
      <w:marTop w:val="0"/>
      <w:marBottom w:val="0"/>
      <w:divBdr>
        <w:top w:val="none" w:sz="0" w:space="0" w:color="auto"/>
        <w:left w:val="none" w:sz="0" w:space="0" w:color="auto"/>
        <w:bottom w:val="none" w:sz="0" w:space="0" w:color="auto"/>
        <w:right w:val="none" w:sz="0" w:space="0" w:color="auto"/>
      </w:divBdr>
    </w:div>
    <w:div w:id="1323125155">
      <w:bodyDiv w:val="1"/>
      <w:marLeft w:val="0"/>
      <w:marRight w:val="0"/>
      <w:marTop w:val="0"/>
      <w:marBottom w:val="0"/>
      <w:divBdr>
        <w:top w:val="none" w:sz="0" w:space="0" w:color="auto"/>
        <w:left w:val="none" w:sz="0" w:space="0" w:color="auto"/>
        <w:bottom w:val="none" w:sz="0" w:space="0" w:color="auto"/>
        <w:right w:val="none" w:sz="0" w:space="0" w:color="auto"/>
      </w:divBdr>
    </w:div>
    <w:div w:id="1333100321">
      <w:bodyDiv w:val="1"/>
      <w:marLeft w:val="0"/>
      <w:marRight w:val="0"/>
      <w:marTop w:val="0"/>
      <w:marBottom w:val="0"/>
      <w:divBdr>
        <w:top w:val="none" w:sz="0" w:space="0" w:color="auto"/>
        <w:left w:val="none" w:sz="0" w:space="0" w:color="auto"/>
        <w:bottom w:val="none" w:sz="0" w:space="0" w:color="auto"/>
        <w:right w:val="none" w:sz="0" w:space="0" w:color="auto"/>
      </w:divBdr>
    </w:div>
    <w:div w:id="1334332626">
      <w:bodyDiv w:val="1"/>
      <w:marLeft w:val="0"/>
      <w:marRight w:val="0"/>
      <w:marTop w:val="0"/>
      <w:marBottom w:val="0"/>
      <w:divBdr>
        <w:top w:val="none" w:sz="0" w:space="0" w:color="auto"/>
        <w:left w:val="none" w:sz="0" w:space="0" w:color="auto"/>
        <w:bottom w:val="none" w:sz="0" w:space="0" w:color="auto"/>
        <w:right w:val="none" w:sz="0" w:space="0" w:color="auto"/>
      </w:divBdr>
    </w:div>
    <w:div w:id="1336228596">
      <w:bodyDiv w:val="1"/>
      <w:marLeft w:val="0"/>
      <w:marRight w:val="0"/>
      <w:marTop w:val="0"/>
      <w:marBottom w:val="0"/>
      <w:divBdr>
        <w:top w:val="none" w:sz="0" w:space="0" w:color="auto"/>
        <w:left w:val="none" w:sz="0" w:space="0" w:color="auto"/>
        <w:bottom w:val="none" w:sz="0" w:space="0" w:color="auto"/>
        <w:right w:val="none" w:sz="0" w:space="0" w:color="auto"/>
      </w:divBdr>
    </w:div>
    <w:div w:id="1340351753">
      <w:bodyDiv w:val="1"/>
      <w:marLeft w:val="0"/>
      <w:marRight w:val="0"/>
      <w:marTop w:val="0"/>
      <w:marBottom w:val="0"/>
      <w:divBdr>
        <w:top w:val="none" w:sz="0" w:space="0" w:color="auto"/>
        <w:left w:val="none" w:sz="0" w:space="0" w:color="auto"/>
        <w:bottom w:val="none" w:sz="0" w:space="0" w:color="auto"/>
        <w:right w:val="none" w:sz="0" w:space="0" w:color="auto"/>
      </w:divBdr>
    </w:div>
    <w:div w:id="1344241550">
      <w:bodyDiv w:val="1"/>
      <w:marLeft w:val="0"/>
      <w:marRight w:val="0"/>
      <w:marTop w:val="0"/>
      <w:marBottom w:val="0"/>
      <w:divBdr>
        <w:top w:val="none" w:sz="0" w:space="0" w:color="auto"/>
        <w:left w:val="none" w:sz="0" w:space="0" w:color="auto"/>
        <w:bottom w:val="none" w:sz="0" w:space="0" w:color="auto"/>
        <w:right w:val="none" w:sz="0" w:space="0" w:color="auto"/>
      </w:divBdr>
    </w:div>
    <w:div w:id="1357195576">
      <w:bodyDiv w:val="1"/>
      <w:marLeft w:val="0"/>
      <w:marRight w:val="0"/>
      <w:marTop w:val="0"/>
      <w:marBottom w:val="0"/>
      <w:divBdr>
        <w:top w:val="none" w:sz="0" w:space="0" w:color="auto"/>
        <w:left w:val="none" w:sz="0" w:space="0" w:color="auto"/>
        <w:bottom w:val="none" w:sz="0" w:space="0" w:color="auto"/>
        <w:right w:val="none" w:sz="0" w:space="0" w:color="auto"/>
      </w:divBdr>
    </w:div>
    <w:div w:id="1358580048">
      <w:bodyDiv w:val="1"/>
      <w:marLeft w:val="0"/>
      <w:marRight w:val="0"/>
      <w:marTop w:val="0"/>
      <w:marBottom w:val="0"/>
      <w:divBdr>
        <w:top w:val="none" w:sz="0" w:space="0" w:color="auto"/>
        <w:left w:val="none" w:sz="0" w:space="0" w:color="auto"/>
        <w:bottom w:val="none" w:sz="0" w:space="0" w:color="auto"/>
        <w:right w:val="none" w:sz="0" w:space="0" w:color="auto"/>
      </w:divBdr>
    </w:div>
    <w:div w:id="1358895606">
      <w:bodyDiv w:val="1"/>
      <w:marLeft w:val="0"/>
      <w:marRight w:val="0"/>
      <w:marTop w:val="0"/>
      <w:marBottom w:val="0"/>
      <w:divBdr>
        <w:top w:val="none" w:sz="0" w:space="0" w:color="auto"/>
        <w:left w:val="none" w:sz="0" w:space="0" w:color="auto"/>
        <w:bottom w:val="none" w:sz="0" w:space="0" w:color="auto"/>
        <w:right w:val="none" w:sz="0" w:space="0" w:color="auto"/>
      </w:divBdr>
    </w:div>
    <w:div w:id="1366717606">
      <w:bodyDiv w:val="1"/>
      <w:marLeft w:val="0"/>
      <w:marRight w:val="0"/>
      <w:marTop w:val="0"/>
      <w:marBottom w:val="0"/>
      <w:divBdr>
        <w:top w:val="none" w:sz="0" w:space="0" w:color="auto"/>
        <w:left w:val="none" w:sz="0" w:space="0" w:color="auto"/>
        <w:bottom w:val="none" w:sz="0" w:space="0" w:color="auto"/>
        <w:right w:val="none" w:sz="0" w:space="0" w:color="auto"/>
      </w:divBdr>
    </w:div>
    <w:div w:id="1367565924">
      <w:bodyDiv w:val="1"/>
      <w:marLeft w:val="0"/>
      <w:marRight w:val="0"/>
      <w:marTop w:val="0"/>
      <w:marBottom w:val="0"/>
      <w:divBdr>
        <w:top w:val="none" w:sz="0" w:space="0" w:color="auto"/>
        <w:left w:val="none" w:sz="0" w:space="0" w:color="auto"/>
        <w:bottom w:val="none" w:sz="0" w:space="0" w:color="auto"/>
        <w:right w:val="none" w:sz="0" w:space="0" w:color="auto"/>
      </w:divBdr>
    </w:div>
    <w:div w:id="1372874803">
      <w:bodyDiv w:val="1"/>
      <w:marLeft w:val="0"/>
      <w:marRight w:val="0"/>
      <w:marTop w:val="0"/>
      <w:marBottom w:val="0"/>
      <w:divBdr>
        <w:top w:val="none" w:sz="0" w:space="0" w:color="auto"/>
        <w:left w:val="none" w:sz="0" w:space="0" w:color="auto"/>
        <w:bottom w:val="none" w:sz="0" w:space="0" w:color="auto"/>
        <w:right w:val="none" w:sz="0" w:space="0" w:color="auto"/>
      </w:divBdr>
    </w:div>
    <w:div w:id="1393697941">
      <w:bodyDiv w:val="1"/>
      <w:marLeft w:val="0"/>
      <w:marRight w:val="0"/>
      <w:marTop w:val="0"/>
      <w:marBottom w:val="0"/>
      <w:divBdr>
        <w:top w:val="none" w:sz="0" w:space="0" w:color="auto"/>
        <w:left w:val="none" w:sz="0" w:space="0" w:color="auto"/>
        <w:bottom w:val="none" w:sz="0" w:space="0" w:color="auto"/>
        <w:right w:val="none" w:sz="0" w:space="0" w:color="auto"/>
      </w:divBdr>
    </w:div>
    <w:div w:id="1395541075">
      <w:bodyDiv w:val="1"/>
      <w:marLeft w:val="0"/>
      <w:marRight w:val="0"/>
      <w:marTop w:val="0"/>
      <w:marBottom w:val="0"/>
      <w:divBdr>
        <w:top w:val="none" w:sz="0" w:space="0" w:color="auto"/>
        <w:left w:val="none" w:sz="0" w:space="0" w:color="auto"/>
        <w:bottom w:val="none" w:sz="0" w:space="0" w:color="auto"/>
        <w:right w:val="none" w:sz="0" w:space="0" w:color="auto"/>
      </w:divBdr>
    </w:div>
    <w:div w:id="1412971774">
      <w:bodyDiv w:val="1"/>
      <w:marLeft w:val="0"/>
      <w:marRight w:val="0"/>
      <w:marTop w:val="0"/>
      <w:marBottom w:val="0"/>
      <w:divBdr>
        <w:top w:val="none" w:sz="0" w:space="0" w:color="auto"/>
        <w:left w:val="none" w:sz="0" w:space="0" w:color="auto"/>
        <w:bottom w:val="none" w:sz="0" w:space="0" w:color="auto"/>
        <w:right w:val="none" w:sz="0" w:space="0" w:color="auto"/>
      </w:divBdr>
    </w:div>
    <w:div w:id="1422026206">
      <w:bodyDiv w:val="1"/>
      <w:marLeft w:val="0"/>
      <w:marRight w:val="0"/>
      <w:marTop w:val="0"/>
      <w:marBottom w:val="0"/>
      <w:divBdr>
        <w:top w:val="none" w:sz="0" w:space="0" w:color="auto"/>
        <w:left w:val="none" w:sz="0" w:space="0" w:color="auto"/>
        <w:bottom w:val="none" w:sz="0" w:space="0" w:color="auto"/>
        <w:right w:val="none" w:sz="0" w:space="0" w:color="auto"/>
      </w:divBdr>
    </w:div>
    <w:div w:id="1425998353">
      <w:bodyDiv w:val="1"/>
      <w:marLeft w:val="0"/>
      <w:marRight w:val="0"/>
      <w:marTop w:val="0"/>
      <w:marBottom w:val="0"/>
      <w:divBdr>
        <w:top w:val="none" w:sz="0" w:space="0" w:color="auto"/>
        <w:left w:val="none" w:sz="0" w:space="0" w:color="auto"/>
        <w:bottom w:val="none" w:sz="0" w:space="0" w:color="auto"/>
        <w:right w:val="none" w:sz="0" w:space="0" w:color="auto"/>
      </w:divBdr>
    </w:div>
    <w:div w:id="1427577163">
      <w:bodyDiv w:val="1"/>
      <w:marLeft w:val="0"/>
      <w:marRight w:val="0"/>
      <w:marTop w:val="0"/>
      <w:marBottom w:val="0"/>
      <w:divBdr>
        <w:top w:val="none" w:sz="0" w:space="0" w:color="auto"/>
        <w:left w:val="none" w:sz="0" w:space="0" w:color="auto"/>
        <w:bottom w:val="none" w:sz="0" w:space="0" w:color="auto"/>
        <w:right w:val="none" w:sz="0" w:space="0" w:color="auto"/>
      </w:divBdr>
    </w:div>
    <w:div w:id="1435396320">
      <w:bodyDiv w:val="1"/>
      <w:marLeft w:val="0"/>
      <w:marRight w:val="0"/>
      <w:marTop w:val="0"/>
      <w:marBottom w:val="0"/>
      <w:divBdr>
        <w:top w:val="none" w:sz="0" w:space="0" w:color="auto"/>
        <w:left w:val="none" w:sz="0" w:space="0" w:color="auto"/>
        <w:bottom w:val="none" w:sz="0" w:space="0" w:color="auto"/>
        <w:right w:val="none" w:sz="0" w:space="0" w:color="auto"/>
      </w:divBdr>
    </w:div>
    <w:div w:id="1441485512">
      <w:bodyDiv w:val="1"/>
      <w:marLeft w:val="0"/>
      <w:marRight w:val="0"/>
      <w:marTop w:val="0"/>
      <w:marBottom w:val="0"/>
      <w:divBdr>
        <w:top w:val="none" w:sz="0" w:space="0" w:color="auto"/>
        <w:left w:val="none" w:sz="0" w:space="0" w:color="auto"/>
        <w:bottom w:val="none" w:sz="0" w:space="0" w:color="auto"/>
        <w:right w:val="none" w:sz="0" w:space="0" w:color="auto"/>
      </w:divBdr>
    </w:div>
    <w:div w:id="1461724352">
      <w:bodyDiv w:val="1"/>
      <w:marLeft w:val="0"/>
      <w:marRight w:val="0"/>
      <w:marTop w:val="0"/>
      <w:marBottom w:val="0"/>
      <w:divBdr>
        <w:top w:val="none" w:sz="0" w:space="0" w:color="auto"/>
        <w:left w:val="none" w:sz="0" w:space="0" w:color="auto"/>
        <w:bottom w:val="none" w:sz="0" w:space="0" w:color="auto"/>
        <w:right w:val="none" w:sz="0" w:space="0" w:color="auto"/>
      </w:divBdr>
    </w:div>
    <w:div w:id="1466007016">
      <w:bodyDiv w:val="1"/>
      <w:marLeft w:val="0"/>
      <w:marRight w:val="0"/>
      <w:marTop w:val="0"/>
      <w:marBottom w:val="0"/>
      <w:divBdr>
        <w:top w:val="none" w:sz="0" w:space="0" w:color="auto"/>
        <w:left w:val="none" w:sz="0" w:space="0" w:color="auto"/>
        <w:bottom w:val="none" w:sz="0" w:space="0" w:color="auto"/>
        <w:right w:val="none" w:sz="0" w:space="0" w:color="auto"/>
      </w:divBdr>
    </w:div>
    <w:div w:id="1470706347">
      <w:bodyDiv w:val="1"/>
      <w:marLeft w:val="0"/>
      <w:marRight w:val="0"/>
      <w:marTop w:val="0"/>
      <w:marBottom w:val="0"/>
      <w:divBdr>
        <w:top w:val="none" w:sz="0" w:space="0" w:color="auto"/>
        <w:left w:val="none" w:sz="0" w:space="0" w:color="auto"/>
        <w:bottom w:val="none" w:sz="0" w:space="0" w:color="auto"/>
        <w:right w:val="none" w:sz="0" w:space="0" w:color="auto"/>
      </w:divBdr>
    </w:div>
    <w:div w:id="1471677210">
      <w:bodyDiv w:val="1"/>
      <w:marLeft w:val="0"/>
      <w:marRight w:val="0"/>
      <w:marTop w:val="0"/>
      <w:marBottom w:val="0"/>
      <w:divBdr>
        <w:top w:val="none" w:sz="0" w:space="0" w:color="auto"/>
        <w:left w:val="none" w:sz="0" w:space="0" w:color="auto"/>
        <w:bottom w:val="none" w:sz="0" w:space="0" w:color="auto"/>
        <w:right w:val="none" w:sz="0" w:space="0" w:color="auto"/>
      </w:divBdr>
    </w:div>
    <w:div w:id="1472593952">
      <w:bodyDiv w:val="1"/>
      <w:marLeft w:val="0"/>
      <w:marRight w:val="0"/>
      <w:marTop w:val="0"/>
      <w:marBottom w:val="0"/>
      <w:divBdr>
        <w:top w:val="none" w:sz="0" w:space="0" w:color="auto"/>
        <w:left w:val="none" w:sz="0" w:space="0" w:color="auto"/>
        <w:bottom w:val="none" w:sz="0" w:space="0" w:color="auto"/>
        <w:right w:val="none" w:sz="0" w:space="0" w:color="auto"/>
      </w:divBdr>
    </w:div>
    <w:div w:id="1473327479">
      <w:bodyDiv w:val="1"/>
      <w:marLeft w:val="0"/>
      <w:marRight w:val="0"/>
      <w:marTop w:val="0"/>
      <w:marBottom w:val="0"/>
      <w:divBdr>
        <w:top w:val="none" w:sz="0" w:space="0" w:color="auto"/>
        <w:left w:val="none" w:sz="0" w:space="0" w:color="auto"/>
        <w:bottom w:val="none" w:sz="0" w:space="0" w:color="auto"/>
        <w:right w:val="none" w:sz="0" w:space="0" w:color="auto"/>
      </w:divBdr>
    </w:div>
    <w:div w:id="1488132473">
      <w:bodyDiv w:val="1"/>
      <w:marLeft w:val="0"/>
      <w:marRight w:val="0"/>
      <w:marTop w:val="0"/>
      <w:marBottom w:val="0"/>
      <w:divBdr>
        <w:top w:val="none" w:sz="0" w:space="0" w:color="auto"/>
        <w:left w:val="none" w:sz="0" w:space="0" w:color="auto"/>
        <w:bottom w:val="none" w:sz="0" w:space="0" w:color="auto"/>
        <w:right w:val="none" w:sz="0" w:space="0" w:color="auto"/>
      </w:divBdr>
    </w:div>
    <w:div w:id="1498767385">
      <w:bodyDiv w:val="1"/>
      <w:marLeft w:val="0"/>
      <w:marRight w:val="0"/>
      <w:marTop w:val="0"/>
      <w:marBottom w:val="0"/>
      <w:divBdr>
        <w:top w:val="none" w:sz="0" w:space="0" w:color="auto"/>
        <w:left w:val="none" w:sz="0" w:space="0" w:color="auto"/>
        <w:bottom w:val="none" w:sz="0" w:space="0" w:color="auto"/>
        <w:right w:val="none" w:sz="0" w:space="0" w:color="auto"/>
      </w:divBdr>
    </w:div>
    <w:div w:id="1503659355">
      <w:bodyDiv w:val="1"/>
      <w:marLeft w:val="0"/>
      <w:marRight w:val="0"/>
      <w:marTop w:val="0"/>
      <w:marBottom w:val="0"/>
      <w:divBdr>
        <w:top w:val="none" w:sz="0" w:space="0" w:color="auto"/>
        <w:left w:val="none" w:sz="0" w:space="0" w:color="auto"/>
        <w:bottom w:val="none" w:sz="0" w:space="0" w:color="auto"/>
        <w:right w:val="none" w:sz="0" w:space="0" w:color="auto"/>
      </w:divBdr>
    </w:div>
    <w:div w:id="1519544773">
      <w:bodyDiv w:val="1"/>
      <w:marLeft w:val="0"/>
      <w:marRight w:val="0"/>
      <w:marTop w:val="0"/>
      <w:marBottom w:val="0"/>
      <w:divBdr>
        <w:top w:val="none" w:sz="0" w:space="0" w:color="auto"/>
        <w:left w:val="none" w:sz="0" w:space="0" w:color="auto"/>
        <w:bottom w:val="none" w:sz="0" w:space="0" w:color="auto"/>
        <w:right w:val="none" w:sz="0" w:space="0" w:color="auto"/>
      </w:divBdr>
    </w:div>
    <w:div w:id="1526555875">
      <w:bodyDiv w:val="1"/>
      <w:marLeft w:val="0"/>
      <w:marRight w:val="0"/>
      <w:marTop w:val="0"/>
      <w:marBottom w:val="0"/>
      <w:divBdr>
        <w:top w:val="none" w:sz="0" w:space="0" w:color="auto"/>
        <w:left w:val="none" w:sz="0" w:space="0" w:color="auto"/>
        <w:bottom w:val="none" w:sz="0" w:space="0" w:color="auto"/>
        <w:right w:val="none" w:sz="0" w:space="0" w:color="auto"/>
      </w:divBdr>
    </w:div>
    <w:div w:id="1534806413">
      <w:bodyDiv w:val="1"/>
      <w:marLeft w:val="0"/>
      <w:marRight w:val="0"/>
      <w:marTop w:val="0"/>
      <w:marBottom w:val="0"/>
      <w:divBdr>
        <w:top w:val="none" w:sz="0" w:space="0" w:color="auto"/>
        <w:left w:val="none" w:sz="0" w:space="0" w:color="auto"/>
        <w:bottom w:val="none" w:sz="0" w:space="0" w:color="auto"/>
        <w:right w:val="none" w:sz="0" w:space="0" w:color="auto"/>
      </w:divBdr>
    </w:div>
    <w:div w:id="1557931050">
      <w:bodyDiv w:val="1"/>
      <w:marLeft w:val="0"/>
      <w:marRight w:val="0"/>
      <w:marTop w:val="0"/>
      <w:marBottom w:val="0"/>
      <w:divBdr>
        <w:top w:val="none" w:sz="0" w:space="0" w:color="auto"/>
        <w:left w:val="none" w:sz="0" w:space="0" w:color="auto"/>
        <w:bottom w:val="none" w:sz="0" w:space="0" w:color="auto"/>
        <w:right w:val="none" w:sz="0" w:space="0" w:color="auto"/>
      </w:divBdr>
    </w:div>
    <w:div w:id="1573739740">
      <w:bodyDiv w:val="1"/>
      <w:marLeft w:val="0"/>
      <w:marRight w:val="0"/>
      <w:marTop w:val="0"/>
      <w:marBottom w:val="0"/>
      <w:divBdr>
        <w:top w:val="none" w:sz="0" w:space="0" w:color="auto"/>
        <w:left w:val="none" w:sz="0" w:space="0" w:color="auto"/>
        <w:bottom w:val="none" w:sz="0" w:space="0" w:color="auto"/>
        <w:right w:val="none" w:sz="0" w:space="0" w:color="auto"/>
      </w:divBdr>
    </w:div>
    <w:div w:id="1581214955">
      <w:bodyDiv w:val="1"/>
      <w:marLeft w:val="0"/>
      <w:marRight w:val="0"/>
      <w:marTop w:val="0"/>
      <w:marBottom w:val="0"/>
      <w:divBdr>
        <w:top w:val="none" w:sz="0" w:space="0" w:color="auto"/>
        <w:left w:val="none" w:sz="0" w:space="0" w:color="auto"/>
        <w:bottom w:val="none" w:sz="0" w:space="0" w:color="auto"/>
        <w:right w:val="none" w:sz="0" w:space="0" w:color="auto"/>
      </w:divBdr>
    </w:div>
    <w:div w:id="1593121912">
      <w:bodyDiv w:val="1"/>
      <w:marLeft w:val="0"/>
      <w:marRight w:val="0"/>
      <w:marTop w:val="0"/>
      <w:marBottom w:val="0"/>
      <w:divBdr>
        <w:top w:val="none" w:sz="0" w:space="0" w:color="auto"/>
        <w:left w:val="none" w:sz="0" w:space="0" w:color="auto"/>
        <w:bottom w:val="none" w:sz="0" w:space="0" w:color="auto"/>
        <w:right w:val="none" w:sz="0" w:space="0" w:color="auto"/>
      </w:divBdr>
    </w:div>
    <w:div w:id="1608122478">
      <w:bodyDiv w:val="1"/>
      <w:marLeft w:val="0"/>
      <w:marRight w:val="0"/>
      <w:marTop w:val="0"/>
      <w:marBottom w:val="0"/>
      <w:divBdr>
        <w:top w:val="none" w:sz="0" w:space="0" w:color="auto"/>
        <w:left w:val="none" w:sz="0" w:space="0" w:color="auto"/>
        <w:bottom w:val="none" w:sz="0" w:space="0" w:color="auto"/>
        <w:right w:val="none" w:sz="0" w:space="0" w:color="auto"/>
      </w:divBdr>
    </w:div>
    <w:div w:id="1632519007">
      <w:bodyDiv w:val="1"/>
      <w:marLeft w:val="0"/>
      <w:marRight w:val="0"/>
      <w:marTop w:val="0"/>
      <w:marBottom w:val="0"/>
      <w:divBdr>
        <w:top w:val="none" w:sz="0" w:space="0" w:color="auto"/>
        <w:left w:val="none" w:sz="0" w:space="0" w:color="auto"/>
        <w:bottom w:val="none" w:sz="0" w:space="0" w:color="auto"/>
        <w:right w:val="none" w:sz="0" w:space="0" w:color="auto"/>
      </w:divBdr>
    </w:div>
    <w:div w:id="1635866211">
      <w:bodyDiv w:val="1"/>
      <w:marLeft w:val="0"/>
      <w:marRight w:val="0"/>
      <w:marTop w:val="0"/>
      <w:marBottom w:val="0"/>
      <w:divBdr>
        <w:top w:val="none" w:sz="0" w:space="0" w:color="auto"/>
        <w:left w:val="none" w:sz="0" w:space="0" w:color="auto"/>
        <w:bottom w:val="none" w:sz="0" w:space="0" w:color="auto"/>
        <w:right w:val="none" w:sz="0" w:space="0" w:color="auto"/>
      </w:divBdr>
    </w:div>
    <w:div w:id="1636645908">
      <w:bodyDiv w:val="1"/>
      <w:marLeft w:val="0"/>
      <w:marRight w:val="0"/>
      <w:marTop w:val="0"/>
      <w:marBottom w:val="0"/>
      <w:divBdr>
        <w:top w:val="none" w:sz="0" w:space="0" w:color="auto"/>
        <w:left w:val="none" w:sz="0" w:space="0" w:color="auto"/>
        <w:bottom w:val="none" w:sz="0" w:space="0" w:color="auto"/>
        <w:right w:val="none" w:sz="0" w:space="0" w:color="auto"/>
      </w:divBdr>
    </w:div>
    <w:div w:id="1644197063">
      <w:bodyDiv w:val="1"/>
      <w:marLeft w:val="0"/>
      <w:marRight w:val="0"/>
      <w:marTop w:val="0"/>
      <w:marBottom w:val="0"/>
      <w:divBdr>
        <w:top w:val="none" w:sz="0" w:space="0" w:color="auto"/>
        <w:left w:val="none" w:sz="0" w:space="0" w:color="auto"/>
        <w:bottom w:val="none" w:sz="0" w:space="0" w:color="auto"/>
        <w:right w:val="none" w:sz="0" w:space="0" w:color="auto"/>
      </w:divBdr>
    </w:div>
    <w:div w:id="1653633959">
      <w:bodyDiv w:val="1"/>
      <w:marLeft w:val="0"/>
      <w:marRight w:val="0"/>
      <w:marTop w:val="0"/>
      <w:marBottom w:val="0"/>
      <w:divBdr>
        <w:top w:val="none" w:sz="0" w:space="0" w:color="auto"/>
        <w:left w:val="none" w:sz="0" w:space="0" w:color="auto"/>
        <w:bottom w:val="none" w:sz="0" w:space="0" w:color="auto"/>
        <w:right w:val="none" w:sz="0" w:space="0" w:color="auto"/>
      </w:divBdr>
    </w:div>
    <w:div w:id="1671715984">
      <w:bodyDiv w:val="1"/>
      <w:marLeft w:val="0"/>
      <w:marRight w:val="0"/>
      <w:marTop w:val="0"/>
      <w:marBottom w:val="0"/>
      <w:divBdr>
        <w:top w:val="none" w:sz="0" w:space="0" w:color="auto"/>
        <w:left w:val="none" w:sz="0" w:space="0" w:color="auto"/>
        <w:bottom w:val="none" w:sz="0" w:space="0" w:color="auto"/>
        <w:right w:val="none" w:sz="0" w:space="0" w:color="auto"/>
      </w:divBdr>
    </w:div>
    <w:div w:id="1677265994">
      <w:bodyDiv w:val="1"/>
      <w:marLeft w:val="0"/>
      <w:marRight w:val="0"/>
      <w:marTop w:val="0"/>
      <w:marBottom w:val="0"/>
      <w:divBdr>
        <w:top w:val="none" w:sz="0" w:space="0" w:color="auto"/>
        <w:left w:val="none" w:sz="0" w:space="0" w:color="auto"/>
        <w:bottom w:val="none" w:sz="0" w:space="0" w:color="auto"/>
        <w:right w:val="none" w:sz="0" w:space="0" w:color="auto"/>
      </w:divBdr>
    </w:div>
    <w:div w:id="1680622835">
      <w:bodyDiv w:val="1"/>
      <w:marLeft w:val="0"/>
      <w:marRight w:val="0"/>
      <w:marTop w:val="0"/>
      <w:marBottom w:val="0"/>
      <w:divBdr>
        <w:top w:val="none" w:sz="0" w:space="0" w:color="auto"/>
        <w:left w:val="none" w:sz="0" w:space="0" w:color="auto"/>
        <w:bottom w:val="none" w:sz="0" w:space="0" w:color="auto"/>
        <w:right w:val="none" w:sz="0" w:space="0" w:color="auto"/>
      </w:divBdr>
    </w:div>
    <w:div w:id="1714960669">
      <w:bodyDiv w:val="1"/>
      <w:marLeft w:val="0"/>
      <w:marRight w:val="0"/>
      <w:marTop w:val="0"/>
      <w:marBottom w:val="0"/>
      <w:divBdr>
        <w:top w:val="none" w:sz="0" w:space="0" w:color="auto"/>
        <w:left w:val="none" w:sz="0" w:space="0" w:color="auto"/>
        <w:bottom w:val="none" w:sz="0" w:space="0" w:color="auto"/>
        <w:right w:val="none" w:sz="0" w:space="0" w:color="auto"/>
      </w:divBdr>
    </w:div>
    <w:div w:id="1719817372">
      <w:bodyDiv w:val="1"/>
      <w:marLeft w:val="0"/>
      <w:marRight w:val="0"/>
      <w:marTop w:val="0"/>
      <w:marBottom w:val="0"/>
      <w:divBdr>
        <w:top w:val="none" w:sz="0" w:space="0" w:color="auto"/>
        <w:left w:val="none" w:sz="0" w:space="0" w:color="auto"/>
        <w:bottom w:val="none" w:sz="0" w:space="0" w:color="auto"/>
        <w:right w:val="none" w:sz="0" w:space="0" w:color="auto"/>
      </w:divBdr>
    </w:div>
    <w:div w:id="1741176002">
      <w:bodyDiv w:val="1"/>
      <w:marLeft w:val="0"/>
      <w:marRight w:val="0"/>
      <w:marTop w:val="0"/>
      <w:marBottom w:val="0"/>
      <w:divBdr>
        <w:top w:val="none" w:sz="0" w:space="0" w:color="auto"/>
        <w:left w:val="none" w:sz="0" w:space="0" w:color="auto"/>
        <w:bottom w:val="none" w:sz="0" w:space="0" w:color="auto"/>
        <w:right w:val="none" w:sz="0" w:space="0" w:color="auto"/>
      </w:divBdr>
    </w:div>
    <w:div w:id="1752658552">
      <w:bodyDiv w:val="1"/>
      <w:marLeft w:val="0"/>
      <w:marRight w:val="0"/>
      <w:marTop w:val="0"/>
      <w:marBottom w:val="0"/>
      <w:divBdr>
        <w:top w:val="none" w:sz="0" w:space="0" w:color="auto"/>
        <w:left w:val="none" w:sz="0" w:space="0" w:color="auto"/>
        <w:bottom w:val="none" w:sz="0" w:space="0" w:color="auto"/>
        <w:right w:val="none" w:sz="0" w:space="0" w:color="auto"/>
      </w:divBdr>
    </w:div>
    <w:div w:id="1756392828">
      <w:bodyDiv w:val="1"/>
      <w:marLeft w:val="0"/>
      <w:marRight w:val="0"/>
      <w:marTop w:val="0"/>
      <w:marBottom w:val="0"/>
      <w:divBdr>
        <w:top w:val="none" w:sz="0" w:space="0" w:color="auto"/>
        <w:left w:val="none" w:sz="0" w:space="0" w:color="auto"/>
        <w:bottom w:val="none" w:sz="0" w:space="0" w:color="auto"/>
        <w:right w:val="none" w:sz="0" w:space="0" w:color="auto"/>
      </w:divBdr>
    </w:div>
    <w:div w:id="1781030296">
      <w:bodyDiv w:val="1"/>
      <w:marLeft w:val="0"/>
      <w:marRight w:val="0"/>
      <w:marTop w:val="0"/>
      <w:marBottom w:val="0"/>
      <w:divBdr>
        <w:top w:val="none" w:sz="0" w:space="0" w:color="auto"/>
        <w:left w:val="none" w:sz="0" w:space="0" w:color="auto"/>
        <w:bottom w:val="none" w:sz="0" w:space="0" w:color="auto"/>
        <w:right w:val="none" w:sz="0" w:space="0" w:color="auto"/>
      </w:divBdr>
    </w:div>
    <w:div w:id="1799956984">
      <w:bodyDiv w:val="1"/>
      <w:marLeft w:val="0"/>
      <w:marRight w:val="0"/>
      <w:marTop w:val="0"/>
      <w:marBottom w:val="0"/>
      <w:divBdr>
        <w:top w:val="none" w:sz="0" w:space="0" w:color="auto"/>
        <w:left w:val="none" w:sz="0" w:space="0" w:color="auto"/>
        <w:bottom w:val="none" w:sz="0" w:space="0" w:color="auto"/>
        <w:right w:val="none" w:sz="0" w:space="0" w:color="auto"/>
      </w:divBdr>
    </w:div>
    <w:div w:id="1812363708">
      <w:bodyDiv w:val="1"/>
      <w:marLeft w:val="0"/>
      <w:marRight w:val="0"/>
      <w:marTop w:val="0"/>
      <w:marBottom w:val="0"/>
      <w:divBdr>
        <w:top w:val="none" w:sz="0" w:space="0" w:color="auto"/>
        <w:left w:val="none" w:sz="0" w:space="0" w:color="auto"/>
        <w:bottom w:val="none" w:sz="0" w:space="0" w:color="auto"/>
        <w:right w:val="none" w:sz="0" w:space="0" w:color="auto"/>
      </w:divBdr>
    </w:div>
    <w:div w:id="1829053938">
      <w:bodyDiv w:val="1"/>
      <w:marLeft w:val="0"/>
      <w:marRight w:val="0"/>
      <w:marTop w:val="0"/>
      <w:marBottom w:val="0"/>
      <w:divBdr>
        <w:top w:val="none" w:sz="0" w:space="0" w:color="auto"/>
        <w:left w:val="none" w:sz="0" w:space="0" w:color="auto"/>
        <w:bottom w:val="none" w:sz="0" w:space="0" w:color="auto"/>
        <w:right w:val="none" w:sz="0" w:space="0" w:color="auto"/>
      </w:divBdr>
    </w:div>
    <w:div w:id="1841045433">
      <w:bodyDiv w:val="1"/>
      <w:marLeft w:val="0"/>
      <w:marRight w:val="0"/>
      <w:marTop w:val="0"/>
      <w:marBottom w:val="0"/>
      <w:divBdr>
        <w:top w:val="none" w:sz="0" w:space="0" w:color="auto"/>
        <w:left w:val="none" w:sz="0" w:space="0" w:color="auto"/>
        <w:bottom w:val="none" w:sz="0" w:space="0" w:color="auto"/>
        <w:right w:val="none" w:sz="0" w:space="0" w:color="auto"/>
      </w:divBdr>
    </w:div>
    <w:div w:id="1852914081">
      <w:bodyDiv w:val="1"/>
      <w:marLeft w:val="0"/>
      <w:marRight w:val="0"/>
      <w:marTop w:val="0"/>
      <w:marBottom w:val="0"/>
      <w:divBdr>
        <w:top w:val="none" w:sz="0" w:space="0" w:color="auto"/>
        <w:left w:val="none" w:sz="0" w:space="0" w:color="auto"/>
        <w:bottom w:val="none" w:sz="0" w:space="0" w:color="auto"/>
        <w:right w:val="none" w:sz="0" w:space="0" w:color="auto"/>
      </w:divBdr>
    </w:div>
    <w:div w:id="1872261105">
      <w:bodyDiv w:val="1"/>
      <w:marLeft w:val="0"/>
      <w:marRight w:val="0"/>
      <w:marTop w:val="0"/>
      <w:marBottom w:val="0"/>
      <w:divBdr>
        <w:top w:val="none" w:sz="0" w:space="0" w:color="auto"/>
        <w:left w:val="none" w:sz="0" w:space="0" w:color="auto"/>
        <w:bottom w:val="none" w:sz="0" w:space="0" w:color="auto"/>
        <w:right w:val="none" w:sz="0" w:space="0" w:color="auto"/>
      </w:divBdr>
    </w:div>
    <w:div w:id="1877044228">
      <w:bodyDiv w:val="1"/>
      <w:marLeft w:val="0"/>
      <w:marRight w:val="0"/>
      <w:marTop w:val="0"/>
      <w:marBottom w:val="0"/>
      <w:divBdr>
        <w:top w:val="none" w:sz="0" w:space="0" w:color="auto"/>
        <w:left w:val="none" w:sz="0" w:space="0" w:color="auto"/>
        <w:bottom w:val="none" w:sz="0" w:space="0" w:color="auto"/>
        <w:right w:val="none" w:sz="0" w:space="0" w:color="auto"/>
      </w:divBdr>
    </w:div>
    <w:div w:id="1879197691">
      <w:bodyDiv w:val="1"/>
      <w:marLeft w:val="0"/>
      <w:marRight w:val="0"/>
      <w:marTop w:val="0"/>
      <w:marBottom w:val="0"/>
      <w:divBdr>
        <w:top w:val="none" w:sz="0" w:space="0" w:color="auto"/>
        <w:left w:val="none" w:sz="0" w:space="0" w:color="auto"/>
        <w:bottom w:val="none" w:sz="0" w:space="0" w:color="auto"/>
        <w:right w:val="none" w:sz="0" w:space="0" w:color="auto"/>
      </w:divBdr>
    </w:div>
    <w:div w:id="1885016608">
      <w:bodyDiv w:val="1"/>
      <w:marLeft w:val="0"/>
      <w:marRight w:val="0"/>
      <w:marTop w:val="0"/>
      <w:marBottom w:val="0"/>
      <w:divBdr>
        <w:top w:val="none" w:sz="0" w:space="0" w:color="auto"/>
        <w:left w:val="none" w:sz="0" w:space="0" w:color="auto"/>
        <w:bottom w:val="none" w:sz="0" w:space="0" w:color="auto"/>
        <w:right w:val="none" w:sz="0" w:space="0" w:color="auto"/>
      </w:divBdr>
    </w:div>
    <w:div w:id="1892111930">
      <w:bodyDiv w:val="1"/>
      <w:marLeft w:val="0"/>
      <w:marRight w:val="0"/>
      <w:marTop w:val="0"/>
      <w:marBottom w:val="0"/>
      <w:divBdr>
        <w:top w:val="none" w:sz="0" w:space="0" w:color="auto"/>
        <w:left w:val="none" w:sz="0" w:space="0" w:color="auto"/>
        <w:bottom w:val="none" w:sz="0" w:space="0" w:color="auto"/>
        <w:right w:val="none" w:sz="0" w:space="0" w:color="auto"/>
      </w:divBdr>
    </w:div>
    <w:div w:id="1906990725">
      <w:bodyDiv w:val="1"/>
      <w:marLeft w:val="0"/>
      <w:marRight w:val="0"/>
      <w:marTop w:val="0"/>
      <w:marBottom w:val="0"/>
      <w:divBdr>
        <w:top w:val="none" w:sz="0" w:space="0" w:color="auto"/>
        <w:left w:val="none" w:sz="0" w:space="0" w:color="auto"/>
        <w:bottom w:val="none" w:sz="0" w:space="0" w:color="auto"/>
        <w:right w:val="none" w:sz="0" w:space="0" w:color="auto"/>
      </w:divBdr>
    </w:div>
    <w:div w:id="1921712214">
      <w:bodyDiv w:val="1"/>
      <w:marLeft w:val="0"/>
      <w:marRight w:val="0"/>
      <w:marTop w:val="0"/>
      <w:marBottom w:val="0"/>
      <w:divBdr>
        <w:top w:val="none" w:sz="0" w:space="0" w:color="auto"/>
        <w:left w:val="none" w:sz="0" w:space="0" w:color="auto"/>
        <w:bottom w:val="none" w:sz="0" w:space="0" w:color="auto"/>
        <w:right w:val="none" w:sz="0" w:space="0" w:color="auto"/>
      </w:divBdr>
    </w:div>
    <w:div w:id="1938362873">
      <w:bodyDiv w:val="1"/>
      <w:marLeft w:val="0"/>
      <w:marRight w:val="0"/>
      <w:marTop w:val="0"/>
      <w:marBottom w:val="0"/>
      <w:divBdr>
        <w:top w:val="none" w:sz="0" w:space="0" w:color="auto"/>
        <w:left w:val="none" w:sz="0" w:space="0" w:color="auto"/>
        <w:bottom w:val="none" w:sz="0" w:space="0" w:color="auto"/>
        <w:right w:val="none" w:sz="0" w:space="0" w:color="auto"/>
      </w:divBdr>
    </w:div>
    <w:div w:id="1941985381">
      <w:bodyDiv w:val="1"/>
      <w:marLeft w:val="0"/>
      <w:marRight w:val="0"/>
      <w:marTop w:val="0"/>
      <w:marBottom w:val="0"/>
      <w:divBdr>
        <w:top w:val="none" w:sz="0" w:space="0" w:color="auto"/>
        <w:left w:val="none" w:sz="0" w:space="0" w:color="auto"/>
        <w:bottom w:val="none" w:sz="0" w:space="0" w:color="auto"/>
        <w:right w:val="none" w:sz="0" w:space="0" w:color="auto"/>
      </w:divBdr>
    </w:div>
    <w:div w:id="1991591574">
      <w:bodyDiv w:val="1"/>
      <w:marLeft w:val="0"/>
      <w:marRight w:val="0"/>
      <w:marTop w:val="0"/>
      <w:marBottom w:val="0"/>
      <w:divBdr>
        <w:top w:val="none" w:sz="0" w:space="0" w:color="auto"/>
        <w:left w:val="none" w:sz="0" w:space="0" w:color="auto"/>
        <w:bottom w:val="none" w:sz="0" w:space="0" w:color="auto"/>
        <w:right w:val="none" w:sz="0" w:space="0" w:color="auto"/>
      </w:divBdr>
    </w:div>
    <w:div w:id="1993942773">
      <w:bodyDiv w:val="1"/>
      <w:marLeft w:val="0"/>
      <w:marRight w:val="0"/>
      <w:marTop w:val="0"/>
      <w:marBottom w:val="0"/>
      <w:divBdr>
        <w:top w:val="none" w:sz="0" w:space="0" w:color="auto"/>
        <w:left w:val="none" w:sz="0" w:space="0" w:color="auto"/>
        <w:bottom w:val="none" w:sz="0" w:space="0" w:color="auto"/>
        <w:right w:val="none" w:sz="0" w:space="0" w:color="auto"/>
      </w:divBdr>
    </w:div>
    <w:div w:id="2003503548">
      <w:bodyDiv w:val="1"/>
      <w:marLeft w:val="0"/>
      <w:marRight w:val="0"/>
      <w:marTop w:val="0"/>
      <w:marBottom w:val="0"/>
      <w:divBdr>
        <w:top w:val="none" w:sz="0" w:space="0" w:color="auto"/>
        <w:left w:val="none" w:sz="0" w:space="0" w:color="auto"/>
        <w:bottom w:val="none" w:sz="0" w:space="0" w:color="auto"/>
        <w:right w:val="none" w:sz="0" w:space="0" w:color="auto"/>
      </w:divBdr>
    </w:div>
    <w:div w:id="2015067033">
      <w:bodyDiv w:val="1"/>
      <w:marLeft w:val="0"/>
      <w:marRight w:val="0"/>
      <w:marTop w:val="0"/>
      <w:marBottom w:val="0"/>
      <w:divBdr>
        <w:top w:val="none" w:sz="0" w:space="0" w:color="auto"/>
        <w:left w:val="none" w:sz="0" w:space="0" w:color="auto"/>
        <w:bottom w:val="none" w:sz="0" w:space="0" w:color="auto"/>
        <w:right w:val="none" w:sz="0" w:space="0" w:color="auto"/>
      </w:divBdr>
    </w:div>
    <w:div w:id="2028746991">
      <w:bodyDiv w:val="1"/>
      <w:marLeft w:val="0"/>
      <w:marRight w:val="0"/>
      <w:marTop w:val="0"/>
      <w:marBottom w:val="0"/>
      <w:divBdr>
        <w:top w:val="none" w:sz="0" w:space="0" w:color="auto"/>
        <w:left w:val="none" w:sz="0" w:space="0" w:color="auto"/>
        <w:bottom w:val="none" w:sz="0" w:space="0" w:color="auto"/>
        <w:right w:val="none" w:sz="0" w:space="0" w:color="auto"/>
      </w:divBdr>
    </w:div>
    <w:div w:id="2045055240">
      <w:bodyDiv w:val="1"/>
      <w:marLeft w:val="0"/>
      <w:marRight w:val="0"/>
      <w:marTop w:val="0"/>
      <w:marBottom w:val="0"/>
      <w:divBdr>
        <w:top w:val="none" w:sz="0" w:space="0" w:color="auto"/>
        <w:left w:val="none" w:sz="0" w:space="0" w:color="auto"/>
        <w:bottom w:val="none" w:sz="0" w:space="0" w:color="auto"/>
        <w:right w:val="none" w:sz="0" w:space="0" w:color="auto"/>
      </w:divBdr>
    </w:div>
    <w:div w:id="2066367176">
      <w:bodyDiv w:val="1"/>
      <w:marLeft w:val="0"/>
      <w:marRight w:val="0"/>
      <w:marTop w:val="0"/>
      <w:marBottom w:val="0"/>
      <w:divBdr>
        <w:top w:val="none" w:sz="0" w:space="0" w:color="auto"/>
        <w:left w:val="none" w:sz="0" w:space="0" w:color="auto"/>
        <w:bottom w:val="none" w:sz="0" w:space="0" w:color="auto"/>
        <w:right w:val="none" w:sz="0" w:space="0" w:color="auto"/>
      </w:divBdr>
    </w:div>
    <w:div w:id="2069379428">
      <w:bodyDiv w:val="1"/>
      <w:marLeft w:val="0"/>
      <w:marRight w:val="0"/>
      <w:marTop w:val="0"/>
      <w:marBottom w:val="0"/>
      <w:divBdr>
        <w:top w:val="none" w:sz="0" w:space="0" w:color="auto"/>
        <w:left w:val="none" w:sz="0" w:space="0" w:color="auto"/>
        <w:bottom w:val="none" w:sz="0" w:space="0" w:color="auto"/>
        <w:right w:val="none" w:sz="0" w:space="0" w:color="auto"/>
      </w:divBdr>
    </w:div>
    <w:div w:id="2099017542">
      <w:bodyDiv w:val="1"/>
      <w:marLeft w:val="0"/>
      <w:marRight w:val="0"/>
      <w:marTop w:val="0"/>
      <w:marBottom w:val="0"/>
      <w:divBdr>
        <w:top w:val="none" w:sz="0" w:space="0" w:color="auto"/>
        <w:left w:val="none" w:sz="0" w:space="0" w:color="auto"/>
        <w:bottom w:val="none" w:sz="0" w:space="0" w:color="auto"/>
        <w:right w:val="none" w:sz="0" w:space="0" w:color="auto"/>
      </w:divBdr>
    </w:div>
    <w:div w:id="2108694445">
      <w:bodyDiv w:val="1"/>
      <w:marLeft w:val="0"/>
      <w:marRight w:val="0"/>
      <w:marTop w:val="0"/>
      <w:marBottom w:val="0"/>
      <w:divBdr>
        <w:top w:val="none" w:sz="0" w:space="0" w:color="auto"/>
        <w:left w:val="none" w:sz="0" w:space="0" w:color="auto"/>
        <w:bottom w:val="none" w:sz="0" w:space="0" w:color="auto"/>
        <w:right w:val="none" w:sz="0" w:space="0" w:color="auto"/>
      </w:divBdr>
    </w:div>
    <w:div w:id="2111588354">
      <w:bodyDiv w:val="1"/>
      <w:marLeft w:val="0"/>
      <w:marRight w:val="0"/>
      <w:marTop w:val="0"/>
      <w:marBottom w:val="0"/>
      <w:divBdr>
        <w:top w:val="none" w:sz="0" w:space="0" w:color="auto"/>
        <w:left w:val="none" w:sz="0" w:space="0" w:color="auto"/>
        <w:bottom w:val="none" w:sz="0" w:space="0" w:color="auto"/>
        <w:right w:val="none" w:sz="0" w:space="0" w:color="auto"/>
      </w:divBdr>
    </w:div>
    <w:div w:id="2130928919">
      <w:bodyDiv w:val="1"/>
      <w:marLeft w:val="0"/>
      <w:marRight w:val="0"/>
      <w:marTop w:val="0"/>
      <w:marBottom w:val="0"/>
      <w:divBdr>
        <w:top w:val="none" w:sz="0" w:space="0" w:color="auto"/>
        <w:left w:val="none" w:sz="0" w:space="0" w:color="auto"/>
        <w:bottom w:val="none" w:sz="0" w:space="0" w:color="auto"/>
        <w:right w:val="none" w:sz="0" w:space="0" w:color="auto"/>
      </w:divBdr>
    </w:div>
    <w:div w:id="2135100229">
      <w:bodyDiv w:val="1"/>
      <w:marLeft w:val="0"/>
      <w:marRight w:val="0"/>
      <w:marTop w:val="0"/>
      <w:marBottom w:val="0"/>
      <w:divBdr>
        <w:top w:val="none" w:sz="0" w:space="0" w:color="auto"/>
        <w:left w:val="none" w:sz="0" w:space="0" w:color="auto"/>
        <w:bottom w:val="none" w:sz="0" w:space="0" w:color="auto"/>
        <w:right w:val="none" w:sz="0" w:space="0" w:color="auto"/>
      </w:divBdr>
    </w:div>
    <w:div w:id="2137871062">
      <w:bodyDiv w:val="1"/>
      <w:marLeft w:val="0"/>
      <w:marRight w:val="0"/>
      <w:marTop w:val="0"/>
      <w:marBottom w:val="0"/>
      <w:divBdr>
        <w:top w:val="none" w:sz="0" w:space="0" w:color="auto"/>
        <w:left w:val="none" w:sz="0" w:space="0" w:color="auto"/>
        <w:bottom w:val="none" w:sz="0" w:space="0" w:color="auto"/>
        <w:right w:val="none" w:sz="0" w:space="0" w:color="auto"/>
      </w:divBdr>
    </w:div>
    <w:div w:id="2145736454">
      <w:bodyDiv w:val="1"/>
      <w:marLeft w:val="0"/>
      <w:marRight w:val="0"/>
      <w:marTop w:val="0"/>
      <w:marBottom w:val="0"/>
      <w:divBdr>
        <w:top w:val="none" w:sz="0" w:space="0" w:color="auto"/>
        <w:left w:val="none" w:sz="0" w:space="0" w:color="auto"/>
        <w:bottom w:val="none" w:sz="0" w:space="0" w:color="auto"/>
        <w:right w:val="none" w:sz="0" w:space="0" w:color="auto"/>
      </w:divBdr>
    </w:div>
    <w:div w:id="214650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b:Tag>
    <b:SourceType>InternetSite</b:SourceType>
    <b:Guid>{0E306AD9-A03B-42C2-970A-53D886EC31FC}</b:Guid>
    <b:Title>Employees Daily Reporting of Accomplishments – Best Practices</b:Title>
    <b:Author>
      <b:Author>
        <b:NameList>
          <b:Person>
            <b:Last>status</b:Last>
          </b:Person>
        </b:NameList>
      </b:Author>
    </b:Author>
    <b:InternetSiteTitle>status.net</b:InternetSiteTitle>
    <b:URL>https://status.net/articles/employees-daily-reporting/</b:URL>
    <b:Year>2017</b:Year>
    <b:RefOrder>2</b:RefOrder>
  </b:Source>
  <b:Source>
    <b:Tag>Bus1</b:Tag>
    <b:SourceType>InternetSite</b:SourceType>
    <b:Guid>{92F6376C-8068-4CE1-810D-630CD4B184AA}</b:Guid>
    <b:Author>
      <b:Author>
        <b:NameList>
          <b:Person>
            <b:Last>BusinessDictionary</b:Last>
          </b:Person>
        </b:NameList>
      </b:Author>
    </b:Author>
    <b:Title>employee.html</b:Title>
    <b:InternetSiteTitle>BusinessDictionary</b:InternetSiteTitle>
    <b:URL>http://www.businessdictionary.com/definition/employee.html</b:URL>
    <b:Year>2018</b:Year>
    <b:RefOrder>3</b:RefOrder>
  </b:Source>
  <b:Source>
    <b:Tag>Bus</b:Tag>
    <b:SourceType>InternetSite</b:SourceType>
    <b:Guid>{314CDBAE-5310-43BF-8852-97BCF04A14CD}</b:Guid>
    <b:Author>
      <b:Author>
        <b:NameList>
          <b:Person>
            <b:Last>BusinessDictionary</b:Last>
          </b:Person>
        </b:NameList>
      </b:Author>
    </b:Author>
    <b:Title>report.html</b:Title>
    <b:InternetSiteTitle>BusinessDictionary</b:InternetSiteTitle>
    <b:URL>http://www.businessdictionary.com/definition/report.html</b:URL>
    <b:Year>2018</b:Year>
    <b:RefOrder>4</b:RefOrder>
  </b:Source>
  <b:Source>
    <b:Tag>Wik</b:Tag>
    <b:SourceType>InternetSite</b:SourceType>
    <b:Guid>{7D656C87-0192-4BBF-8E0A-0915256846F7}</b:Guid>
    <b:Author>
      <b:Author>
        <b:NameList>
          <b:Person>
            <b:Last>Wikipedia</b:Last>
          </b:Person>
        </b:NameList>
      </b:Author>
    </b:Author>
    <b:Title>web_application</b:Title>
    <b:InternetSiteTitle>Wikipedia</b:InternetSiteTitle>
    <b:URL>https://en.wikipedia.org/wiki/Web_application</b:URL>
    <b:Year>2018</b:Year>
    <b:RefOrder>5</b:RefOrder>
  </b:Source>
  <b:Source>
    <b:Tag>Hea18</b:Tag>
    <b:SourceType>InternetSite</b:SourceType>
    <b:Guid>{96091668-8253-46C6-829B-19FD13CE0F21}</b:Guid>
    <b:Author>
      <b:Author>
        <b:NameList>
          <b:Person>
            <b:Last>Skyler</b:Last>
            <b:First>Heather</b:First>
          </b:Person>
        </b:NameList>
      </b:Author>
    </b:Author>
    <b:Title>How to Write a Daily Report</b:Title>
    <b:InternetSiteTitle>bizflueunt</b:InternetSiteTitle>
    <b:Year>2018</b:Year>
    <b:URL>https://bizfluent.com/how-5093085-write-daily-report.html</b:URL>
    <b:YearAccessed>2018</b:YearAccessed>
    <b:MonthAccessed>April</b:MonthAccessed>
    <b:DayAccessed>26</b:DayAccessed>
    <b:RefOrder>1</b:RefOrder>
  </b:Source>
  <b:Source>
    <b:Tag>Pro</b:Tag>
    <b:SourceType>JournalArticle</b:SourceType>
    <b:Guid>{87A0AC2A-6969-4C7D-9213-958943AC7D02}</b:Guid>
    <b:Title>Impact of the Internet on Final Year Students,Research: Case Study of Convenat University, Ota, Nigeria</b:Title>
    <b:Author>
      <b:Author>
        <b:NameList>
          <b:Person>
            <b:Last>Ilo</b:Last>
            <b:First>Promise</b:First>
            <b:Middle>Ifeoma</b:Middle>
          </b:Person>
          <b:Person>
            <b:Last>Ifijeh</b:Last>
            <b:First>Goodluck</b:First>
            <b:Middle>I.</b:Middle>
          </b:Person>
        </b:NameList>
      </b:Author>
    </b:Author>
    <b:JournalName>Library Philosophy and practice</b:JournalName>
    <b:Year>2010</b:Year>
    <b:Pages>7-27</b:Pages>
    <b:RefOrder>6</b:RefOrder>
  </b:Source>
  <b:Source>
    <b:Tag>Sri98</b:Tag>
    <b:SourceType>JournalArticle</b:SourceType>
    <b:Guid>{691EE2BE-1160-4200-A0C2-0C4DDCF64841}</b:Guid>
    <b:Title>The Internet and Its Impact on Developing countries: examples from China and India</b:Title>
    <b:JournalName>Asian Libraries</b:JournalName>
    <b:Year>1998</b:Year>
    <b:Pages>pp 199 - 209</b:Pages>
    <b:Author>
      <b:Author>
        <b:NameList>
          <b:Person>
            <b:Last>Srikantaiah</b:Last>
            <b:First>T.</b:First>
            <b:Middle>Kanti</b:Middle>
          </b:Person>
          <b:Person>
            <b:Last>Xiaojy</b:Last>
            <b:First>Don</b:First>
          </b:Person>
        </b:NameList>
      </b:Author>
    </b:Author>
    <b:InternetSiteTitle>Emeraldinsight</b:InternetSiteTitle>
    <b:Publisher>MCB UP Limited</b:Publisher>
    <b:Volume>Vol. 7</b:Volume>
    <b:Issue>issues 9</b:Issue>
    <b:RefOrder>7</b:RefOrder>
  </b:Source>
  <b:Source>
    <b:Tag>Emp18</b:Tag>
    <b:SourceType>InternetSite</b:SourceType>
    <b:Guid>{082D98D6-993B-4FBC-97E7-2B86D5F85287}</b:Guid>
    <b:Title>Employment New Zealand</b:Title>
    <b:Year>2018</b:Year>
    <b:Author>
      <b:Author>
        <b:NameList>
          <b:Person>
            <b:Last>Zealand</b:Last>
            <b:First>Employment</b:First>
            <b:Middle>New</b:Middle>
          </b:Person>
        </b:NameList>
      </b:Author>
    </b:Author>
    <b:InternetSiteTitle>Who is an employee</b:InternetSiteTitle>
    <b:Month>June</b:Month>
    <b:Day>22</b:Day>
    <b:URL>https://www.employment.gont.nz/starting-employment/who-is-an-employee</b:URL>
    <b:RefOrder>8</b:RefOrder>
  </b:Source>
  <b:Source>
    <b:Tag>Amo16</b:Tag>
    <b:SourceType>InternetSite</b:SourceType>
    <b:Guid>{7FF2F498-0BE8-454E-AFEF-84384EF066F7}</b:Guid>
    <b:Author>
      <b:Author>
        <b:NameList>
          <b:Person>
            <b:Last>Ndegwa</b:Last>
            <b:First>Amos</b:First>
          </b:Person>
        </b:NameList>
      </b:Author>
    </b:Author>
    <b:Title>What is a Web Apllication</b:Title>
    <b:InternetSiteTitle>maxcdn</b:InternetSiteTitle>
    <b:Year>2016</b:Year>
    <b:Month>May</b:Month>
    <b:Day>31</b:Day>
    <b:URL>www.maxcdn.com/one/visual-glossary/web-application/</b:URL>
    <b:RefOrder>9</b:RefOrder>
  </b:Source>
  <b:Source>
    <b:Tag>Gol13</b:Tag>
    <b:SourceType>Report</b:SourceType>
    <b:Guid>{A8C9F789-2C43-412C-BE97-9C3B41A9A361}</b:Guid>
    <b:Title>DESIGN OF AN AUTOMATED EMPLOYEE SCHEDULING SYSTEM</b:Title>
    <b:Year>2013</b:Year>
    <b:Author>
      <b:Author>
        <b:NameList>
          <b:Person>
            <b:Last>Cameron</b:Last>
            <b:First>Matthew</b:First>
          </b:Person>
          <b:Person>
            <b:Last>Goldman</b:Last>
            <b:First>Yuriy</b:First>
          </b:Person>
        </b:NameList>
      </b:Author>
    </b:Author>
    <b:Publisher>Faculty of California Polytechnic State University</b:Publisher>
    <b:City>San Luis Obispo</b:City>
    <b:RefOrder>10</b:RefOrder>
  </b:Source>
  <b:Source>
    <b:Tag>Mar10</b:Tag>
    <b:SourceType>InternetSite</b:SourceType>
    <b:Guid>{D8809AC5-B448-41A3-9429-B665B3CA76E7}</b:Guid>
    <b:Author>
      <b:Author>
        <b:NameList>
          <b:Person>
            <b:Last>Smith</b:Last>
            <b:First>Mark</b:First>
            <b:Middle>Peter</b:Middle>
          </b:Person>
        </b:NameList>
      </b:Author>
    </b:Author>
    <b:Title>Automated Employee Scheduling System</b:Title>
    <b:InternetSiteTitle>calpoly.edu</b:InternetSiteTitle>
    <b:Year>2010</b:Year>
    <b:Month>June</b:Month>
    <b:URL>http://digitalcommons.calpoly.edu/cscsp/8/</b:URL>
    <b:JournalName>calpoly.edu</b:JournalName>
    <b:Pages>115</b:Pages>
    <b:RefOrder>11</b:RefOrder>
  </b:Source>
  <b:Source>
    <b:Tag>Jam12</b:Tag>
    <b:SourceType>JournalArticle</b:SourceType>
    <b:Guid>{2FC9D143-8999-458B-B5E4-646961557B54}</b:Guid>
    <b:Title>How managerial interactions affect employees' work output in Ghanaian organizations</b:Title>
    <b:Year>2012</b:Year>
    <b:Author>
      <b:Author>
        <b:NameList>
          <b:Person>
            <b:Last>Abugre</b:Last>
            <b:First>Jame</b:First>
            <b:Middle>Baba</b:Middle>
          </b:Person>
        </b:NameList>
      </b:Author>
    </b:Author>
    <b:JournalName>African Journal of Economic and Management Studies</b:JournalName>
    <b:Pages>pp.204-226</b:Pages>
    <b:RefOrder>12</b:RefOrder>
  </b:Source>
</b:Sources>
</file>

<file path=customXml/itemProps1.xml><?xml version="1.0" encoding="utf-8"?>
<ds:datastoreItem xmlns:ds="http://schemas.openxmlformats.org/officeDocument/2006/customXml" ds:itemID="{9D5FCE0E-2E7E-45B5-B884-3B9CB754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12495</TotalTime>
  <Pages>58</Pages>
  <Words>10360</Words>
  <Characters>59054</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Hauwa Idris</dc:creator>
  <cp:keywords/>
  <dc:description/>
  <cp:lastModifiedBy>Aisha Abdulkadir</cp:lastModifiedBy>
  <cp:revision>37</cp:revision>
  <dcterms:created xsi:type="dcterms:W3CDTF">2018-07-19T19:54:00Z</dcterms:created>
  <dcterms:modified xsi:type="dcterms:W3CDTF">2018-09-28T14:02:00Z</dcterms:modified>
</cp:coreProperties>
</file>